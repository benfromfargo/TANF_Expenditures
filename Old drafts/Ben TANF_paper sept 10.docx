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CD47" w14:textId="0CC5BAC2" w:rsidR="0029015F" w:rsidRPr="002505DC" w:rsidRDefault="009F137A" w:rsidP="0029015F">
      <w:pPr>
        <w:spacing w:line="480" w:lineRule="auto"/>
        <w:ind w:firstLine="720"/>
        <w:rPr>
          <w:rFonts w:ascii="Times New Roman" w:hAnsi="Times New Roman" w:cs="Times New Roman"/>
        </w:rPr>
      </w:pPr>
      <w:bookmarkStart w:id="0" w:name="_GoBack"/>
      <w:bookmarkEnd w:id="0"/>
      <w:commentRangeStart w:id="1"/>
      <w:r w:rsidRPr="002505DC">
        <w:rPr>
          <w:rFonts w:ascii="Times New Roman" w:hAnsi="Times New Roman" w:cs="Times New Roman"/>
        </w:rPr>
        <w:t>Following</w:t>
      </w:r>
      <w:r w:rsidR="007146D5" w:rsidRPr="002505DC">
        <w:rPr>
          <w:rFonts w:ascii="Times New Roman" w:hAnsi="Times New Roman" w:cs="Times New Roman"/>
        </w:rPr>
        <w:t xml:space="preserve"> </w:t>
      </w:r>
      <w:commentRangeEnd w:id="1"/>
      <w:r w:rsidR="0076523D" w:rsidRPr="002505DC">
        <w:rPr>
          <w:rStyle w:val="CommentReference"/>
          <w:rFonts w:ascii="Times New Roman" w:hAnsi="Times New Roman" w:cs="Times New Roman"/>
          <w:rPrChange w:id="2" w:author="Goehring, Benjamin" w:date="2018-08-27T07:09:00Z">
            <w:rPr>
              <w:rStyle w:val="CommentReference"/>
            </w:rPr>
          </w:rPrChange>
        </w:rPr>
        <w:commentReference w:id="1"/>
      </w:r>
      <w:r w:rsidR="007146D5" w:rsidRPr="00E66630">
        <w:rPr>
          <w:rFonts w:ascii="Times New Roman" w:hAnsi="Times New Roman" w:cs="Times New Roman"/>
        </w:rPr>
        <w:t>the passage of the</w:t>
      </w:r>
      <w:r w:rsidR="00002C2B" w:rsidRPr="00D20966">
        <w:rPr>
          <w:rFonts w:ascii="Times New Roman" w:hAnsi="Times New Roman" w:cs="Times New Roman"/>
        </w:rPr>
        <w:t xml:space="preserve"> </w:t>
      </w:r>
      <w:r w:rsidR="00456A47" w:rsidRPr="00D20966">
        <w:rPr>
          <w:rFonts w:ascii="Times New Roman" w:hAnsi="Times New Roman" w:cs="Times New Roman"/>
        </w:rPr>
        <w:t>Personal Responsibility and</w:t>
      </w:r>
      <w:r w:rsidR="007146D5" w:rsidRPr="00D20966">
        <w:rPr>
          <w:rFonts w:ascii="Times New Roman" w:hAnsi="Times New Roman" w:cs="Times New Roman"/>
        </w:rPr>
        <w:t xml:space="preserve"> Work Opportunity Reconciliation A</w:t>
      </w:r>
      <w:r w:rsidR="00002C2B" w:rsidRPr="00D20966">
        <w:rPr>
          <w:rFonts w:ascii="Times New Roman" w:hAnsi="Times New Roman" w:cs="Times New Roman"/>
        </w:rPr>
        <w:t>ct</w:t>
      </w:r>
      <w:r w:rsidR="00474055" w:rsidRPr="002505DC">
        <w:rPr>
          <w:rFonts w:ascii="Times New Roman" w:hAnsi="Times New Roman" w:cs="Times New Roman"/>
        </w:rPr>
        <w:t xml:space="preserve"> (PRWORA)</w:t>
      </w:r>
      <w:r w:rsidR="00002C2B" w:rsidRPr="002505DC">
        <w:rPr>
          <w:rFonts w:ascii="Times New Roman" w:hAnsi="Times New Roman" w:cs="Times New Roman"/>
        </w:rPr>
        <w:t>, Lawrence Mead</w:t>
      </w:r>
      <w:r w:rsidR="00F22C68"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Bp190ZmY","properties":{"formattedCitation":"(1997)","plainCitation":"(1997)","noteIndex":0},"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M."}],"issued":{"date-parts":[["1997"]]}},"suppress-author":true}],"schema":"https://github.com/citation-style-language/schema/raw/master/csl-citation.json"} </w:instrText>
      </w:r>
      <w:r w:rsidR="00A43DC3" w:rsidRPr="00D20966">
        <w:rPr>
          <w:rFonts w:ascii="Times New Roman" w:hAnsi="Times New Roman" w:cs="Times New Roman"/>
          <w:rPrChange w:id="3"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(1997)</w:t>
      </w:r>
      <w:r w:rsidR="00A43DC3" w:rsidRPr="00D20966">
        <w:rPr>
          <w:rFonts w:ascii="Times New Roman" w:hAnsi="Times New Roman" w:cs="Times New Roman"/>
        </w:rPr>
        <w:fldChar w:fldCharType="end"/>
      </w:r>
      <w:r w:rsidR="00A43DC3" w:rsidRPr="00E66630">
        <w:rPr>
          <w:rFonts w:ascii="Times New Roman" w:hAnsi="Times New Roman" w:cs="Times New Roman"/>
        </w:rPr>
        <w:t xml:space="preserve"> </w:t>
      </w:r>
      <w:r w:rsidR="00002C2B" w:rsidRPr="00D20966">
        <w:rPr>
          <w:rFonts w:ascii="Times New Roman" w:hAnsi="Times New Roman" w:cs="Times New Roman"/>
        </w:rPr>
        <w:t xml:space="preserve">noted </w:t>
      </w:r>
      <w:r w:rsidR="00971D10" w:rsidRPr="00D20966">
        <w:rPr>
          <w:rFonts w:ascii="Times New Roman" w:hAnsi="Times New Roman" w:cs="Times New Roman"/>
        </w:rPr>
        <w:t xml:space="preserve">that </w:t>
      </w:r>
      <w:r w:rsidR="00002C2B" w:rsidRPr="00D20966">
        <w:rPr>
          <w:rFonts w:ascii="Times New Roman" w:hAnsi="Times New Roman" w:cs="Times New Roman"/>
        </w:rPr>
        <w:t>paternalism was a defining feature of welfare reform</w:t>
      </w:r>
      <w:r w:rsidR="001F0137" w:rsidRPr="002505DC">
        <w:rPr>
          <w:rFonts w:ascii="Times New Roman" w:hAnsi="Times New Roman" w:cs="Times New Roman"/>
        </w:rPr>
        <w:t>.</w:t>
      </w:r>
      <w:r w:rsidR="00002C2B" w:rsidRPr="002505DC">
        <w:rPr>
          <w:rFonts w:ascii="Times New Roman" w:hAnsi="Times New Roman" w:cs="Times New Roman"/>
        </w:rPr>
        <w:t xml:space="preserve"> </w:t>
      </w:r>
      <w:ins w:id="4" w:author="Goehring, Benjamin" w:date="2018-08-26T18:20:00Z">
        <w:r w:rsidR="00492299" w:rsidRPr="002505DC">
          <w:rPr>
            <w:rFonts w:ascii="Times New Roman" w:hAnsi="Times New Roman" w:cs="Times New Roman"/>
          </w:rPr>
          <w:t xml:space="preserve">The reform efforts of the 1990s transformed means-tested benefits from </w:t>
        </w:r>
      </w:ins>
      <w:del w:id="5" w:author="Goehring, Benjamin" w:date="2018-08-26T18:20:00Z">
        <w:r w:rsidR="00971D10" w:rsidRPr="002505DC" w:rsidDel="00492299">
          <w:rPr>
            <w:rFonts w:ascii="Times New Roman" w:hAnsi="Times New Roman" w:cs="Times New Roman"/>
          </w:rPr>
          <w:delText xml:space="preserve">Rather than being </w:delText>
        </w:r>
      </w:del>
      <w:r w:rsidR="00971D10" w:rsidRPr="002505DC">
        <w:rPr>
          <w:rFonts w:ascii="Times New Roman" w:hAnsi="Times New Roman" w:cs="Times New Roman"/>
        </w:rPr>
        <w:t xml:space="preserve">an </w:t>
      </w:r>
      <w:r w:rsidR="00002C2B" w:rsidRPr="002505DC">
        <w:rPr>
          <w:rFonts w:ascii="Times New Roman" w:hAnsi="Times New Roman" w:cs="Times New Roman"/>
        </w:rPr>
        <w:t>unconditional entitlement</w:t>
      </w:r>
      <w:ins w:id="6" w:author="Goehring, Benjamin" w:date="2018-08-26T18:20:00Z">
        <w:r w:rsidR="00492299" w:rsidRPr="002505DC">
          <w:rPr>
            <w:rFonts w:ascii="Times New Roman" w:hAnsi="Times New Roman" w:cs="Times New Roman"/>
          </w:rPr>
          <w:t xml:space="preserve"> to</w:t>
        </w:r>
      </w:ins>
      <w:del w:id="7" w:author="Goehring, Benjamin" w:date="2018-08-26T18:20:00Z">
        <w:r w:rsidR="00F22C68" w:rsidRPr="002505DC" w:rsidDel="00492299">
          <w:rPr>
            <w:rFonts w:ascii="Times New Roman" w:hAnsi="Times New Roman" w:cs="Times New Roman"/>
          </w:rPr>
          <w:delText xml:space="preserve">, </w:delText>
        </w:r>
        <w:r w:rsidR="00971D10" w:rsidRPr="002505DC" w:rsidDel="00492299">
          <w:rPr>
            <w:rFonts w:ascii="Times New Roman" w:hAnsi="Times New Roman" w:cs="Times New Roman"/>
          </w:rPr>
          <w:delText xml:space="preserve">welfare reform transformed </w:delText>
        </w:r>
        <w:r w:rsidR="00F22C68" w:rsidRPr="002505DC" w:rsidDel="00492299">
          <w:rPr>
            <w:rFonts w:ascii="Times New Roman" w:hAnsi="Times New Roman" w:cs="Times New Roman"/>
          </w:rPr>
          <w:delText xml:space="preserve">means-tested benefits </w:delText>
        </w:r>
        <w:r w:rsidR="00971D10" w:rsidRPr="002505DC" w:rsidDel="00492299">
          <w:rPr>
            <w:rFonts w:ascii="Times New Roman" w:hAnsi="Times New Roman" w:cs="Times New Roman"/>
          </w:rPr>
          <w:delText>into</w:delText>
        </w:r>
      </w:del>
      <w:r w:rsidR="00971D10" w:rsidRPr="002505DC">
        <w:rPr>
          <w:rFonts w:ascii="Times New Roman" w:hAnsi="Times New Roman" w:cs="Times New Roman"/>
        </w:rPr>
        <w:t xml:space="preserve"> </w:t>
      </w:r>
      <w:r w:rsidR="00F22C68" w:rsidRPr="002505DC">
        <w:rPr>
          <w:rFonts w:ascii="Times New Roman" w:hAnsi="Times New Roman" w:cs="Times New Roman"/>
        </w:rPr>
        <w:t xml:space="preserve">a </w:t>
      </w:r>
      <w:r w:rsidR="00002C2B" w:rsidRPr="002505DC">
        <w:rPr>
          <w:rFonts w:ascii="Times New Roman" w:hAnsi="Times New Roman" w:cs="Times New Roman"/>
        </w:rPr>
        <w:t xml:space="preserve">contract between the government and </w:t>
      </w:r>
      <w:r w:rsidR="00F22C68" w:rsidRPr="002505DC">
        <w:rPr>
          <w:rFonts w:ascii="Times New Roman" w:hAnsi="Times New Roman" w:cs="Times New Roman"/>
        </w:rPr>
        <w:t xml:space="preserve">the </w:t>
      </w:r>
      <w:r w:rsidR="00002C2B" w:rsidRPr="002505DC">
        <w:rPr>
          <w:rFonts w:ascii="Times New Roman" w:hAnsi="Times New Roman" w:cs="Times New Roman"/>
        </w:rPr>
        <w:t>recipient</w:t>
      </w:r>
      <w:ins w:id="8" w:author="admin" w:date="2018-09-10T14:45:00Z">
        <w:r w:rsidR="00756BBC">
          <w:rPr>
            <w:rFonts w:ascii="Times New Roman" w:hAnsi="Times New Roman" w:cs="Times New Roman"/>
          </w:rPr>
          <w:t>,</w:t>
        </w:r>
      </w:ins>
      <w:r w:rsidR="00002C2B" w:rsidRPr="002505DC">
        <w:rPr>
          <w:rFonts w:ascii="Times New Roman" w:hAnsi="Times New Roman" w:cs="Times New Roman"/>
        </w:rPr>
        <w:t xml:space="preserve"> with clearly defined rights and responsibilities.</w:t>
      </w:r>
      <w:r w:rsidR="001F0137" w:rsidRPr="002505DC">
        <w:rPr>
          <w:rFonts w:ascii="Times New Roman" w:hAnsi="Times New Roman" w:cs="Times New Roman"/>
        </w:rPr>
        <w:t xml:space="preserve"> </w:t>
      </w:r>
      <w:ins w:id="9" w:author="admin" w:date="2018-09-10T14:45:00Z">
        <w:r w:rsidR="00756BBC">
          <w:rPr>
            <w:rFonts w:ascii="Times New Roman" w:hAnsi="Times New Roman" w:cs="Times New Roman"/>
          </w:rPr>
          <w:t xml:space="preserve"> </w:t>
        </w:r>
      </w:ins>
      <w:r w:rsidR="001F0137" w:rsidRPr="002505DC">
        <w:rPr>
          <w:rFonts w:ascii="Times New Roman" w:hAnsi="Times New Roman" w:cs="Times New Roman"/>
        </w:rPr>
        <w:t>Low-income families</w:t>
      </w:r>
      <w:r w:rsidR="00924150" w:rsidRPr="002505DC">
        <w:rPr>
          <w:rFonts w:ascii="Times New Roman" w:hAnsi="Times New Roman" w:cs="Times New Roman"/>
        </w:rPr>
        <w:t xml:space="preserve"> were expected to </w:t>
      </w:r>
      <w:r w:rsidR="00BE26F7" w:rsidRPr="002505DC">
        <w:rPr>
          <w:rFonts w:ascii="Times New Roman" w:hAnsi="Times New Roman" w:cs="Times New Roman"/>
        </w:rPr>
        <w:t>abide by certain requirements</w:t>
      </w:r>
      <w:del w:id="10" w:author="Goehring, Benjamin" w:date="2018-08-26T18:21:00Z">
        <w:r w:rsidR="00BE26F7" w:rsidRPr="002505DC" w:rsidDel="0077638F">
          <w:rPr>
            <w:rFonts w:ascii="Times New Roman" w:hAnsi="Times New Roman" w:cs="Times New Roman"/>
          </w:rPr>
          <w:delText>,</w:delText>
        </w:r>
      </w:del>
      <w:r w:rsidR="00BE26F7" w:rsidRPr="002505DC">
        <w:rPr>
          <w:rFonts w:ascii="Times New Roman" w:hAnsi="Times New Roman" w:cs="Times New Roman"/>
        </w:rPr>
        <w:t xml:space="preserve"> </w:t>
      </w:r>
      <w:r w:rsidR="00F22C68" w:rsidRPr="002505DC">
        <w:rPr>
          <w:rFonts w:ascii="Times New Roman" w:hAnsi="Times New Roman" w:cs="Times New Roman"/>
        </w:rPr>
        <w:t>(</w:t>
      </w:r>
      <w:r w:rsidR="003B6441" w:rsidRPr="002505DC">
        <w:rPr>
          <w:rFonts w:ascii="Times New Roman" w:hAnsi="Times New Roman" w:cs="Times New Roman"/>
        </w:rPr>
        <w:t>such as</w:t>
      </w:r>
      <w:r w:rsidR="00BE26F7" w:rsidRPr="002505DC">
        <w:rPr>
          <w:rFonts w:ascii="Times New Roman" w:hAnsi="Times New Roman" w:cs="Times New Roman"/>
        </w:rPr>
        <w:t xml:space="preserve"> </w:t>
      </w:r>
      <w:r w:rsidR="00924150" w:rsidRPr="002505DC">
        <w:rPr>
          <w:rFonts w:ascii="Times New Roman" w:hAnsi="Times New Roman" w:cs="Times New Roman"/>
        </w:rPr>
        <w:t xml:space="preserve">cooperating </w:t>
      </w:r>
      <w:r w:rsidR="00BE26F7" w:rsidRPr="002505DC">
        <w:rPr>
          <w:rFonts w:ascii="Times New Roman" w:hAnsi="Times New Roman" w:cs="Times New Roman"/>
        </w:rPr>
        <w:t xml:space="preserve">with child support </w:t>
      </w:r>
      <w:r w:rsidR="00C83C33" w:rsidRPr="002505DC">
        <w:rPr>
          <w:rFonts w:ascii="Times New Roman" w:hAnsi="Times New Roman" w:cs="Times New Roman"/>
        </w:rPr>
        <w:t>enforcement</w:t>
      </w:r>
      <w:r w:rsidR="00BE26F7" w:rsidRPr="002505DC">
        <w:rPr>
          <w:rFonts w:ascii="Times New Roman" w:hAnsi="Times New Roman" w:cs="Times New Roman"/>
        </w:rPr>
        <w:t xml:space="preserve">, working or participating in work-related activities, and ensuring children </w:t>
      </w:r>
      <w:r w:rsidR="00AC3175" w:rsidRPr="002505DC">
        <w:rPr>
          <w:rFonts w:ascii="Times New Roman" w:hAnsi="Times New Roman" w:cs="Times New Roman"/>
        </w:rPr>
        <w:t>attend</w:t>
      </w:r>
      <w:r w:rsidR="00BE26F7" w:rsidRPr="002505DC">
        <w:rPr>
          <w:rFonts w:ascii="Times New Roman" w:hAnsi="Times New Roman" w:cs="Times New Roman"/>
        </w:rPr>
        <w:t xml:space="preserve"> school</w:t>
      </w:r>
      <w:r w:rsidR="00F22C68" w:rsidRPr="002505DC">
        <w:rPr>
          <w:rFonts w:ascii="Times New Roman" w:hAnsi="Times New Roman" w:cs="Times New Roman"/>
        </w:rPr>
        <w:t>) to be eligible for government assistance</w:t>
      </w:r>
      <w:r w:rsidR="00BE26F7" w:rsidRPr="002505DC">
        <w:rPr>
          <w:rFonts w:ascii="Times New Roman" w:hAnsi="Times New Roman" w:cs="Times New Roman"/>
        </w:rPr>
        <w:t xml:space="preserve">. </w:t>
      </w:r>
    </w:p>
    <w:p w14:paraId="77C51A1C" w14:textId="5A54923E" w:rsidR="008F28F9" w:rsidRPr="002505DC" w:rsidRDefault="0029015F" w:rsidP="0029015F">
      <w:pPr>
        <w:spacing w:line="480" w:lineRule="auto"/>
        <w:ind w:firstLine="720"/>
        <w:rPr>
          <w:rFonts w:ascii="Times New Roman" w:hAnsi="Times New Roman" w:cs="Times New Roman"/>
        </w:rPr>
      </w:pPr>
      <w:r w:rsidRPr="002505DC">
        <w:rPr>
          <w:rFonts w:ascii="Times New Roman" w:hAnsi="Times New Roman" w:cs="Times New Roman"/>
        </w:rPr>
        <w:t xml:space="preserve">Paternalistic requirements, Mead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{"citationID":"tZ9hHkxU","properties":{"formattedCitation":"(1997, 5)","plainCitation":"(1997, 5)","noteIndex":0},"citationItems":[{"id":28,"uris":["http://zotero.org/users/5055722/items/VZABXJNP"],"uri":["http://zotero.org/users/5055722/items/VZABXJNP"],"itemData":{"id":28,"type":"chapter","title":"The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M."}],"issued":{"date-parts":[["1997"]]}},"locator":"5","suppress-author":true}],"schema":"https://github.com/citation-style-language/schema/raw/master/csl-citation.json"} </w:instrText>
      </w:r>
      <w:r w:rsidR="00A43DC3" w:rsidRPr="00D20966">
        <w:rPr>
          <w:rFonts w:ascii="Times New Roman" w:hAnsi="Times New Roman" w:cs="Times New Roman"/>
          <w:rPrChange w:id="11"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(1997, 5)</w:t>
      </w:r>
      <w:r w:rsidR="00A43DC3" w:rsidRPr="00D20966">
        <w:rPr>
          <w:rFonts w:ascii="Times New Roman" w:hAnsi="Times New Roman" w:cs="Times New Roman"/>
        </w:rPr>
        <w:fldChar w:fldCharType="end"/>
      </w:r>
      <w:r w:rsidR="00B11284" w:rsidRPr="00E66630">
        <w:rPr>
          <w:rFonts w:ascii="Times New Roman" w:hAnsi="Times New Roman" w:cs="Times New Roman"/>
        </w:rPr>
        <w:t xml:space="preserve"> </w:t>
      </w:r>
      <w:r w:rsidRPr="00D20966">
        <w:rPr>
          <w:rFonts w:ascii="Times New Roman" w:hAnsi="Times New Roman" w:cs="Times New Roman"/>
        </w:rPr>
        <w:t xml:space="preserve">notes, </w:t>
      </w:r>
      <w:r w:rsidR="008F28F9" w:rsidRPr="00D20966">
        <w:rPr>
          <w:rFonts w:ascii="Times New Roman" w:hAnsi="Times New Roman" w:cs="Times New Roman"/>
        </w:rPr>
        <w:t>“use the benefits on which people depend as a lever to ensure compliance</w:t>
      </w:r>
      <w:r w:rsidR="00733EB4" w:rsidRPr="002505DC">
        <w:rPr>
          <w:rFonts w:ascii="Times New Roman" w:hAnsi="Times New Roman" w:cs="Times New Roman"/>
        </w:rPr>
        <w:t>.</w:t>
      </w:r>
      <w:r w:rsidR="008F28F9" w:rsidRPr="002505DC">
        <w:rPr>
          <w:rFonts w:ascii="Times New Roman" w:hAnsi="Times New Roman" w:cs="Times New Roman"/>
        </w:rPr>
        <w:t>”</w:t>
      </w:r>
      <w:r w:rsidRPr="002505DC">
        <w:rPr>
          <w:rFonts w:ascii="Times New Roman" w:hAnsi="Times New Roman" w:cs="Times New Roman"/>
        </w:rPr>
        <w:t xml:space="preserve"> </w:t>
      </w:r>
      <w:r w:rsidR="000943FF" w:rsidRPr="002505DC">
        <w:rPr>
          <w:rFonts w:ascii="Times New Roman" w:hAnsi="Times New Roman" w:cs="Times New Roman"/>
        </w:rPr>
        <w:t xml:space="preserve">For paternalists, </w:t>
      </w:r>
      <w:r w:rsidR="00D22166" w:rsidRPr="002505DC">
        <w:rPr>
          <w:rFonts w:ascii="Times New Roman" w:hAnsi="Times New Roman" w:cs="Times New Roman"/>
        </w:rPr>
        <w:t xml:space="preserve">the dependence of </w:t>
      </w:r>
      <w:r w:rsidRPr="002505DC">
        <w:rPr>
          <w:rFonts w:ascii="Times New Roman" w:hAnsi="Times New Roman" w:cs="Times New Roman"/>
        </w:rPr>
        <w:t>low-income families</w:t>
      </w:r>
      <w:r w:rsidR="00D22166" w:rsidRPr="002505DC">
        <w:rPr>
          <w:rFonts w:ascii="Times New Roman" w:hAnsi="Times New Roman" w:cs="Times New Roman"/>
        </w:rPr>
        <w:t xml:space="preserve"> </w:t>
      </w:r>
      <w:r w:rsidRPr="002505DC">
        <w:rPr>
          <w:rFonts w:ascii="Times New Roman" w:hAnsi="Times New Roman" w:cs="Times New Roman"/>
        </w:rPr>
        <w:t xml:space="preserve">on government </w:t>
      </w:r>
      <w:r w:rsidR="00924150" w:rsidRPr="002505DC">
        <w:rPr>
          <w:rFonts w:ascii="Times New Roman" w:hAnsi="Times New Roman" w:cs="Times New Roman"/>
        </w:rPr>
        <w:t xml:space="preserve">assistance </w:t>
      </w:r>
      <w:r w:rsidRPr="002505DC">
        <w:rPr>
          <w:rFonts w:ascii="Times New Roman" w:hAnsi="Times New Roman" w:cs="Times New Roman"/>
        </w:rPr>
        <w:t xml:space="preserve">is </w:t>
      </w:r>
      <w:r w:rsidR="00D22166" w:rsidRPr="002505DC">
        <w:rPr>
          <w:rFonts w:ascii="Times New Roman" w:hAnsi="Times New Roman" w:cs="Times New Roman"/>
        </w:rPr>
        <w:t>a</w:t>
      </w:r>
      <w:r w:rsidR="000943FF" w:rsidRPr="002505DC">
        <w:rPr>
          <w:rFonts w:ascii="Times New Roman" w:hAnsi="Times New Roman" w:cs="Times New Roman"/>
        </w:rPr>
        <w:t xml:space="preserve">n opportunity to </w:t>
      </w:r>
      <w:r w:rsidRPr="002505DC">
        <w:rPr>
          <w:rFonts w:ascii="Times New Roman" w:hAnsi="Times New Roman" w:cs="Times New Roman"/>
        </w:rPr>
        <w:t>reach needy families and</w:t>
      </w:r>
      <w:del w:id="12" w:author="admin" w:date="2018-09-10T14:44:00Z">
        <w:r w:rsidRPr="002505DC" w:rsidDel="00756BBC">
          <w:rPr>
            <w:rFonts w:ascii="Times New Roman" w:hAnsi="Times New Roman" w:cs="Times New Roman"/>
          </w:rPr>
          <w:delText>, through coercive policies,</w:delText>
        </w:r>
      </w:del>
      <w:r w:rsidRPr="002505DC">
        <w:rPr>
          <w:rFonts w:ascii="Times New Roman" w:hAnsi="Times New Roman" w:cs="Times New Roman"/>
        </w:rPr>
        <w:t xml:space="preserve"> </w:t>
      </w:r>
      <w:r w:rsidR="00D22166" w:rsidRPr="002505DC">
        <w:rPr>
          <w:rFonts w:ascii="Times New Roman" w:hAnsi="Times New Roman" w:cs="Times New Roman"/>
        </w:rPr>
        <w:t>enforce paternalist</w:t>
      </w:r>
      <w:r w:rsidR="00F22C68" w:rsidRPr="002505DC">
        <w:rPr>
          <w:rFonts w:ascii="Times New Roman" w:hAnsi="Times New Roman" w:cs="Times New Roman"/>
        </w:rPr>
        <w:t>ic</w:t>
      </w:r>
      <w:r w:rsidR="00D22166" w:rsidRPr="002505DC">
        <w:rPr>
          <w:rFonts w:ascii="Times New Roman" w:hAnsi="Times New Roman" w:cs="Times New Roman"/>
        </w:rPr>
        <w:t xml:space="preserve"> requirements</w:t>
      </w:r>
      <w:r w:rsidRPr="002505DC">
        <w:rPr>
          <w:rFonts w:ascii="Times New Roman" w:hAnsi="Times New Roman" w:cs="Times New Roman"/>
        </w:rPr>
        <w:t>. Thus</w:t>
      </w:r>
      <w:r w:rsidR="00924150" w:rsidRPr="002505DC">
        <w:rPr>
          <w:rFonts w:ascii="Times New Roman" w:hAnsi="Times New Roman" w:cs="Times New Roman"/>
        </w:rPr>
        <w:t>,</w:t>
      </w:r>
      <w:r w:rsidR="008F28F9" w:rsidRPr="002505DC">
        <w:rPr>
          <w:rFonts w:ascii="Times New Roman" w:hAnsi="Times New Roman" w:cs="Times New Roman"/>
        </w:rPr>
        <w:t xml:space="preserve"> welfare reform </w:t>
      </w:r>
      <w:r w:rsidR="00E54953" w:rsidRPr="002505DC">
        <w:rPr>
          <w:rFonts w:ascii="Times New Roman" w:hAnsi="Times New Roman" w:cs="Times New Roman"/>
        </w:rPr>
        <w:t xml:space="preserve">not only aimed to reduce the size of government </w:t>
      </w:r>
      <w:r w:rsidR="00924150" w:rsidRPr="002505DC">
        <w:rPr>
          <w:rFonts w:ascii="Times New Roman" w:hAnsi="Times New Roman" w:cs="Times New Roman"/>
        </w:rPr>
        <w:t>and</w:t>
      </w:r>
      <w:r w:rsidR="00E54953" w:rsidRPr="002505DC">
        <w:rPr>
          <w:rFonts w:ascii="Times New Roman" w:hAnsi="Times New Roman" w:cs="Times New Roman"/>
        </w:rPr>
        <w:t xml:space="preserve"> </w:t>
      </w:r>
      <w:r w:rsidR="00924150" w:rsidRPr="002505DC">
        <w:rPr>
          <w:rFonts w:ascii="Times New Roman" w:hAnsi="Times New Roman" w:cs="Times New Roman"/>
        </w:rPr>
        <w:t xml:space="preserve">the costs of public assistance, </w:t>
      </w:r>
      <w:r w:rsidR="007153D2" w:rsidRPr="002505DC">
        <w:rPr>
          <w:rFonts w:ascii="Times New Roman" w:hAnsi="Times New Roman" w:cs="Times New Roman"/>
        </w:rPr>
        <w:t>but</w:t>
      </w:r>
      <w:r w:rsidR="00D22C31" w:rsidRPr="002505DC">
        <w:rPr>
          <w:rFonts w:ascii="Times New Roman" w:hAnsi="Times New Roman" w:cs="Times New Roman"/>
        </w:rPr>
        <w:t xml:space="preserve"> also</w:t>
      </w:r>
      <w:r w:rsidR="007153D2" w:rsidRPr="002505DC">
        <w:rPr>
          <w:rFonts w:ascii="Times New Roman" w:hAnsi="Times New Roman" w:cs="Times New Roman"/>
        </w:rPr>
        <w:t xml:space="preserve"> </w:t>
      </w:r>
      <w:r w:rsidR="00924150" w:rsidRPr="002505DC">
        <w:rPr>
          <w:rFonts w:ascii="Times New Roman" w:hAnsi="Times New Roman" w:cs="Times New Roman"/>
        </w:rPr>
        <w:t xml:space="preserve">to </w:t>
      </w:r>
      <w:r w:rsidR="00B11284" w:rsidRPr="002505DC">
        <w:rPr>
          <w:rFonts w:ascii="Times New Roman" w:hAnsi="Times New Roman" w:cs="Times New Roman"/>
        </w:rPr>
        <w:t>advanc</w:t>
      </w:r>
      <w:r w:rsidR="00924150" w:rsidRPr="002505DC">
        <w:rPr>
          <w:rFonts w:ascii="Times New Roman" w:hAnsi="Times New Roman" w:cs="Times New Roman"/>
        </w:rPr>
        <w:t xml:space="preserve">e </w:t>
      </w:r>
      <w:r w:rsidR="00D22C31" w:rsidRPr="002505DC">
        <w:rPr>
          <w:rFonts w:ascii="Times New Roman" w:hAnsi="Times New Roman" w:cs="Times New Roman"/>
        </w:rPr>
        <w:t>effort</w:t>
      </w:r>
      <w:r w:rsidR="00924150" w:rsidRPr="002505DC">
        <w:rPr>
          <w:rFonts w:ascii="Times New Roman" w:hAnsi="Times New Roman" w:cs="Times New Roman"/>
        </w:rPr>
        <w:t>s</w:t>
      </w:r>
      <w:r w:rsidR="00D22C31" w:rsidRPr="002505DC">
        <w:rPr>
          <w:rFonts w:ascii="Times New Roman" w:hAnsi="Times New Roman" w:cs="Times New Roman"/>
        </w:rPr>
        <w:t xml:space="preserve"> to </w:t>
      </w:r>
      <w:r w:rsidR="00C83C33" w:rsidRPr="002505DC">
        <w:rPr>
          <w:rFonts w:ascii="Times New Roman" w:hAnsi="Times New Roman" w:cs="Times New Roman"/>
        </w:rPr>
        <w:t xml:space="preserve">control and </w:t>
      </w:r>
      <w:r w:rsidR="00924150" w:rsidRPr="002505DC">
        <w:rPr>
          <w:rFonts w:ascii="Times New Roman" w:hAnsi="Times New Roman" w:cs="Times New Roman"/>
        </w:rPr>
        <w:t>reform</w:t>
      </w:r>
      <w:r w:rsidR="00D22C31" w:rsidRPr="002505DC">
        <w:rPr>
          <w:rFonts w:ascii="Times New Roman" w:hAnsi="Times New Roman" w:cs="Times New Roman"/>
        </w:rPr>
        <w:t xml:space="preserve"> the lives of </w:t>
      </w:r>
      <w:r w:rsidR="00F22C68" w:rsidRPr="002505DC">
        <w:rPr>
          <w:rFonts w:ascii="Times New Roman" w:hAnsi="Times New Roman" w:cs="Times New Roman"/>
        </w:rPr>
        <w:t>poor</w:t>
      </w:r>
      <w:r w:rsidR="00D22C31" w:rsidRPr="002505DC">
        <w:rPr>
          <w:rFonts w:ascii="Times New Roman" w:hAnsi="Times New Roman" w:cs="Times New Roman"/>
        </w:rPr>
        <w:t xml:space="preserve"> Americans by holding out</w:t>
      </w:r>
      <w:r w:rsidR="00E54953" w:rsidRPr="002505DC">
        <w:rPr>
          <w:rFonts w:ascii="Times New Roman" w:hAnsi="Times New Roman" w:cs="Times New Roman"/>
        </w:rPr>
        <w:t xml:space="preserve"> </w:t>
      </w:r>
      <w:r w:rsidR="00D22C31" w:rsidRPr="002505DC">
        <w:rPr>
          <w:rFonts w:ascii="Times New Roman" w:hAnsi="Times New Roman" w:cs="Times New Roman"/>
        </w:rPr>
        <w:t xml:space="preserve">the carrot of benefits </w:t>
      </w:r>
      <w:r w:rsidR="002A6EEA" w:rsidRPr="002505DC">
        <w:rPr>
          <w:rFonts w:ascii="Times New Roman" w:hAnsi="Times New Roman" w:cs="Times New Roman"/>
        </w:rPr>
        <w:t xml:space="preserve">in </w:t>
      </w:r>
      <w:r w:rsidR="00924150" w:rsidRPr="002505DC">
        <w:rPr>
          <w:rFonts w:ascii="Times New Roman" w:hAnsi="Times New Roman" w:cs="Times New Roman"/>
        </w:rPr>
        <w:t>one</w:t>
      </w:r>
      <w:r w:rsidR="002A6EEA" w:rsidRPr="002505DC">
        <w:rPr>
          <w:rFonts w:ascii="Times New Roman" w:hAnsi="Times New Roman" w:cs="Times New Roman"/>
        </w:rPr>
        <w:t xml:space="preserve"> hand a</w:t>
      </w:r>
      <w:r w:rsidR="00924150" w:rsidRPr="002505DC">
        <w:rPr>
          <w:rFonts w:ascii="Times New Roman" w:hAnsi="Times New Roman" w:cs="Times New Roman"/>
        </w:rPr>
        <w:t>nd</w:t>
      </w:r>
      <w:r w:rsidR="00850FAF" w:rsidRPr="002505DC">
        <w:rPr>
          <w:rFonts w:ascii="Times New Roman" w:hAnsi="Times New Roman" w:cs="Times New Roman"/>
        </w:rPr>
        <w:t xml:space="preserve"> the</w:t>
      </w:r>
      <w:r w:rsidR="00D22C31" w:rsidRPr="002505DC">
        <w:rPr>
          <w:rFonts w:ascii="Times New Roman" w:hAnsi="Times New Roman" w:cs="Times New Roman"/>
        </w:rPr>
        <w:t xml:space="preserve"> stick of requirements, oversight, and sanctions</w:t>
      </w:r>
      <w:r w:rsidR="00924150" w:rsidRPr="002505DC">
        <w:rPr>
          <w:rFonts w:ascii="Times New Roman" w:hAnsi="Times New Roman" w:cs="Times New Roman"/>
        </w:rPr>
        <w:t xml:space="preserve"> in the other</w:t>
      </w:r>
      <w:r w:rsidR="006645EB" w:rsidRPr="002505DC">
        <w:rPr>
          <w:rFonts w:ascii="Times New Roman" w:hAnsi="Times New Roman" w:cs="Times New Roman"/>
        </w:rPr>
        <w:t xml:space="preserve">. </w:t>
      </w:r>
    </w:p>
    <w:p w14:paraId="27967CEF" w14:textId="73151136" w:rsidR="001A26F1" w:rsidRPr="00D20966" w:rsidRDefault="00D22C31" w:rsidP="000C3434">
      <w:pPr>
        <w:spacing w:line="480" w:lineRule="auto"/>
        <w:rPr>
          <w:ins w:id="13" w:author="Goehring, Benjamin" w:date="2018-08-26T15:59:00Z"/>
          <w:rFonts w:ascii="Times New Roman" w:hAnsi="Times New Roman" w:cs="Times New Roman"/>
        </w:rPr>
      </w:pPr>
      <w:r w:rsidRPr="002505DC">
        <w:rPr>
          <w:rFonts w:ascii="Times New Roman" w:hAnsi="Times New Roman" w:cs="Times New Roman"/>
        </w:rPr>
        <w:tab/>
      </w:r>
      <w:r w:rsidR="00F22C68" w:rsidRPr="002505DC">
        <w:rPr>
          <w:rFonts w:ascii="Times New Roman" w:hAnsi="Times New Roman" w:cs="Times New Roman"/>
        </w:rPr>
        <w:t xml:space="preserve">The PRWORA repealed </w:t>
      </w:r>
      <w:r w:rsidR="00565AF0" w:rsidRPr="002505DC">
        <w:rPr>
          <w:rFonts w:ascii="Times New Roman" w:hAnsi="Times New Roman" w:cs="Times New Roman"/>
        </w:rPr>
        <w:t>Aid for Families with Dependent Children (</w:t>
      </w:r>
      <w:r w:rsidR="00F22C68" w:rsidRPr="002505DC">
        <w:rPr>
          <w:rFonts w:ascii="Times New Roman" w:hAnsi="Times New Roman" w:cs="Times New Roman"/>
        </w:rPr>
        <w:t>AFDC</w:t>
      </w:r>
      <w:r w:rsidR="00565AF0" w:rsidRPr="002505DC">
        <w:rPr>
          <w:rFonts w:ascii="Times New Roman" w:hAnsi="Times New Roman" w:cs="Times New Roman"/>
        </w:rPr>
        <w:t>)</w:t>
      </w:r>
      <w:r w:rsidR="00F22C68" w:rsidRPr="002505DC">
        <w:rPr>
          <w:rFonts w:ascii="Times New Roman" w:hAnsi="Times New Roman" w:cs="Times New Roman"/>
        </w:rPr>
        <w:t xml:space="preserve"> and replaced it with the </w:t>
      </w:r>
      <w:r w:rsidRPr="002505DC">
        <w:rPr>
          <w:rFonts w:ascii="Times New Roman" w:hAnsi="Times New Roman" w:cs="Times New Roman"/>
        </w:rPr>
        <w:t>Temporary Assistance for Needy Families (TANF)</w:t>
      </w:r>
      <w:r w:rsidR="002376B1" w:rsidRPr="002505DC">
        <w:rPr>
          <w:rFonts w:ascii="Times New Roman" w:hAnsi="Times New Roman" w:cs="Times New Roman"/>
        </w:rPr>
        <w:t xml:space="preserve"> program. </w:t>
      </w:r>
      <w:r w:rsidR="00F22C68" w:rsidRPr="002505DC">
        <w:rPr>
          <w:rFonts w:ascii="Times New Roman" w:hAnsi="Times New Roman" w:cs="Times New Roman"/>
        </w:rPr>
        <w:t>In contrast to AFDC, which</w:t>
      </w:r>
      <w:r w:rsidR="00E70320" w:rsidRPr="002505DC">
        <w:rPr>
          <w:rFonts w:ascii="Times New Roman" w:hAnsi="Times New Roman" w:cs="Times New Roman"/>
        </w:rPr>
        <w:t>,</w:t>
      </w:r>
      <w:r w:rsidR="00F22C68" w:rsidRPr="002505DC">
        <w:rPr>
          <w:rFonts w:ascii="Times New Roman" w:hAnsi="Times New Roman" w:cs="Times New Roman"/>
        </w:rPr>
        <w:t xml:space="preserve"> as an entitlement program</w:t>
      </w:r>
      <w:ins w:id="14" w:author="Goehring, Benjamin" w:date="2018-08-26T18:21:00Z">
        <w:r w:rsidR="0077638F" w:rsidRPr="002505DC">
          <w:rPr>
            <w:rFonts w:ascii="Times New Roman" w:hAnsi="Times New Roman" w:cs="Times New Roman"/>
          </w:rPr>
          <w:t xml:space="preserve"> </w:t>
        </w:r>
      </w:ins>
      <w:del w:id="15" w:author="Goehring, Benjamin" w:date="2018-08-26T18:21:00Z">
        <w:r w:rsidR="00E70320" w:rsidRPr="002505DC" w:rsidDel="0077638F">
          <w:rPr>
            <w:rFonts w:ascii="Times New Roman" w:hAnsi="Times New Roman" w:cs="Times New Roman"/>
          </w:rPr>
          <w:delText>,</w:delText>
        </w:r>
        <w:r w:rsidR="00971D10" w:rsidRPr="002505DC" w:rsidDel="0077638F">
          <w:rPr>
            <w:rFonts w:ascii="Times New Roman" w:hAnsi="Times New Roman" w:cs="Times New Roman"/>
          </w:rPr>
          <w:delText xml:space="preserve"> </w:delText>
        </w:r>
      </w:del>
      <w:r w:rsidR="00971D10" w:rsidRPr="002505DC">
        <w:rPr>
          <w:rFonts w:ascii="Times New Roman" w:hAnsi="Times New Roman" w:cs="Times New Roman"/>
        </w:rPr>
        <w:t>guaranteed cash assistance to eligible families</w:t>
      </w:r>
      <w:r w:rsidR="00F22C68" w:rsidRPr="002505DC">
        <w:rPr>
          <w:rFonts w:ascii="Times New Roman" w:hAnsi="Times New Roman" w:cs="Times New Roman"/>
        </w:rPr>
        <w:t xml:space="preserve">, </w:t>
      </w:r>
      <w:r w:rsidR="002376B1" w:rsidRPr="002505DC">
        <w:rPr>
          <w:rFonts w:ascii="Times New Roman" w:hAnsi="Times New Roman" w:cs="Times New Roman"/>
        </w:rPr>
        <w:t>TANF is a block grant program that allows states to use federal</w:t>
      </w:r>
      <w:r w:rsidR="002A6EEA" w:rsidRPr="002505DC">
        <w:rPr>
          <w:rFonts w:ascii="Times New Roman" w:hAnsi="Times New Roman" w:cs="Times New Roman"/>
        </w:rPr>
        <w:t xml:space="preserve"> funds (and federally mandated state </w:t>
      </w:r>
      <w:r w:rsidR="007153D2" w:rsidRPr="002505DC">
        <w:rPr>
          <w:rFonts w:ascii="Times New Roman" w:hAnsi="Times New Roman" w:cs="Times New Roman"/>
        </w:rPr>
        <w:t>spending</w:t>
      </w:r>
      <w:r w:rsidR="002A6EEA" w:rsidRPr="002505DC">
        <w:rPr>
          <w:rFonts w:ascii="Times New Roman" w:hAnsi="Times New Roman" w:cs="Times New Roman"/>
        </w:rPr>
        <w:t>)</w:t>
      </w:r>
      <w:r w:rsidR="002376B1" w:rsidRPr="002505DC">
        <w:rPr>
          <w:rFonts w:ascii="Times New Roman" w:hAnsi="Times New Roman" w:cs="Times New Roman"/>
        </w:rPr>
        <w:t xml:space="preserve"> in ways “reasonably calculated” to </w:t>
      </w:r>
      <w:ins w:id="16" w:author="Goehring, Benjamin" w:date="2018-08-26T18:34:00Z">
        <w:r w:rsidR="002956EF" w:rsidRPr="002505DC">
          <w:rPr>
            <w:rFonts w:ascii="Times New Roman" w:hAnsi="Times New Roman" w:cs="Times New Roman"/>
          </w:rPr>
          <w:t>meet</w:t>
        </w:r>
      </w:ins>
      <w:ins w:id="17" w:author="Goehring, Benjamin" w:date="2018-08-26T18:33:00Z">
        <w:r w:rsidR="002956EF" w:rsidRPr="002505DC">
          <w:rPr>
            <w:rFonts w:ascii="Times New Roman" w:hAnsi="Times New Roman" w:cs="Times New Roman"/>
          </w:rPr>
          <w:t xml:space="preserv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t>
        </w:r>
        <w:r w:rsidR="002956EF" w:rsidRPr="002505DC">
          <w:rPr>
            <w:rFonts w:ascii="Times New Roman" w:hAnsi="Times New Roman" w:cs="Times New Roman"/>
          </w:rPr>
          <w:lastRenderedPageBreak/>
          <w:t xml:space="preserve">wedlock pregnancies and establish annual numerical goals for preventing and reducing the incidence of these pregnancies; and 4) Encourage the formation and maintenance of two-parent families </w:t>
        </w:r>
      </w:ins>
      <w:del w:id="18" w:author="Goehring, Benjamin" w:date="2018-08-26T18:34:00Z">
        <w:r w:rsidR="002376B1" w:rsidRPr="002505DC" w:rsidDel="002956EF">
          <w:rPr>
            <w:rFonts w:ascii="Times New Roman" w:hAnsi="Times New Roman" w:cs="Times New Roman"/>
          </w:rPr>
          <w:delText>combat welfare dependency, support families and children, and prevent out-of-wedlock pregnancies</w:delText>
        </w:r>
      </w:del>
      <w:ins w:id="19" w:author="Goehring, Benjamin" w:date="2018-08-26T18:30:00Z">
        <w:r w:rsidR="0077638F" w:rsidRPr="00D20966">
          <w:rPr>
            <w:rFonts w:ascii="Times New Roman" w:hAnsi="Times New Roman" w:cs="Times New Roman"/>
          </w:rPr>
          <w:fldChar w:fldCharType="begin"/>
        </w:r>
        <w:r w:rsidR="0077638F" w:rsidRPr="002505DC">
          <w:rPr>
            <w:rFonts w:ascii="Times New Roman" w:hAnsi="Times New Roman" w:cs="Times New Roman"/>
          </w:rPr>
          <w:instrText xml:space="preserve"> ADDIN ZOTERO_ITEM CSL_CITATION {"citationID":"W6cVjqrO","properties":{"formattedCitation":"({\\i{}Public Law 104-193} 1996)","plainCitation":"(Public Law 104-193 1996)","noteIndex":0},"citationItems":[{"id":52,"uris":["http://zotero.org/users/5055722/items/FUKV73CG"],"uri":["http://zotero.org/users/5055722/items/FUKV73CG"],"itemData":{"id":52,"type":"legislation","title":"Public Law 104-193","container-title":"42 USC","volume":"1305","abstract":"Personal Responsibility and Work Opportunity Reconciliation Act of 1996","URL":"https://www.congress.gov/104/plaws/publ193/PLAW-104publ193.pdf","number":"104–193","chapter-number":"104th Congress","issued":{"date-parts":[["1996",8,22]]},"accessed":{"date-parts":[["2018",8,2]]}}}],"schema":"https://github.com/citation-style-language/schema/raw/master/csl-citation.json"} </w:instrText>
        </w:r>
        <w:r w:rsidR="0077638F" w:rsidRPr="00D20966">
          <w:rPr>
            <w:rFonts w:ascii="Times New Roman" w:hAnsi="Times New Roman" w:cs="Times New Roman"/>
            <w:rPrChange w:id="20" w:author="Goehring, Benjamin" w:date="2018-08-27T07:09:00Z">
              <w:rPr>
                <w:rFonts w:ascii="Times New Roman" w:hAnsi="Times New Roman" w:cs="Times New Roman"/>
              </w:rPr>
            </w:rPrChange>
          </w:rPr>
          <w:fldChar w:fldCharType="separate"/>
        </w:r>
        <w:r w:rsidR="0077638F" w:rsidRPr="00D20966">
          <w:rPr>
            <w:rFonts w:ascii="Times New Roman" w:hAnsi="Times New Roman" w:cs="Times New Roman"/>
          </w:rPr>
          <w:t>(</w:t>
        </w:r>
        <w:r w:rsidR="0077638F" w:rsidRPr="00D20966">
          <w:rPr>
            <w:rFonts w:ascii="Times New Roman" w:hAnsi="Times New Roman" w:cs="Times New Roman"/>
            <w:i/>
            <w:iCs/>
          </w:rPr>
          <w:t>Public Law 104-193</w:t>
        </w:r>
        <w:r w:rsidR="0077638F" w:rsidRPr="00D20966">
          <w:rPr>
            <w:rFonts w:ascii="Times New Roman" w:hAnsi="Times New Roman" w:cs="Times New Roman"/>
          </w:rPr>
          <w:t xml:space="preserve"> 1996)</w:t>
        </w:r>
        <w:r w:rsidR="0077638F" w:rsidRPr="00D20966">
          <w:rPr>
            <w:rFonts w:ascii="Times New Roman" w:hAnsi="Times New Roman" w:cs="Times New Roman"/>
          </w:rPr>
          <w:fldChar w:fldCharType="end"/>
        </w:r>
      </w:ins>
      <w:r w:rsidR="002376B1" w:rsidRPr="00E66630">
        <w:rPr>
          <w:rFonts w:ascii="Times New Roman" w:hAnsi="Times New Roman" w:cs="Times New Roman"/>
        </w:rPr>
        <w:t xml:space="preserve">. </w:t>
      </w:r>
      <w:r w:rsidR="00050FBB" w:rsidRPr="00D20966">
        <w:rPr>
          <w:rFonts w:ascii="Times New Roman" w:hAnsi="Times New Roman" w:cs="Times New Roman"/>
        </w:rPr>
        <w:t xml:space="preserve">Federal requirements for </w:t>
      </w:r>
      <w:r w:rsidR="002376B1" w:rsidRPr="00D20966">
        <w:rPr>
          <w:rFonts w:ascii="Times New Roman" w:hAnsi="Times New Roman" w:cs="Times New Roman"/>
        </w:rPr>
        <w:t>TANF limit the length of time program participants can receive</w:t>
      </w:r>
      <w:r w:rsidR="000C3434" w:rsidRPr="002505DC">
        <w:rPr>
          <w:rFonts w:ascii="Times New Roman" w:hAnsi="Times New Roman" w:cs="Times New Roman"/>
        </w:rPr>
        <w:t xml:space="preserve"> federally funded</w:t>
      </w:r>
      <w:r w:rsidR="00E54953" w:rsidRPr="002505DC">
        <w:rPr>
          <w:rFonts w:ascii="Times New Roman" w:hAnsi="Times New Roman" w:cs="Times New Roman"/>
        </w:rPr>
        <w:t xml:space="preserve"> cash</w:t>
      </w:r>
      <w:r w:rsidR="002376B1" w:rsidRPr="002505DC">
        <w:rPr>
          <w:rFonts w:ascii="Times New Roman" w:hAnsi="Times New Roman" w:cs="Times New Roman"/>
        </w:rPr>
        <w:t xml:space="preserve"> benefits and </w:t>
      </w:r>
      <w:r w:rsidR="00235153" w:rsidRPr="002505DC">
        <w:rPr>
          <w:rFonts w:ascii="Times New Roman" w:hAnsi="Times New Roman" w:cs="Times New Roman"/>
        </w:rPr>
        <w:t xml:space="preserve">compels </w:t>
      </w:r>
      <w:r w:rsidR="002376B1" w:rsidRPr="002505DC">
        <w:rPr>
          <w:rFonts w:ascii="Times New Roman" w:hAnsi="Times New Roman" w:cs="Times New Roman"/>
        </w:rPr>
        <w:t>states</w:t>
      </w:r>
      <w:r w:rsidR="00235153" w:rsidRPr="002505DC">
        <w:rPr>
          <w:rFonts w:ascii="Times New Roman" w:hAnsi="Times New Roman" w:cs="Times New Roman"/>
        </w:rPr>
        <w:t xml:space="preserve"> to</w:t>
      </w:r>
      <w:r w:rsidR="002376B1" w:rsidRPr="002505DC">
        <w:rPr>
          <w:rFonts w:ascii="Times New Roman" w:hAnsi="Times New Roman" w:cs="Times New Roman"/>
        </w:rPr>
        <w:t xml:space="preserve"> enforce </w:t>
      </w:r>
      <w:del w:id="21" w:author="admin" w:date="2018-09-10T14:46:00Z">
        <w:r w:rsidR="002376B1" w:rsidRPr="002505DC" w:rsidDel="00756BBC">
          <w:rPr>
            <w:rFonts w:ascii="Times New Roman" w:hAnsi="Times New Roman" w:cs="Times New Roman"/>
          </w:rPr>
          <w:delText xml:space="preserve">certain </w:delText>
        </w:r>
      </w:del>
      <w:ins w:id="22" w:author="admin" w:date="2018-09-10T14:46:00Z">
        <w:r w:rsidR="00756BBC">
          <w:rPr>
            <w:rFonts w:ascii="Times New Roman" w:hAnsi="Times New Roman" w:cs="Times New Roman"/>
          </w:rPr>
          <w:t>federal</w:t>
        </w:r>
        <w:r w:rsidR="00756BBC" w:rsidRPr="002505DC">
          <w:rPr>
            <w:rFonts w:ascii="Times New Roman" w:hAnsi="Times New Roman" w:cs="Times New Roman"/>
          </w:rPr>
          <w:t xml:space="preserve"> </w:t>
        </w:r>
      </w:ins>
      <w:r w:rsidR="002376B1" w:rsidRPr="002505DC">
        <w:rPr>
          <w:rFonts w:ascii="Times New Roman" w:hAnsi="Times New Roman" w:cs="Times New Roman"/>
        </w:rPr>
        <w:t xml:space="preserve">child support and </w:t>
      </w:r>
      <w:r w:rsidR="00FE5CBA" w:rsidRPr="002505DC">
        <w:rPr>
          <w:rFonts w:ascii="Times New Roman" w:hAnsi="Times New Roman" w:cs="Times New Roman"/>
        </w:rPr>
        <w:t>work requirements.</w:t>
      </w:r>
      <w:r w:rsidR="000C3434" w:rsidRPr="002505DC">
        <w:rPr>
          <w:rFonts w:ascii="Times New Roman" w:hAnsi="Times New Roman" w:cs="Times New Roman"/>
        </w:rPr>
        <w:t xml:space="preserve"> </w:t>
      </w:r>
      <w:r w:rsidR="00971D10" w:rsidRPr="002505DC">
        <w:rPr>
          <w:rFonts w:ascii="Times New Roman" w:hAnsi="Times New Roman" w:cs="Times New Roman"/>
        </w:rPr>
        <w:t>Beyond this</w:t>
      </w:r>
      <w:r w:rsidR="00050FBB" w:rsidRPr="002505DC">
        <w:rPr>
          <w:rFonts w:ascii="Times New Roman" w:hAnsi="Times New Roman" w:cs="Times New Roman"/>
        </w:rPr>
        <w:t xml:space="preserve">, </w:t>
      </w:r>
      <w:r w:rsidR="00971D10" w:rsidRPr="002505DC">
        <w:rPr>
          <w:rFonts w:ascii="Times New Roman" w:hAnsi="Times New Roman" w:cs="Times New Roman"/>
        </w:rPr>
        <w:t>states</w:t>
      </w:r>
      <w:r w:rsidR="000C3434" w:rsidRPr="002505DC">
        <w:rPr>
          <w:rFonts w:ascii="Times New Roman" w:hAnsi="Times New Roman" w:cs="Times New Roman"/>
        </w:rPr>
        <w:t xml:space="preserve"> have the authority </w:t>
      </w:r>
      <w:r w:rsidR="00D22166" w:rsidRPr="002505DC">
        <w:rPr>
          <w:rFonts w:ascii="Times New Roman" w:hAnsi="Times New Roman" w:cs="Times New Roman"/>
        </w:rPr>
        <w:t>to</w:t>
      </w:r>
      <w:r w:rsidR="000C3434" w:rsidRPr="002505DC">
        <w:rPr>
          <w:rFonts w:ascii="Times New Roman" w:hAnsi="Times New Roman" w:cs="Times New Roman"/>
        </w:rPr>
        <w:t xml:space="preserve"> impose </w:t>
      </w:r>
      <w:r w:rsidR="00B11284" w:rsidRPr="002505DC">
        <w:rPr>
          <w:rFonts w:ascii="Times New Roman" w:hAnsi="Times New Roman" w:cs="Times New Roman"/>
        </w:rPr>
        <w:t xml:space="preserve">even more demanding requirements, </w:t>
      </w:r>
      <w:r w:rsidR="000C3434" w:rsidRPr="002505DC">
        <w:rPr>
          <w:rFonts w:ascii="Times New Roman" w:hAnsi="Times New Roman" w:cs="Times New Roman"/>
        </w:rPr>
        <w:t>time limits, and sanctions for noncompliance</w:t>
      </w:r>
      <w:r w:rsidR="00B11284"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{"citationID":"G4OUxdTb","properties":{"formattedCitation":"(Giannarelli et al. 2017)","plainCitation":"(Giannarelli et al. 2017)","noteIndex":0},"citationItems":[{"id":16,"uris":["http://zotero.org/users/5055722/items/9QVBC5ZH"],"uri":["http://zotero.org/users/5055722/items/9QVBC5ZH"],"itemData":{"id":16,"type":"report","title":"Welfare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chema":"https://github.com/citation-style-language/schema/raw/master/csl-citation.json"} </w:instrText>
      </w:r>
      <w:r w:rsidR="00A43DC3" w:rsidRPr="00D20966">
        <w:rPr>
          <w:rFonts w:ascii="Times New Roman" w:hAnsi="Times New Roman" w:cs="Times New Roman"/>
          <w:rPrChange w:id="23"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(Giannarelli et al. 2017)</w:t>
      </w:r>
      <w:r w:rsidR="00A43DC3" w:rsidRPr="00D20966">
        <w:rPr>
          <w:rFonts w:ascii="Times New Roman" w:hAnsi="Times New Roman" w:cs="Times New Roman"/>
        </w:rPr>
        <w:fldChar w:fldCharType="end"/>
      </w:r>
      <w:r w:rsidR="00021C29" w:rsidRPr="00E66630">
        <w:rPr>
          <w:rFonts w:ascii="Times New Roman" w:hAnsi="Times New Roman" w:cs="Times New Roman"/>
        </w:rPr>
        <w:t>.</w:t>
      </w:r>
      <w:r w:rsidR="00B11284" w:rsidRPr="00D20966">
        <w:rPr>
          <w:rFonts w:ascii="Times New Roman" w:hAnsi="Times New Roman" w:cs="Times New Roman"/>
        </w:rPr>
        <w:t xml:space="preserve"> </w:t>
      </w:r>
    </w:p>
    <w:p w14:paraId="3A6DBD0D" w14:textId="603EEEA0" w:rsidR="001A26F1" w:rsidRPr="002505DC" w:rsidRDefault="001A26F1">
      <w:pPr>
        <w:spacing w:line="480" w:lineRule="auto"/>
        <w:ind w:firstLine="720"/>
        <w:rPr>
          <w:ins w:id="24" w:author="Goehring, Benjamin" w:date="2018-08-26T15:59:00Z"/>
          <w:rFonts w:ascii="Times New Roman" w:hAnsi="Times New Roman" w:cs="Times New Roman"/>
        </w:rPr>
        <w:pPrChange w:id="25" w:author="Goehring, Benjamin" w:date="2018-08-26T18:27:00Z">
          <w:pPr>
            <w:spacing w:line="480" w:lineRule="auto"/>
          </w:pPr>
        </w:pPrChange>
      </w:pPr>
      <w:ins w:id="26" w:author="Goehring, Benjamin" w:date="2018-08-26T16:02:00Z">
        <w:r w:rsidRPr="00D20966">
          <w:rPr>
            <w:rFonts w:ascii="Times New Roman" w:hAnsi="Times New Roman" w:cs="Times New Roman"/>
          </w:rPr>
          <w:t>The TANF program instit</w:t>
        </w:r>
      </w:ins>
      <w:ins w:id="27" w:author="Goehring, Benjamin" w:date="2018-08-26T16:03:00Z">
        <w:r w:rsidRPr="00D20966">
          <w:rPr>
            <w:rFonts w:ascii="Times New Roman" w:hAnsi="Times New Roman" w:cs="Times New Roman"/>
          </w:rPr>
          <w:t xml:space="preserve">utionalized paternalism </w:t>
        </w:r>
        <w:del w:id="28" w:author="admin" w:date="2018-09-10T14:46:00Z">
          <w:r w:rsidRPr="00D20966" w:rsidDel="00756BBC">
            <w:rPr>
              <w:rFonts w:ascii="Times New Roman" w:hAnsi="Times New Roman" w:cs="Times New Roman"/>
            </w:rPr>
            <w:delText xml:space="preserve">in the United States </w:delText>
          </w:r>
        </w:del>
        <w:r w:rsidRPr="00D20966">
          <w:rPr>
            <w:rFonts w:ascii="Times New Roman" w:hAnsi="Times New Roman" w:cs="Times New Roman"/>
          </w:rPr>
          <w:t>b</w:t>
        </w:r>
      </w:ins>
      <w:del w:id="29" w:author="Goehring, Benjamin" w:date="2018-08-26T16:03:00Z">
        <w:r w:rsidR="00D22166" w:rsidRPr="00D20966" w:rsidDel="001A26F1">
          <w:rPr>
            <w:rFonts w:ascii="Times New Roman" w:hAnsi="Times New Roman" w:cs="Times New Roman"/>
          </w:rPr>
          <w:delText>B</w:delText>
        </w:r>
      </w:del>
      <w:r w:rsidR="00D22166" w:rsidRPr="002505DC">
        <w:rPr>
          <w:rFonts w:ascii="Times New Roman" w:hAnsi="Times New Roman" w:cs="Times New Roman"/>
        </w:rPr>
        <w:t xml:space="preserve">y linking receipt of </w:t>
      </w:r>
      <w:ins w:id="30" w:author="admin" w:date="2018-09-10T14:46:00Z">
        <w:r w:rsidR="00756BBC">
          <w:rPr>
            <w:rFonts w:ascii="Times New Roman" w:hAnsi="Times New Roman" w:cs="Times New Roman"/>
          </w:rPr>
          <w:t xml:space="preserve">TANF </w:t>
        </w:r>
      </w:ins>
      <w:r w:rsidR="00D22166" w:rsidRPr="002505DC">
        <w:rPr>
          <w:rFonts w:ascii="Times New Roman" w:hAnsi="Times New Roman" w:cs="Times New Roman"/>
        </w:rPr>
        <w:t>cash assistance to behavioral demands</w:t>
      </w:r>
      <w:del w:id="31" w:author="Goehring, Benjamin" w:date="2018-08-26T16:03:00Z">
        <w:r w:rsidR="00D22166" w:rsidRPr="002505DC" w:rsidDel="001A26F1">
          <w:rPr>
            <w:rFonts w:ascii="Times New Roman" w:hAnsi="Times New Roman" w:cs="Times New Roman"/>
          </w:rPr>
          <w:delText>, the TANF program institutionalized paternalism in the American welfare system</w:delText>
        </w:r>
      </w:del>
      <w:r w:rsidR="00D22166" w:rsidRPr="002505DC">
        <w:rPr>
          <w:rFonts w:ascii="Times New Roman" w:hAnsi="Times New Roman" w:cs="Times New Roman"/>
        </w:rPr>
        <w:t>.</w:t>
      </w:r>
      <w:ins w:id="32" w:author="Goehring, Benjamin" w:date="2018-08-26T15:59:00Z">
        <w:r w:rsidRPr="002505DC">
          <w:rPr>
            <w:rFonts w:ascii="Times New Roman" w:hAnsi="Times New Roman" w:cs="Times New Roman"/>
          </w:rPr>
          <w:t xml:space="preserve"> However, </w:t>
        </w:r>
      </w:ins>
      <w:ins w:id="33" w:author="Goehring, Benjamin" w:date="2018-08-26T16:01:00Z">
        <w:r w:rsidRPr="002505DC">
          <w:rPr>
            <w:rFonts w:ascii="Times New Roman" w:hAnsi="Times New Roman" w:cs="Times New Roman"/>
          </w:rPr>
          <w:t xml:space="preserve">TANF’s paternalistic requirements are applied selectively. Only families receiving </w:t>
        </w:r>
      </w:ins>
      <w:ins w:id="34" w:author="Goehring, Benjamin" w:date="2018-08-26T16:02:00Z">
        <w:r w:rsidRPr="002505DC">
          <w:rPr>
            <w:rFonts w:ascii="Times New Roman" w:hAnsi="Times New Roman" w:cs="Times New Roman"/>
          </w:rPr>
          <w:t>“assistance”</w:t>
        </w:r>
      </w:ins>
      <w:ins w:id="35" w:author="Goehring, Benjamin" w:date="2018-08-26T16:04:00Z">
        <w:r w:rsidRPr="002505DC">
          <w:rPr>
            <w:rFonts w:ascii="Times New Roman" w:hAnsi="Times New Roman" w:cs="Times New Roman"/>
          </w:rPr>
          <w:t xml:space="preserve">, a form of aid </w:t>
        </w:r>
      </w:ins>
      <w:ins w:id="36" w:author="Goehring, Benjamin" w:date="2018-08-26T18:22:00Z">
        <w:r w:rsidR="0077638F" w:rsidRPr="002505DC">
          <w:rPr>
            <w:rFonts w:ascii="Times New Roman" w:hAnsi="Times New Roman" w:cs="Times New Roman"/>
          </w:rPr>
          <w:t>defined as comprising</w:t>
        </w:r>
      </w:ins>
      <w:ins w:id="37" w:author="Goehring, Benjamin" w:date="2018-08-26T16:04:00Z">
        <w:r w:rsidRPr="002505DC">
          <w:rPr>
            <w:rFonts w:ascii="Times New Roman" w:hAnsi="Times New Roman" w:cs="Times New Roman"/>
          </w:rPr>
          <w:t xml:space="preserve"> basic assistance (i.e. ongoing monthly cash payments) and child care </w:t>
        </w:r>
      </w:ins>
      <w:ins w:id="38" w:author="Goehring, Benjamin" w:date="2018-08-26T18:22:00Z">
        <w:r w:rsidR="0077638F" w:rsidRPr="002505DC">
          <w:rPr>
            <w:rFonts w:ascii="Times New Roman" w:hAnsi="Times New Roman" w:cs="Times New Roman"/>
          </w:rPr>
          <w:t>or</w:t>
        </w:r>
      </w:ins>
      <w:ins w:id="39" w:author="Goehring, Benjamin" w:date="2018-08-26T16:04:00Z">
        <w:r w:rsidRPr="002505DC">
          <w:rPr>
            <w:rFonts w:ascii="Times New Roman" w:hAnsi="Times New Roman" w:cs="Times New Roman"/>
          </w:rPr>
          <w:t xml:space="preserve"> transportation benefits for families without an employed adult</w:t>
        </w:r>
      </w:ins>
      <w:ins w:id="40" w:author="Goehring, Benjamin" w:date="2018-08-26T18:22:00Z">
        <w:r w:rsidR="0077638F" w:rsidRPr="002505DC">
          <w:rPr>
            <w:rFonts w:ascii="Times New Roman" w:hAnsi="Times New Roman" w:cs="Times New Roman"/>
          </w:rPr>
          <w:t xml:space="preserve">, are required to comply with the federal </w:t>
        </w:r>
      </w:ins>
      <w:ins w:id="41" w:author="Goehring, Benjamin" w:date="2018-08-26T18:23:00Z">
        <w:r w:rsidR="0077638F" w:rsidRPr="002505DC">
          <w:rPr>
            <w:rFonts w:ascii="Times New Roman" w:hAnsi="Times New Roman" w:cs="Times New Roman"/>
          </w:rPr>
          <w:t xml:space="preserve">time limits and work, child support, and other requirements introduced by the PRWORA </w:t>
        </w:r>
        <w:r w:rsidR="0077638F" w:rsidRPr="00D20966">
          <w:rPr>
            <w:rFonts w:ascii="Times New Roman" w:hAnsi="Times New Roman" w:cs="Times New Roman"/>
          </w:rPr>
          <w:fldChar w:fldCharType="begin"/>
        </w:r>
        <w:r w:rsidR="0077638F" w:rsidRPr="002505DC">
          <w:rPr>
            <w:rFonts w:ascii="Times New Roman" w:hAnsi="Times New Roman" w:cs="Times New Roman"/>
          </w:rPr>
          <w:instrText xml:space="preserve"> ADDIN ZOTERO_ITEM CSL_CITATION {"citationID":"Q9TUiP5O","properties":{"formattedCitation":"(Falk 2017)","plainCitation":"(Falk 2017)","noteIndex":0},"citationItems":[{"id":13,"uris":["http://zotero.org/users/5055722/items/I8K2RPIQ"],"uri":["http://zotero.org/users/5055722/items/I8K2RPIQ"],"itemData":{"id":13,"type":"report","title":"The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0077638F" w:rsidRPr="00D20966">
          <w:rPr>
            <w:rFonts w:ascii="Times New Roman" w:hAnsi="Times New Roman" w:cs="Times New Roman"/>
            <w:rPrChange w:id="42" w:author="Goehring, Benjamin" w:date="2018-08-27T07:09:00Z">
              <w:rPr>
                <w:rFonts w:ascii="Times New Roman" w:hAnsi="Times New Roman" w:cs="Times New Roman"/>
              </w:rPr>
            </w:rPrChange>
          </w:rPr>
          <w:fldChar w:fldCharType="separate"/>
        </w:r>
        <w:r w:rsidR="0077638F" w:rsidRPr="00D20966">
          <w:rPr>
            <w:rFonts w:ascii="Times New Roman" w:hAnsi="Times New Roman" w:cs="Times New Roman"/>
            <w:noProof/>
          </w:rPr>
          <w:t>(Falk 2017)</w:t>
        </w:r>
        <w:r w:rsidR="0077638F" w:rsidRPr="00D20966">
          <w:rPr>
            <w:rFonts w:ascii="Times New Roman" w:hAnsi="Times New Roman" w:cs="Times New Roman"/>
          </w:rPr>
          <w:fldChar w:fldCharType="end"/>
        </w:r>
        <w:r w:rsidR="0077638F" w:rsidRPr="00E66630">
          <w:rPr>
            <w:rFonts w:ascii="Times New Roman" w:hAnsi="Times New Roman" w:cs="Times New Roman"/>
          </w:rPr>
          <w:t>.</w:t>
        </w:r>
      </w:ins>
      <w:ins w:id="43" w:author="Goehring, Benjamin" w:date="2018-08-26T18:24:00Z">
        <w:r w:rsidR="0077638F" w:rsidRPr="00D20966">
          <w:rPr>
            <w:rFonts w:ascii="Times New Roman" w:hAnsi="Times New Roman" w:cs="Times New Roman"/>
          </w:rPr>
          <w:t xml:space="preserve"> States are allowed to spend state and federal TANF funds on other forms of aid reasonably calculated to meet TANF’s goals,</w:t>
        </w:r>
      </w:ins>
      <w:ins w:id="44" w:author="Goehring, Benjamin" w:date="2018-08-26T18:27:00Z">
        <w:r w:rsidR="0077638F" w:rsidRPr="002505DC">
          <w:rPr>
            <w:rFonts w:ascii="Times New Roman" w:hAnsi="Times New Roman" w:cs="Times New Roman"/>
          </w:rPr>
          <w:t xml:space="preserve"> such as refundable tax credits, pregnancy prevention programs, and child care for working families,</w:t>
        </w:r>
      </w:ins>
      <w:ins w:id="45" w:author="Goehring, Benjamin" w:date="2018-08-26T18:24:00Z">
        <w:r w:rsidR="0077638F" w:rsidRPr="002505DC">
          <w:rPr>
            <w:rFonts w:ascii="Times New Roman" w:hAnsi="Times New Roman" w:cs="Times New Roman"/>
          </w:rPr>
          <w:t xml:space="preserve"> but recipients do not </w:t>
        </w:r>
      </w:ins>
      <w:ins w:id="46" w:author="Goehring, Benjamin" w:date="2018-08-26T18:28:00Z">
        <w:r w:rsidR="0077638F" w:rsidRPr="002505DC">
          <w:rPr>
            <w:rFonts w:ascii="Times New Roman" w:hAnsi="Times New Roman" w:cs="Times New Roman"/>
          </w:rPr>
          <w:t>have to meet federal requirements</w:t>
        </w:r>
        <w:del w:id="47" w:author="admin" w:date="2018-09-10T14:46:00Z">
          <w:r w:rsidR="0077638F" w:rsidRPr="002505DC" w:rsidDel="00756BBC">
            <w:rPr>
              <w:rFonts w:ascii="Times New Roman" w:hAnsi="Times New Roman" w:cs="Times New Roman"/>
            </w:rPr>
            <w:delText xml:space="preserve"> as a condition of receipt</w:delText>
          </w:r>
        </w:del>
        <w:r w:rsidR="0077638F" w:rsidRPr="002505DC">
          <w:rPr>
            <w:rFonts w:ascii="Times New Roman" w:hAnsi="Times New Roman" w:cs="Times New Roman"/>
          </w:rPr>
          <w:t xml:space="preserve">. </w:t>
        </w:r>
      </w:ins>
      <w:ins w:id="48" w:author="Goehring, Benjamin" w:date="2018-08-26T18:27:00Z">
        <w:r w:rsidR="0077638F" w:rsidRPr="002505DC">
          <w:rPr>
            <w:rFonts w:ascii="Times New Roman" w:hAnsi="Times New Roman" w:cs="Times New Roman"/>
          </w:rPr>
          <w:t xml:space="preserve"> </w:t>
        </w:r>
      </w:ins>
    </w:p>
    <w:p w14:paraId="0CAD3377" w14:textId="27A27760" w:rsidR="004F67EF" w:rsidRPr="002505DC" w:rsidDel="0077638F" w:rsidRDefault="001A26F1" w:rsidP="000C3434">
      <w:pPr>
        <w:spacing w:line="480" w:lineRule="auto"/>
        <w:rPr>
          <w:del w:id="49" w:author="Goehring, Benjamin" w:date="2018-08-26T18:28:00Z"/>
          <w:rFonts w:ascii="Times New Roman" w:eastAsia="Times New Roman" w:hAnsi="Times New Roman" w:cs="Times New Roman"/>
        </w:rPr>
      </w:pPr>
      <w:moveToRangeStart w:id="50" w:author="Goehring, Benjamin" w:date="2018-08-26T15:59:00Z" w:name="move523062521"/>
      <w:moveTo w:id="51" w:author="Goehring, Benjamin" w:date="2018-08-26T15:59:00Z">
        <w:del w:id="52" w:author="Goehring, Benjamin" w:date="2018-08-26T18:28:00Z">
          <w:r w:rsidRPr="002505DC" w:rsidDel="0077638F">
            <w:rPr>
              <w:rFonts w:ascii="Times New Roman" w:hAnsi="Times New Roman" w:cs="Times New Roman"/>
            </w:rPr>
            <w:delText xml:space="preserve">Thus, paternalistic requirements are applied selectively.  Only those receiving regular cash assistance payments must comply.  </w:delText>
          </w:r>
        </w:del>
      </w:moveTo>
      <w:moveToRangeEnd w:id="50"/>
    </w:p>
    <w:p w14:paraId="3347A9B8" w14:textId="06F9A4F1" w:rsidR="00474055" w:rsidRPr="002505DC" w:rsidRDefault="00F51DB7" w:rsidP="001814BF">
      <w:pPr>
        <w:spacing w:line="480" w:lineRule="auto"/>
        <w:ind w:firstLine="720"/>
        <w:rPr>
          <w:rFonts w:ascii="Times New Roman" w:hAnsi="Times New Roman" w:cs="Times New Roman"/>
          <w:highlight w:val="yellow"/>
        </w:rPr>
      </w:pPr>
      <w:del w:id="53" w:author="Goehring, Benjamin" w:date="2018-08-26T18:31:00Z">
        <w:r w:rsidRPr="002505DC" w:rsidDel="0077638F">
          <w:rPr>
            <w:rFonts w:ascii="Times New Roman" w:eastAsia="Times New Roman" w:hAnsi="Times New Roman" w:cs="Times New Roman"/>
          </w:rPr>
          <w:delText>However, since</w:delText>
        </w:r>
      </w:del>
      <w:ins w:id="54" w:author="Goehring, Benjamin" w:date="2018-08-26T18:31:00Z">
        <w:r w:rsidR="0077638F" w:rsidRPr="002505DC">
          <w:rPr>
            <w:rFonts w:ascii="Times New Roman" w:hAnsi="Times New Roman" w:cs="Times New Roman"/>
          </w:rPr>
          <w:t>Since</w:t>
        </w:r>
      </w:ins>
      <w:r w:rsidRPr="002505DC">
        <w:rPr>
          <w:rFonts w:ascii="Times New Roman" w:eastAsia="Times New Roman" w:hAnsi="Times New Roman" w:cs="Times New Roman"/>
        </w:rPr>
        <w:t xml:space="preserve"> the PRWORA was enacted</w:t>
      </w:r>
      <w:r w:rsidR="00A35E67" w:rsidRPr="002505DC">
        <w:rPr>
          <w:rFonts w:ascii="Times New Roman" w:eastAsia="Times New Roman" w:hAnsi="Times New Roman" w:cs="Times New Roman"/>
        </w:rPr>
        <w:t xml:space="preserve">, the nature and scope of means-tested cash assistance have changed </w:t>
      </w:r>
      <w:r w:rsidR="004F67EF" w:rsidRPr="002505DC">
        <w:rPr>
          <w:rFonts w:ascii="Times New Roman" w:eastAsia="Times New Roman" w:hAnsi="Times New Roman" w:cs="Times New Roman"/>
        </w:rPr>
        <w:t xml:space="preserve">in important ways. </w:t>
      </w:r>
      <w:r w:rsidR="00B21130" w:rsidRPr="002505DC">
        <w:rPr>
          <w:rFonts w:ascii="Times New Roman" w:hAnsi="Times New Roman" w:cs="Times New Roman"/>
        </w:rPr>
        <w:t>For one, fewer people receive TANF</w:t>
      </w:r>
      <w:r w:rsidR="00A35E67" w:rsidRPr="002505DC">
        <w:rPr>
          <w:rFonts w:ascii="Times New Roman" w:hAnsi="Times New Roman" w:cs="Times New Roman"/>
        </w:rPr>
        <w:t xml:space="preserve"> </w:t>
      </w:r>
      <w:r w:rsidR="00235153" w:rsidRPr="002505DC">
        <w:rPr>
          <w:rFonts w:ascii="Times New Roman" w:hAnsi="Times New Roman" w:cs="Times New Roman"/>
        </w:rPr>
        <w:t xml:space="preserve">cash assistance </w:t>
      </w:r>
      <w:r w:rsidR="00A35E67" w:rsidRPr="002505DC">
        <w:rPr>
          <w:rFonts w:ascii="Times New Roman" w:hAnsi="Times New Roman" w:cs="Times New Roman"/>
        </w:rPr>
        <w:t>now than in the 1990s</w:t>
      </w:r>
      <w:r w:rsidR="00B21130" w:rsidRPr="002505DC">
        <w:rPr>
          <w:rFonts w:ascii="Times New Roman" w:hAnsi="Times New Roman" w:cs="Times New Roman"/>
        </w:rPr>
        <w:t xml:space="preserve">. As </w:t>
      </w:r>
      <w:commentRangeStart w:id="55"/>
      <w:commentRangeStart w:id="56"/>
      <w:r w:rsidR="00B21130" w:rsidRPr="002505DC">
        <w:rPr>
          <w:rFonts w:ascii="Times New Roman" w:hAnsi="Times New Roman" w:cs="Times New Roman"/>
        </w:rPr>
        <w:t>Figure 1</w:t>
      </w:r>
      <w:commentRangeEnd w:id="55"/>
      <w:r w:rsidR="00EE4A56" w:rsidRPr="002505DC">
        <w:rPr>
          <w:rStyle w:val="CommentReference"/>
          <w:rFonts w:ascii="Times New Roman" w:hAnsi="Times New Roman" w:cs="Times New Roman"/>
          <w:rPrChange w:id="57" w:author="Goehring, Benjamin" w:date="2018-08-27T07:09:00Z">
            <w:rPr>
              <w:rStyle w:val="CommentReference"/>
            </w:rPr>
          </w:rPrChange>
        </w:rPr>
        <w:commentReference w:id="55"/>
      </w:r>
      <w:commentRangeEnd w:id="56"/>
      <w:r w:rsidR="00CD7235" w:rsidRPr="002505DC">
        <w:rPr>
          <w:rStyle w:val="CommentReference"/>
          <w:rFonts w:ascii="Times New Roman" w:hAnsi="Times New Roman" w:cs="Times New Roman"/>
          <w:rPrChange w:id="58" w:author="Goehring, Benjamin" w:date="2018-08-27T07:09:00Z">
            <w:rPr>
              <w:rStyle w:val="CommentReference"/>
            </w:rPr>
          </w:rPrChange>
        </w:rPr>
        <w:commentReference w:id="56"/>
      </w:r>
      <w:r w:rsidR="00B21130" w:rsidRPr="00E66630">
        <w:rPr>
          <w:rFonts w:ascii="Times New Roman" w:hAnsi="Times New Roman" w:cs="Times New Roman"/>
        </w:rPr>
        <w:t xml:space="preserve"> shows, the number of families rec</w:t>
      </w:r>
      <w:r w:rsidR="001643C3" w:rsidRPr="00D20966">
        <w:rPr>
          <w:rFonts w:ascii="Times New Roman" w:hAnsi="Times New Roman" w:cs="Times New Roman"/>
        </w:rPr>
        <w:t>eiving TANF in an average month</w:t>
      </w:r>
      <w:r w:rsidR="00B21130" w:rsidRPr="00D20966">
        <w:rPr>
          <w:rFonts w:ascii="Times New Roman" w:hAnsi="Times New Roman" w:cs="Times New Roman"/>
        </w:rPr>
        <w:t xml:space="preserve"> decreased in the years following the passage of the PRWORA</w:t>
      </w:r>
      <w:r w:rsidR="0062793E" w:rsidRPr="00D20966">
        <w:rPr>
          <w:rFonts w:ascii="Times New Roman" w:hAnsi="Times New Roman" w:cs="Times New Roman"/>
        </w:rPr>
        <w:t xml:space="preserve">, continuing a trend of decreasing caseloads </w:t>
      </w:r>
      <w:r w:rsidR="00C6176D" w:rsidRPr="00D20966">
        <w:rPr>
          <w:rFonts w:ascii="Times New Roman" w:hAnsi="Times New Roman" w:cs="Times New Roman"/>
        </w:rPr>
        <w:t>that</w:t>
      </w:r>
      <w:r w:rsidR="0062793E" w:rsidRPr="002505DC">
        <w:rPr>
          <w:rFonts w:ascii="Times New Roman" w:hAnsi="Times New Roman" w:cs="Times New Roman"/>
        </w:rPr>
        <w:t xml:space="preserve"> began in 1994</w:t>
      </w:r>
      <w:r w:rsidR="001814BF" w:rsidRPr="002505DC">
        <w:rPr>
          <w:rFonts w:ascii="Times New Roman" w:hAnsi="Times New Roman" w:cs="Times New Roman"/>
        </w:rPr>
        <w:t xml:space="preserve"> </w:t>
      </w:r>
      <w:r w:rsidR="001814BF" w:rsidRPr="00E66630">
        <w:rPr>
          <w:rFonts w:ascii="Times New Roman" w:hAnsi="Times New Roman" w:cs="Times New Roman"/>
        </w:rPr>
        <w:fldChar w:fldCharType="begin"/>
      </w:r>
      <w:r w:rsidR="001814BF" w:rsidRPr="002505DC">
        <w:rPr>
          <w:rFonts w:ascii="Times New Roman" w:hAnsi="Times New Roman" w:cs="Times New Roman"/>
        </w:rPr>
        <w:instrText xml:space="preserve"> ADDIN ZOTERO_ITEM CSL_CITATION {"citationID":"xA8EwUIv","properties":{"formattedCitation":"(Office of the Assistant Secretary for Planning and Evaluation 2014)","plainCitation":"(Office of the Assistant Secretary for Planning and Evaluation 2014)","noteIndex":0},"citationItems":[{"id":42,"uris":["http://zotero.org/users/5055722/items/WMWCCL7X"],"uri":["http://zotero.org/users/5055722/items/WMWCCL7X"],"itemData":{"id":42,"type":"report","title":"Welfare Indicators and Risk Factors - Thirteenth Report to Congress","publisher":"U.S. Department of Health and Human Services","publisher-place":"Washington, D.C","page":"165","source":"Zotero","event-place":"Washington, D.C","URL":"https://aspe.hhs.gov/report/welfare-indicators-and-risk-factors-thirteenth-report-congress","language":"en","author":[{"literal":"Office of the Assistant Secretary for Planning and Evaluation"}],"issued":{"date-parts":[["2014",3,1]]}}}],"schema":"https://github.com/citation-style-language/schema/raw/master/csl-citation.json"} </w:instrText>
      </w:r>
      <w:r w:rsidR="001814BF" w:rsidRPr="00E66630">
        <w:rPr>
          <w:rFonts w:ascii="Times New Roman" w:hAnsi="Times New Roman" w:cs="Times New Roman"/>
          <w:rPrChange w:id="59" w:author="Goehring, Benjamin" w:date="2018-08-27T07:09:00Z">
            <w:rPr>
              <w:rFonts w:ascii="Times New Roman" w:hAnsi="Times New Roman" w:cs="Times New Roman"/>
            </w:rPr>
          </w:rPrChange>
        </w:rPr>
        <w:fldChar w:fldCharType="separate"/>
      </w:r>
      <w:r w:rsidR="001814BF" w:rsidRPr="00D20966">
        <w:rPr>
          <w:rFonts w:ascii="Times New Roman" w:hAnsi="Times New Roman" w:cs="Times New Roman"/>
          <w:noProof/>
        </w:rPr>
        <w:t>(Office of the Assistant Secretary for Planning and Evaluation 2014)</w:t>
      </w:r>
      <w:r w:rsidR="001814BF" w:rsidRPr="00E66630">
        <w:rPr>
          <w:rFonts w:ascii="Times New Roman" w:hAnsi="Times New Roman" w:cs="Times New Roman"/>
        </w:rPr>
        <w:fldChar w:fldCharType="end"/>
      </w:r>
      <w:r w:rsidR="00FB5E03" w:rsidRPr="00E66630">
        <w:rPr>
          <w:rFonts w:ascii="Times New Roman" w:hAnsi="Times New Roman" w:cs="Times New Roman"/>
        </w:rPr>
        <w:t>.</w:t>
      </w:r>
      <w:r w:rsidR="00021C29" w:rsidRPr="00D20966">
        <w:rPr>
          <w:rFonts w:ascii="Times New Roman" w:hAnsi="Times New Roman" w:cs="Times New Roman"/>
        </w:rPr>
        <w:t xml:space="preserve"> </w:t>
      </w:r>
      <w:r w:rsidR="00921901" w:rsidRPr="00D20966">
        <w:rPr>
          <w:rFonts w:ascii="Times New Roman" w:hAnsi="Times New Roman" w:cs="Times New Roman"/>
        </w:rPr>
        <w:t>In 201</w:t>
      </w:r>
      <w:r w:rsidR="00EE31B9" w:rsidRPr="00D20966">
        <w:rPr>
          <w:rFonts w:ascii="Times New Roman" w:hAnsi="Times New Roman" w:cs="Times New Roman"/>
        </w:rPr>
        <w:t>7</w:t>
      </w:r>
      <w:r w:rsidR="00921901" w:rsidRPr="002505DC">
        <w:rPr>
          <w:rFonts w:ascii="Times New Roman" w:hAnsi="Times New Roman" w:cs="Times New Roman"/>
        </w:rPr>
        <w:t xml:space="preserve">, </w:t>
      </w:r>
      <w:r w:rsidRPr="002505DC">
        <w:rPr>
          <w:rFonts w:ascii="Times New Roman" w:hAnsi="Times New Roman" w:cs="Times New Roman"/>
        </w:rPr>
        <w:t xml:space="preserve">only </w:t>
      </w:r>
      <w:r w:rsidR="00921901" w:rsidRPr="002505DC">
        <w:rPr>
          <w:rFonts w:ascii="Times New Roman" w:hAnsi="Times New Roman" w:cs="Times New Roman"/>
        </w:rPr>
        <w:t>1.</w:t>
      </w:r>
      <w:r w:rsidR="00EE31B9" w:rsidRPr="002505DC">
        <w:rPr>
          <w:rFonts w:ascii="Times New Roman" w:hAnsi="Times New Roman" w:cs="Times New Roman"/>
        </w:rPr>
        <w:t>4</w:t>
      </w:r>
      <w:r w:rsidR="00921901" w:rsidRPr="002505DC">
        <w:rPr>
          <w:rFonts w:ascii="Times New Roman" w:hAnsi="Times New Roman" w:cs="Times New Roman"/>
        </w:rPr>
        <w:t xml:space="preserve"> million families received TANF assistance in the average month, a decrease of </w:t>
      </w:r>
      <w:r w:rsidR="00D916DA" w:rsidRPr="002505DC">
        <w:rPr>
          <w:rFonts w:ascii="Times New Roman" w:hAnsi="Times New Roman" w:cs="Times New Roman"/>
        </w:rPr>
        <w:t>55.4</w:t>
      </w:r>
      <w:r w:rsidR="00921901" w:rsidRPr="002505DC">
        <w:rPr>
          <w:rFonts w:ascii="Times New Roman" w:hAnsi="Times New Roman" w:cs="Times New Roman"/>
        </w:rPr>
        <w:t xml:space="preserve">% from 1998. </w:t>
      </w:r>
    </w:p>
    <w:p w14:paraId="330E2DED" w14:textId="081A595F" w:rsidR="003525D1" w:rsidRPr="002505DC" w:rsidRDefault="00C6176D" w:rsidP="00DE7211">
      <w:pPr>
        <w:spacing w:line="480" w:lineRule="auto"/>
        <w:ind w:firstLine="720"/>
        <w:rPr>
          <w:rFonts w:ascii="Times New Roman" w:hAnsi="Times New Roman" w:cs="Times New Roman"/>
        </w:rPr>
      </w:pPr>
      <w:r w:rsidRPr="002505DC">
        <w:rPr>
          <w:rFonts w:ascii="Times New Roman" w:hAnsi="Times New Roman" w:cs="Times New Roman"/>
        </w:rPr>
        <w:lastRenderedPageBreak/>
        <w:t>A</w:t>
      </w:r>
      <w:r w:rsidR="00971D10" w:rsidRPr="002505DC">
        <w:rPr>
          <w:rFonts w:ascii="Times New Roman" w:hAnsi="Times New Roman" w:cs="Times New Roman"/>
        </w:rPr>
        <w:t>l</w:t>
      </w:r>
      <w:r w:rsidRPr="002505DC">
        <w:rPr>
          <w:rFonts w:ascii="Times New Roman" w:hAnsi="Times New Roman" w:cs="Times New Roman"/>
        </w:rPr>
        <w:t>s</w:t>
      </w:r>
      <w:r w:rsidR="00971D10" w:rsidRPr="002505DC">
        <w:rPr>
          <w:rFonts w:ascii="Times New Roman" w:hAnsi="Times New Roman" w:cs="Times New Roman"/>
        </w:rPr>
        <w:t>o</w:t>
      </w:r>
      <w:r w:rsidRPr="002505DC">
        <w:rPr>
          <w:rFonts w:ascii="Times New Roman" w:hAnsi="Times New Roman" w:cs="Times New Roman"/>
        </w:rPr>
        <w:t xml:space="preserve"> shown in Figure 1</w:t>
      </w:r>
      <w:r w:rsidR="00971D10" w:rsidRPr="002505DC">
        <w:rPr>
          <w:rFonts w:ascii="Times New Roman" w:hAnsi="Times New Roman" w:cs="Times New Roman"/>
        </w:rPr>
        <w:t xml:space="preserve"> is the </w:t>
      </w:r>
      <w:r w:rsidRPr="002505DC">
        <w:rPr>
          <w:rFonts w:ascii="Times New Roman" w:hAnsi="Times New Roman" w:cs="Times New Roman"/>
        </w:rPr>
        <w:t>share of the national TANF caseload composed of “child-only” families</w:t>
      </w:r>
      <w:r w:rsidR="00DE7211" w:rsidRPr="002505DC">
        <w:rPr>
          <w:rFonts w:ascii="Times New Roman" w:hAnsi="Times New Roman" w:cs="Times New Roman"/>
        </w:rPr>
        <w:t>, which consist of</w:t>
      </w:r>
      <w:r w:rsidR="00971D10" w:rsidRPr="002505DC">
        <w:rPr>
          <w:rFonts w:ascii="Times New Roman" w:hAnsi="Times New Roman" w:cs="Times New Roman"/>
        </w:rPr>
        <w:t xml:space="preserve"> </w:t>
      </w:r>
      <w:r w:rsidR="00DE7211" w:rsidRPr="002505DC">
        <w:rPr>
          <w:rFonts w:ascii="Times New Roman" w:hAnsi="Times New Roman" w:cs="Times New Roman"/>
        </w:rPr>
        <w:t>a dependent child and caretaker who either chooses not to be included in the assistance unit or is barred from being included in the assistance unit.</w:t>
      </w:r>
      <w:r w:rsidR="00DE7211" w:rsidRPr="00E66630">
        <w:rPr>
          <w:rStyle w:val="FootnoteReference"/>
          <w:rFonts w:ascii="Times New Roman" w:hAnsi="Times New Roman" w:cs="Times New Roman"/>
        </w:rPr>
        <w:footnoteReference w:id="1"/>
      </w:r>
      <w:r w:rsidR="00DE7211" w:rsidRPr="00E66630">
        <w:rPr>
          <w:rFonts w:ascii="Times New Roman" w:hAnsi="Times New Roman" w:cs="Times New Roman"/>
        </w:rPr>
        <w:t xml:space="preserve"> If a caretaker is not included in the unit and the state deems the child to still be eligible for TANF assistance, benefits are calculated based on the needs of the child or children</w:t>
      </w:r>
      <w:r w:rsidR="00DE7211" w:rsidRPr="00D20966">
        <w:rPr>
          <w:rFonts w:ascii="Times New Roman" w:hAnsi="Times New Roman" w:cs="Times New Roman"/>
        </w:rPr>
        <w:t>. The resulting “child-only” family is not subject to th</w:t>
      </w:r>
      <w:r w:rsidR="00DE7211" w:rsidRPr="002505DC">
        <w:rPr>
          <w:rFonts w:ascii="Times New Roman" w:hAnsi="Times New Roman" w:cs="Times New Roman"/>
        </w:rPr>
        <w:t xml:space="preserve">e five year limit on federally funded TANF benefits and many states do not require the excluded caretaker to meet </w:t>
      </w:r>
      <w:ins w:id="62" w:author="admin" w:date="2018-09-10T14:47:00Z">
        <w:r w:rsidR="00756BBC">
          <w:rPr>
            <w:rFonts w:ascii="Times New Roman" w:hAnsi="Times New Roman" w:cs="Times New Roman"/>
          </w:rPr>
          <w:t xml:space="preserve">paternalistic </w:t>
        </w:r>
      </w:ins>
      <w:r w:rsidR="00DE7211" w:rsidRPr="002505DC">
        <w:rPr>
          <w:rFonts w:ascii="Times New Roman" w:hAnsi="Times New Roman" w:cs="Times New Roman"/>
        </w:rPr>
        <w:t>activity requirements</w:t>
      </w:r>
      <w:r w:rsidR="003E1114" w:rsidRPr="002505DC">
        <w:rPr>
          <w:rFonts w:ascii="Times New Roman" w:hAnsi="Times New Roman" w:cs="Times New Roman"/>
        </w:rPr>
        <w:t xml:space="preserve"> </w:t>
      </w:r>
      <w:r w:rsidR="003E1114" w:rsidRPr="00D20966">
        <w:rPr>
          <w:rFonts w:ascii="Times New Roman" w:hAnsi="Times New Roman" w:cs="Times New Roman"/>
        </w:rPr>
        <w:fldChar w:fldCharType="begin"/>
      </w:r>
      <w:r w:rsidR="003E1114" w:rsidRPr="002505DC">
        <w:rPr>
          <w:rFonts w:ascii="Times New Roman" w:hAnsi="Times New Roman" w:cs="Times New Roman"/>
        </w:rPr>
        <w:instrText xml:space="preserve"> ADDIN ZOTERO_ITEM CSL_CITATION {"citationID":"qeHJwvoq","properties":{"formattedCitation":"(Giannarelli et al. 2017; Falk 2017)","plainCitation":"(Giannarelli et al. 2017; Falk 2017)","noteIndex":0},"citationItems":[{"id":16,"uris":["http://zotero.org/users/5055722/items/9QVBC5ZH"],"uri":["http://zotero.org/users/5055722/items/9QVBC5ZH"],"itemData":{"id":16,"type":"report","title":"Welfare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003E1114" w:rsidRPr="00D20966">
        <w:rPr>
          <w:rFonts w:ascii="Times New Roman" w:hAnsi="Times New Roman" w:cs="Times New Roman"/>
          <w:rPrChange w:id="63" w:author="Goehring, Benjamin" w:date="2018-08-27T07:09:00Z">
            <w:rPr>
              <w:rFonts w:ascii="Times New Roman" w:hAnsi="Times New Roman" w:cs="Times New Roman"/>
            </w:rPr>
          </w:rPrChange>
        </w:rPr>
        <w:fldChar w:fldCharType="separate"/>
      </w:r>
      <w:r w:rsidR="003E1114" w:rsidRPr="00D20966">
        <w:rPr>
          <w:rFonts w:ascii="Times New Roman" w:hAnsi="Times New Roman" w:cs="Times New Roman"/>
          <w:noProof/>
        </w:rPr>
        <w:t>(Giannarelli et al. 2017; Falk 2017)</w:t>
      </w:r>
      <w:r w:rsidR="003E1114" w:rsidRPr="00D20966">
        <w:rPr>
          <w:rFonts w:ascii="Times New Roman" w:hAnsi="Times New Roman" w:cs="Times New Roman"/>
        </w:rPr>
        <w:fldChar w:fldCharType="end"/>
      </w:r>
      <w:r w:rsidR="00DE7211" w:rsidRPr="00E66630">
        <w:rPr>
          <w:rFonts w:ascii="Times New Roman" w:hAnsi="Times New Roman" w:cs="Times New Roman"/>
        </w:rPr>
        <w:t>.</w:t>
      </w:r>
      <w:r w:rsidR="00DE7211" w:rsidRPr="00E66630">
        <w:rPr>
          <w:rStyle w:val="FootnoteReference"/>
          <w:rFonts w:ascii="Times New Roman" w:hAnsi="Times New Roman" w:cs="Times New Roman"/>
        </w:rPr>
        <w:footnoteReference w:id="2"/>
      </w:r>
      <w:r w:rsidR="001643C3" w:rsidRPr="00E66630">
        <w:rPr>
          <w:rFonts w:ascii="Times New Roman" w:hAnsi="Times New Roman" w:cs="Times New Roman"/>
        </w:rPr>
        <w:t xml:space="preserve"> </w:t>
      </w:r>
      <w:ins w:id="66" w:author="admin" w:date="2018-09-10T14:47:00Z">
        <w:r w:rsidR="00756BBC">
          <w:rPr>
            <w:rFonts w:ascii="Times New Roman" w:hAnsi="Times New Roman" w:cs="Times New Roman"/>
          </w:rPr>
          <w:t xml:space="preserve"> </w:t>
        </w:r>
      </w:ins>
      <w:r w:rsidR="001643C3" w:rsidRPr="00E66630">
        <w:rPr>
          <w:rFonts w:ascii="Times New Roman" w:hAnsi="Times New Roman" w:cs="Times New Roman"/>
        </w:rPr>
        <w:t>Over time, the proportion of the caseload composed of these types of families increased, reducing the share of f</w:t>
      </w:r>
      <w:r w:rsidR="001643C3" w:rsidRPr="00D20966">
        <w:rPr>
          <w:rFonts w:ascii="Times New Roman" w:hAnsi="Times New Roman" w:cs="Times New Roman"/>
        </w:rPr>
        <w:t>amilies affected by TANF’s paternalistic activity requirements and time limits.</w:t>
      </w:r>
      <w:r w:rsidR="00DE7211" w:rsidRPr="002505DC">
        <w:rPr>
          <w:rFonts w:ascii="Times New Roman" w:hAnsi="Times New Roman" w:cs="Times New Roman"/>
        </w:rPr>
        <w:t xml:space="preserve"> In 1998, 23% of the national TANF caseload consisted of </w:t>
      </w:r>
      <w:r w:rsidR="001643C3" w:rsidRPr="002505DC">
        <w:rPr>
          <w:rFonts w:ascii="Times New Roman" w:hAnsi="Times New Roman" w:cs="Times New Roman"/>
        </w:rPr>
        <w:t>“child-only”</w:t>
      </w:r>
      <w:r w:rsidR="00DE7211" w:rsidRPr="002505DC">
        <w:rPr>
          <w:rFonts w:ascii="Times New Roman" w:hAnsi="Times New Roman" w:cs="Times New Roman"/>
        </w:rPr>
        <w:t xml:space="preserve"> families. By 2008, the share had increased to 45.4%</w:t>
      </w:r>
      <w:del w:id="67" w:author="Goehring, Benjamin" w:date="2018-08-26T18:38:00Z">
        <w:r w:rsidR="00DE7211" w:rsidRPr="002505DC" w:rsidDel="00903EFE">
          <w:rPr>
            <w:rFonts w:ascii="Times New Roman" w:hAnsi="Times New Roman" w:cs="Times New Roman"/>
          </w:rPr>
          <w:delText xml:space="preserve">. Most recently, </w:delText>
        </w:r>
      </w:del>
      <w:ins w:id="68" w:author="Goehring, Benjamin" w:date="2018-08-26T18:38:00Z">
        <w:r w:rsidR="00903EFE" w:rsidRPr="002505DC">
          <w:rPr>
            <w:rFonts w:ascii="Times New Roman" w:hAnsi="Times New Roman" w:cs="Times New Roman"/>
          </w:rPr>
          <w:t xml:space="preserve">; </w:t>
        </w:r>
      </w:ins>
      <w:r w:rsidR="00DE7211" w:rsidRPr="002505DC">
        <w:rPr>
          <w:rFonts w:ascii="Times New Roman" w:hAnsi="Times New Roman" w:cs="Times New Roman"/>
        </w:rPr>
        <w:t xml:space="preserve">in 2017, 40.5% of the national caseload consisted of “child-only” families.  </w:t>
      </w:r>
    </w:p>
    <w:p w14:paraId="0B2C3EC2" w14:textId="40D5AB89" w:rsidR="00B21130" w:rsidRPr="00E66630" w:rsidRDefault="00B53062" w:rsidP="008A5B87">
      <w:pPr>
        <w:spacing w:line="480" w:lineRule="auto"/>
        <w:rPr>
          <w:rFonts w:ascii="Times New Roman" w:hAnsi="Times New Roman" w:cs="Times New Roman"/>
        </w:rPr>
      </w:pPr>
      <w:r w:rsidRPr="00E66630">
        <w:rPr>
          <w:rFonts w:ascii="Times New Roman" w:hAnsi="Times New Roman" w:cs="Times New Roman"/>
          <w:noProof/>
        </w:rPr>
        <w:lastRenderedPageBreak/>
        <w:drawing>
          <wp:inline distT="0" distB="0" distL="0" distR="0" wp14:anchorId="191C0703" wp14:editId="0626BD6B">
            <wp:extent cx="59436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6E14956" w14:textId="73645850" w:rsidR="00655160" w:rsidRPr="00D20966" w:rsidRDefault="00EA5D20" w:rsidP="00DB05E5">
      <w:pPr>
        <w:spacing w:line="480" w:lineRule="auto"/>
        <w:ind w:firstLine="720"/>
        <w:rPr>
          <w:rFonts w:ascii="Times New Roman" w:hAnsi="Times New Roman" w:cs="Times New Roman"/>
        </w:rPr>
      </w:pPr>
      <w:r w:rsidRPr="00D20966">
        <w:rPr>
          <w:rFonts w:ascii="Times New Roman" w:hAnsi="Times New Roman" w:cs="Times New Roman"/>
        </w:rPr>
        <w:t>F</w:t>
      </w:r>
      <w:r w:rsidR="00665312" w:rsidRPr="00D20966">
        <w:rPr>
          <w:rFonts w:ascii="Times New Roman" w:hAnsi="Times New Roman" w:cs="Times New Roman"/>
        </w:rPr>
        <w:t>ollowing the passag</w:t>
      </w:r>
      <w:r w:rsidR="00A31F1F" w:rsidRPr="002505DC">
        <w:rPr>
          <w:rFonts w:ascii="Times New Roman" w:hAnsi="Times New Roman" w:cs="Times New Roman"/>
        </w:rPr>
        <w:t>e of the PRWORA, states</w:t>
      </w:r>
      <w:r w:rsidR="00AC4098" w:rsidRPr="002505DC">
        <w:rPr>
          <w:rFonts w:ascii="Times New Roman" w:hAnsi="Times New Roman" w:cs="Times New Roman"/>
        </w:rPr>
        <w:t xml:space="preserve"> also</w:t>
      </w:r>
      <w:r w:rsidR="00A31F1F" w:rsidRPr="002505DC">
        <w:rPr>
          <w:rFonts w:ascii="Times New Roman" w:hAnsi="Times New Roman" w:cs="Times New Roman"/>
        </w:rPr>
        <w:t xml:space="preserve"> developed new methods for calculating TANF eligibility and benefits. While </w:t>
      </w:r>
      <w:r w:rsidR="00AC4098" w:rsidRPr="002505DC">
        <w:rPr>
          <w:rFonts w:ascii="Times New Roman" w:hAnsi="Times New Roman" w:cs="Times New Roman"/>
        </w:rPr>
        <w:t xml:space="preserve">many </w:t>
      </w:r>
      <w:r w:rsidR="00A31F1F" w:rsidRPr="002505DC">
        <w:rPr>
          <w:rFonts w:ascii="Times New Roman" w:hAnsi="Times New Roman" w:cs="Times New Roman"/>
        </w:rPr>
        <w:t xml:space="preserve">states adopted </w:t>
      </w:r>
      <w:r w:rsidR="00AC4098" w:rsidRPr="002505DC">
        <w:rPr>
          <w:rFonts w:ascii="Times New Roman" w:hAnsi="Times New Roman" w:cs="Times New Roman"/>
        </w:rPr>
        <w:t xml:space="preserve">their own </w:t>
      </w:r>
      <w:r w:rsidR="00A31F1F" w:rsidRPr="002505DC">
        <w:rPr>
          <w:rFonts w:ascii="Times New Roman" w:hAnsi="Times New Roman" w:cs="Times New Roman"/>
        </w:rPr>
        <w:t xml:space="preserve">distinct formulas and tests, on average, eligibility and benefit computation </w:t>
      </w:r>
      <w:r w:rsidRPr="002505DC">
        <w:rPr>
          <w:rFonts w:ascii="Times New Roman" w:hAnsi="Times New Roman" w:cs="Times New Roman"/>
        </w:rPr>
        <w:t>bec</w:t>
      </w:r>
      <w:r w:rsidR="00971D10" w:rsidRPr="002505DC">
        <w:rPr>
          <w:rFonts w:ascii="Times New Roman" w:hAnsi="Times New Roman" w:cs="Times New Roman"/>
        </w:rPr>
        <w:t>a</w:t>
      </w:r>
      <w:r w:rsidRPr="002505DC">
        <w:rPr>
          <w:rFonts w:ascii="Times New Roman" w:hAnsi="Times New Roman" w:cs="Times New Roman"/>
        </w:rPr>
        <w:t>me</w:t>
      </w:r>
      <w:r w:rsidR="00A31F1F" w:rsidRPr="002505DC">
        <w:rPr>
          <w:rFonts w:ascii="Times New Roman" w:hAnsi="Times New Roman" w:cs="Times New Roman"/>
        </w:rPr>
        <w:t xml:space="preserve"> less generous. </w:t>
      </w:r>
      <w:r w:rsidR="001E6C38" w:rsidRPr="002505DC">
        <w:rPr>
          <w:rFonts w:ascii="Times New Roman" w:hAnsi="Times New Roman" w:cs="Times New Roman"/>
        </w:rPr>
        <w:t>Between 1996</w:t>
      </w:r>
      <w:r w:rsidR="003E1114" w:rsidRPr="002505DC">
        <w:rPr>
          <w:rFonts w:ascii="Times New Roman" w:hAnsi="Times New Roman" w:cs="Times New Roman"/>
        </w:rPr>
        <w:t xml:space="preserve"> under AFDC</w:t>
      </w:r>
      <w:r w:rsidR="001E6C38" w:rsidRPr="002505DC">
        <w:rPr>
          <w:rFonts w:ascii="Times New Roman" w:hAnsi="Times New Roman" w:cs="Times New Roman"/>
        </w:rPr>
        <w:t xml:space="preserve"> </w:t>
      </w:r>
      <w:r w:rsidR="002D6417" w:rsidRPr="002505DC">
        <w:rPr>
          <w:rFonts w:ascii="Times New Roman" w:hAnsi="Times New Roman" w:cs="Times New Roman"/>
        </w:rPr>
        <w:t xml:space="preserve">and 2016, the maximum </w:t>
      </w:r>
      <w:del w:id="69" w:author="admin" w:date="2018-09-10T14:48:00Z">
        <w:r w:rsidR="001E6C38" w:rsidRPr="002505DC" w:rsidDel="00756BBC">
          <w:rPr>
            <w:rFonts w:ascii="Times New Roman" w:hAnsi="Times New Roman" w:cs="Times New Roman"/>
          </w:rPr>
          <w:delText xml:space="preserve">amount </w:delText>
        </w:r>
      </w:del>
      <w:ins w:id="70" w:author="admin" w:date="2018-09-10T14:48:00Z">
        <w:r w:rsidR="00756BBC">
          <w:rPr>
            <w:rFonts w:ascii="Times New Roman" w:hAnsi="Times New Roman" w:cs="Times New Roman"/>
          </w:rPr>
          <w:t>income</w:t>
        </w:r>
        <w:r w:rsidR="00756BBC" w:rsidRPr="002505DC">
          <w:rPr>
            <w:rFonts w:ascii="Times New Roman" w:hAnsi="Times New Roman" w:cs="Times New Roman"/>
          </w:rPr>
          <w:t xml:space="preserve"> </w:t>
        </w:r>
      </w:ins>
      <w:r w:rsidR="001E6C38" w:rsidRPr="002505DC">
        <w:rPr>
          <w:rFonts w:ascii="Times New Roman" w:hAnsi="Times New Roman" w:cs="Times New Roman"/>
        </w:rPr>
        <w:t xml:space="preserve">a family of three could earn </w:t>
      </w:r>
      <w:r w:rsidR="002D6417" w:rsidRPr="002505DC">
        <w:rPr>
          <w:rFonts w:ascii="Times New Roman" w:hAnsi="Times New Roman" w:cs="Times New Roman"/>
        </w:rPr>
        <w:t>and be</w:t>
      </w:r>
      <w:r w:rsidR="001643C3" w:rsidRPr="002505DC">
        <w:rPr>
          <w:rFonts w:ascii="Times New Roman" w:hAnsi="Times New Roman" w:cs="Times New Roman"/>
        </w:rPr>
        <w:t xml:space="preserve"> </w:t>
      </w:r>
      <w:r w:rsidR="002D6417" w:rsidRPr="002505DC">
        <w:rPr>
          <w:rFonts w:ascii="Times New Roman" w:hAnsi="Times New Roman" w:cs="Times New Roman"/>
        </w:rPr>
        <w:t>eligible for TANF decreased by 12%</w:t>
      </w:r>
      <w:r w:rsidR="00E30739" w:rsidRPr="002505DC">
        <w:rPr>
          <w:rFonts w:ascii="Times New Roman" w:hAnsi="Times New Roman" w:cs="Times New Roman"/>
        </w:rPr>
        <w:t>,</w:t>
      </w:r>
      <w:r w:rsidR="001E6C38" w:rsidRPr="002505DC">
        <w:rPr>
          <w:rFonts w:ascii="Times New Roman" w:hAnsi="Times New Roman" w:cs="Times New Roman"/>
        </w:rPr>
        <w:t xml:space="preserve"> and </w:t>
      </w:r>
      <w:r w:rsidR="002D6417" w:rsidRPr="002505DC">
        <w:rPr>
          <w:rFonts w:ascii="Times New Roman" w:hAnsi="Times New Roman" w:cs="Times New Roman"/>
        </w:rPr>
        <w:t>the maximum benefit for a family</w:t>
      </w:r>
      <w:r w:rsidR="00E30739" w:rsidRPr="002505DC">
        <w:rPr>
          <w:rFonts w:ascii="Times New Roman" w:hAnsi="Times New Roman" w:cs="Times New Roman"/>
        </w:rPr>
        <w:t xml:space="preserve"> of three</w:t>
      </w:r>
      <w:r w:rsidR="002D6417" w:rsidRPr="002505DC">
        <w:rPr>
          <w:rFonts w:ascii="Times New Roman" w:hAnsi="Times New Roman" w:cs="Times New Roman"/>
        </w:rPr>
        <w:t xml:space="preserve"> without any income decreased by 26%.</w:t>
      </w:r>
      <w:r w:rsidR="002D6417" w:rsidRPr="00E66630">
        <w:rPr>
          <w:rStyle w:val="FootnoteReference"/>
          <w:rFonts w:ascii="Times New Roman" w:hAnsi="Times New Roman" w:cs="Times New Roman"/>
        </w:rPr>
        <w:footnoteReference w:id="3"/>
      </w:r>
      <w:r w:rsidR="00DB05E5" w:rsidRPr="00E66630">
        <w:rPr>
          <w:rFonts w:ascii="Times New Roman" w:hAnsi="Times New Roman" w:cs="Times New Roman"/>
        </w:rPr>
        <w:t xml:space="preserve"> </w:t>
      </w:r>
    </w:p>
    <w:p w14:paraId="1FB7297D" w14:textId="2C67C210" w:rsidR="00DB05E5" w:rsidRPr="002505DC" w:rsidRDefault="00B61090" w:rsidP="004E68CF">
      <w:pPr>
        <w:spacing w:line="480" w:lineRule="auto"/>
        <w:rPr>
          <w:rFonts w:ascii="Times New Roman" w:hAnsi="Times New Roman" w:cs="Times New Roman"/>
        </w:rPr>
      </w:pPr>
      <w:r w:rsidRPr="00D20966">
        <w:rPr>
          <w:rFonts w:ascii="Times New Roman" w:hAnsi="Times New Roman" w:cs="Times New Roman"/>
        </w:rPr>
        <w:tab/>
      </w:r>
      <w:r w:rsidR="00DB05E5" w:rsidRPr="00D20966">
        <w:rPr>
          <w:rFonts w:ascii="Times New Roman" w:hAnsi="Times New Roman" w:cs="Times New Roman"/>
        </w:rPr>
        <w:t>As caseloads dec</w:t>
      </w:r>
      <w:r w:rsidR="00EA5D20" w:rsidRPr="002505DC">
        <w:rPr>
          <w:rFonts w:ascii="Times New Roman" w:hAnsi="Times New Roman" w:cs="Times New Roman"/>
        </w:rPr>
        <w:t>lined,</w:t>
      </w:r>
      <w:r w:rsidR="00DB05E5" w:rsidRPr="002505DC">
        <w:rPr>
          <w:rFonts w:ascii="Times New Roman" w:hAnsi="Times New Roman" w:cs="Times New Roman"/>
        </w:rPr>
        <w:t xml:space="preserve"> financial eligibility standards</w:t>
      </w:r>
      <w:r w:rsidR="00EA5D20" w:rsidRPr="002505DC">
        <w:rPr>
          <w:rFonts w:ascii="Times New Roman" w:hAnsi="Times New Roman" w:cs="Times New Roman"/>
        </w:rPr>
        <w:t xml:space="preserve"> tightened,</w:t>
      </w:r>
      <w:r w:rsidR="00DB05E5" w:rsidRPr="002505DC">
        <w:rPr>
          <w:rFonts w:ascii="Times New Roman" w:hAnsi="Times New Roman" w:cs="Times New Roman"/>
        </w:rPr>
        <w:t xml:space="preserve"> and </w:t>
      </w:r>
      <w:commentRangeStart w:id="73"/>
      <w:r w:rsidR="00DB05E5" w:rsidRPr="002505DC">
        <w:rPr>
          <w:rFonts w:ascii="Times New Roman" w:hAnsi="Times New Roman" w:cs="Times New Roman"/>
        </w:rPr>
        <w:t>benefit</w:t>
      </w:r>
      <w:r w:rsidR="00EA5D20" w:rsidRPr="002505DC">
        <w:rPr>
          <w:rFonts w:ascii="Times New Roman" w:hAnsi="Times New Roman" w:cs="Times New Roman"/>
        </w:rPr>
        <w:t xml:space="preserve">s were </w:t>
      </w:r>
      <w:commentRangeEnd w:id="73"/>
      <w:r w:rsidR="001643C3" w:rsidRPr="002505DC">
        <w:rPr>
          <w:rStyle w:val="CommentReference"/>
          <w:rFonts w:ascii="Times New Roman" w:hAnsi="Times New Roman" w:cs="Times New Roman"/>
          <w:rPrChange w:id="74" w:author="Goehring, Benjamin" w:date="2018-08-27T07:09:00Z">
            <w:rPr>
              <w:rStyle w:val="CommentReference"/>
            </w:rPr>
          </w:rPrChange>
        </w:rPr>
        <w:commentReference w:id="73"/>
      </w:r>
      <w:r w:rsidR="00EA5D20" w:rsidRPr="00E66630">
        <w:rPr>
          <w:rFonts w:ascii="Times New Roman" w:hAnsi="Times New Roman" w:cs="Times New Roman"/>
        </w:rPr>
        <w:t>reduced</w:t>
      </w:r>
      <w:r w:rsidR="00DB05E5" w:rsidRPr="00D20966">
        <w:rPr>
          <w:rFonts w:ascii="Times New Roman" w:hAnsi="Times New Roman" w:cs="Times New Roman"/>
        </w:rPr>
        <w:t xml:space="preserve">, the </w:t>
      </w:r>
      <w:r w:rsidR="00474055" w:rsidRPr="00D20966">
        <w:rPr>
          <w:rFonts w:ascii="Times New Roman" w:hAnsi="Times New Roman" w:cs="Times New Roman"/>
        </w:rPr>
        <w:t>number</w:t>
      </w:r>
      <w:r w:rsidR="00DB05E5" w:rsidRPr="00D20966">
        <w:rPr>
          <w:rFonts w:ascii="Times New Roman" w:hAnsi="Times New Roman" w:cs="Times New Roman"/>
        </w:rPr>
        <w:t xml:space="preserve"> of families eligible for TANF assistance who received aid </w:t>
      </w:r>
      <w:r w:rsidR="00474055" w:rsidRPr="002505DC">
        <w:rPr>
          <w:rFonts w:ascii="Times New Roman" w:hAnsi="Times New Roman" w:cs="Times New Roman"/>
        </w:rPr>
        <w:t xml:space="preserve">also </w:t>
      </w:r>
      <w:r w:rsidR="00DB05E5" w:rsidRPr="002505DC">
        <w:rPr>
          <w:rFonts w:ascii="Times New Roman" w:hAnsi="Times New Roman" w:cs="Times New Roman"/>
        </w:rPr>
        <w:t xml:space="preserve">decreased. In </w:t>
      </w:r>
      <w:r w:rsidR="00DB05E5" w:rsidRPr="002505DC">
        <w:rPr>
          <w:rFonts w:ascii="Times New Roman" w:hAnsi="Times New Roman" w:cs="Times New Roman"/>
        </w:rPr>
        <w:lastRenderedPageBreak/>
        <w:t>1997, 69% of TANF eligible fa</w:t>
      </w:r>
      <w:r w:rsidR="00627D9A" w:rsidRPr="002505DC">
        <w:rPr>
          <w:rFonts w:ascii="Times New Roman" w:hAnsi="Times New Roman" w:cs="Times New Roman"/>
        </w:rPr>
        <w:t xml:space="preserve">milies received TANF assistance; by 2013, </w:t>
      </w:r>
      <w:r w:rsidR="00EA5D20" w:rsidRPr="002505DC">
        <w:rPr>
          <w:rFonts w:ascii="Times New Roman" w:hAnsi="Times New Roman" w:cs="Times New Roman"/>
        </w:rPr>
        <w:t xml:space="preserve">only </w:t>
      </w:r>
      <w:r w:rsidR="00627D9A" w:rsidRPr="002505DC">
        <w:rPr>
          <w:rFonts w:ascii="Times New Roman" w:hAnsi="Times New Roman" w:cs="Times New Roman"/>
        </w:rPr>
        <w:t>31% received assistance</w:t>
      </w:r>
      <w:r w:rsidR="00456292" w:rsidRPr="002505DC">
        <w:rPr>
          <w:rFonts w:ascii="Times New Roman" w:hAnsi="Times New Roman" w:cs="Times New Roman"/>
        </w:rPr>
        <w:t xml:space="preserve">. </w:t>
      </w:r>
      <w:r w:rsidR="00627D9A" w:rsidRPr="002505DC">
        <w:rPr>
          <w:rFonts w:ascii="Times New Roman" w:hAnsi="Times New Roman" w:cs="Times New Roman"/>
        </w:rPr>
        <w:t>A similar trend occurred with child poverty and TANF receipt: Between 1997 and 2013, the number of children in poverty ticked upward while the number of children receiving TANF decreased</w:t>
      </w:r>
      <w:r w:rsidR="00456292" w:rsidRPr="002505DC">
        <w:rPr>
          <w:rFonts w:ascii="Times New Roman" w:hAnsi="Times New Roman" w:cs="Times New Roman"/>
        </w:rPr>
        <w:t xml:space="preserve"> </w:t>
      </w:r>
      <w:r w:rsidR="00456292" w:rsidRPr="00D20966">
        <w:rPr>
          <w:rFonts w:ascii="Times New Roman" w:hAnsi="Times New Roman" w:cs="Times New Roman"/>
        </w:rPr>
        <w:fldChar w:fldCharType="begin"/>
      </w:r>
      <w:r w:rsidR="00456292" w:rsidRPr="002505DC">
        <w:rPr>
          <w:rFonts w:ascii="Times New Roman" w:hAnsi="Times New Roman" w:cs="Times New Roman"/>
        </w:rPr>
        <w:instrText xml:space="preserve"> ADDIN ZOTERO_ITEM CSL_CITATION {"citationID":"FVAmuBY8","properties":{"formattedCitation":"(Office of Family Assistance 2018)","plainCitation":"(Office of Family Assistance 2018)","noteIndex":0},"citationItems":[{"id":44,"uris":["http://zotero.org/users/5055722/items/MU6TPP2P"],"uri":["http://zotero.org/users/5055722/items/MU6TPP2P"],"itemData":{"id":44,"type":"report","title":"Temporary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Services","page":"127","source":"Zotero","URL":"https://www.acf.hhs.gov/ofa/resource/twelfth-report-to-congress","language":"en","author":[{"literal":"Office of Family Assistance"}],"issued":{"date-parts":[["2018",1,25]]}}}],"schema":"https://github.com/citation-style-language/schema/raw/master/csl-citation.json"} </w:instrText>
      </w:r>
      <w:r w:rsidR="00456292" w:rsidRPr="00D20966">
        <w:rPr>
          <w:rFonts w:ascii="Times New Roman" w:hAnsi="Times New Roman" w:cs="Times New Roman"/>
          <w:rPrChange w:id="75" w:author="Goehring, Benjamin" w:date="2018-08-27T07:09:00Z">
            <w:rPr>
              <w:rFonts w:ascii="Times New Roman" w:hAnsi="Times New Roman" w:cs="Times New Roman"/>
            </w:rPr>
          </w:rPrChange>
        </w:rPr>
        <w:fldChar w:fldCharType="separate"/>
      </w:r>
      <w:r w:rsidR="00456292" w:rsidRPr="00D20966">
        <w:rPr>
          <w:rFonts w:ascii="Times New Roman" w:hAnsi="Times New Roman" w:cs="Times New Roman"/>
        </w:rPr>
        <w:t>(Office of Family Assistance 2018)</w:t>
      </w:r>
      <w:r w:rsidR="00456292" w:rsidRPr="00D20966">
        <w:rPr>
          <w:rFonts w:ascii="Times New Roman" w:hAnsi="Times New Roman" w:cs="Times New Roman"/>
        </w:rPr>
        <w:fldChar w:fldCharType="end"/>
      </w:r>
      <w:r w:rsidR="003E1114" w:rsidRPr="00E66630">
        <w:rPr>
          <w:rFonts w:ascii="Times New Roman" w:hAnsi="Times New Roman" w:cs="Times New Roman"/>
        </w:rPr>
        <w:t>.</w:t>
      </w:r>
      <w:r w:rsidR="00627D9A" w:rsidRPr="00D20966">
        <w:rPr>
          <w:rFonts w:ascii="Times New Roman" w:hAnsi="Times New Roman" w:cs="Times New Roman"/>
        </w:rPr>
        <w:t xml:space="preserve"> </w:t>
      </w:r>
      <w:del w:id="76" w:author="admin" w:date="2018-09-10T14:48:00Z">
        <w:r w:rsidR="00E84087" w:rsidRPr="002505DC" w:rsidDel="00756BBC">
          <w:rPr>
            <w:rFonts w:ascii="Times New Roman" w:hAnsi="Times New Roman" w:cs="Times New Roman"/>
          </w:rPr>
          <w:delText>Since the passage of the PRWORA, many</w:delText>
        </w:r>
        <w:r w:rsidR="00C6176D" w:rsidRPr="002505DC" w:rsidDel="00756BBC">
          <w:rPr>
            <w:rFonts w:ascii="Times New Roman" w:hAnsi="Times New Roman" w:cs="Times New Roman"/>
          </w:rPr>
          <w:delText xml:space="preserve"> families left the</w:delText>
        </w:r>
        <w:r w:rsidR="00F84091" w:rsidRPr="002505DC" w:rsidDel="00756BBC">
          <w:rPr>
            <w:rFonts w:ascii="Times New Roman" w:hAnsi="Times New Roman" w:cs="Times New Roman"/>
          </w:rPr>
          <w:delText xml:space="preserve"> TANF program. Even though a sizable share found work </w:delText>
        </w:r>
        <w:r w:rsidR="00F84091" w:rsidRPr="00D20966" w:rsidDel="00756BBC">
          <w:rPr>
            <w:rFonts w:ascii="Times New Roman" w:hAnsi="Times New Roman" w:cs="Times New Roman"/>
          </w:rPr>
          <w:fldChar w:fldCharType="begin"/>
        </w:r>
        <w:r w:rsidR="00F84091" w:rsidRPr="002505DC" w:rsidDel="00756BBC">
          <w:rPr>
            <w:rFonts w:ascii="Times New Roman" w:hAnsi="Times New Roman" w:cs="Times New Roman"/>
          </w:rPr>
          <w:delInstrText xml:space="preserve"> ADDIN ZOTERO_ITEM CSL_CITATION {"citationID":"02GfDLk5","properties":{"formattedCitation":"(Blank 2002)","plainCitation":"(Blank 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delInstrText>
        </w:r>
        <w:r w:rsidR="00F84091" w:rsidRPr="00D20966" w:rsidDel="00756BBC">
          <w:rPr>
            <w:rFonts w:ascii="Times New Roman" w:hAnsi="Times New Roman" w:cs="Times New Roman"/>
            <w:rPrChange w:id="77" w:author="Goehring, Benjamin" w:date="2018-08-27T07:09:00Z">
              <w:rPr>
                <w:rFonts w:ascii="Times New Roman" w:hAnsi="Times New Roman" w:cs="Times New Roman"/>
              </w:rPr>
            </w:rPrChange>
          </w:rPr>
          <w:fldChar w:fldCharType="separate"/>
        </w:r>
        <w:r w:rsidR="00F84091" w:rsidRPr="00D20966" w:rsidDel="00756BBC">
          <w:rPr>
            <w:rFonts w:ascii="Times New Roman" w:hAnsi="Times New Roman" w:cs="Times New Roman"/>
            <w:noProof/>
          </w:rPr>
          <w:delText>(Blank 2002)</w:delText>
        </w:r>
        <w:r w:rsidR="00F84091" w:rsidRPr="00D20966" w:rsidDel="00756BBC">
          <w:rPr>
            <w:rFonts w:ascii="Times New Roman" w:hAnsi="Times New Roman" w:cs="Times New Roman"/>
          </w:rPr>
          <w:fldChar w:fldCharType="end"/>
        </w:r>
        <w:r w:rsidR="00C6176D" w:rsidRPr="00E66630" w:rsidDel="00756BBC">
          <w:rPr>
            <w:rFonts w:ascii="Times New Roman" w:hAnsi="Times New Roman" w:cs="Times New Roman"/>
          </w:rPr>
          <w:delText xml:space="preserve">, many remained needy. </w:delText>
        </w:r>
        <w:r w:rsidR="00E84087" w:rsidRPr="00D20966" w:rsidDel="00756BBC">
          <w:rPr>
            <w:rFonts w:ascii="Times New Roman" w:hAnsi="Times New Roman" w:cs="Times New Roman"/>
          </w:rPr>
          <w:delText>The f</w:delText>
        </w:r>
        <w:r w:rsidR="00E84087" w:rsidRPr="002505DC" w:rsidDel="00756BBC">
          <w:rPr>
            <w:rFonts w:ascii="Times New Roman" w:hAnsi="Times New Roman" w:cs="Times New Roman"/>
          </w:rPr>
          <w:delText xml:space="preserve">act that a family </w:delText>
        </w:r>
        <w:r w:rsidR="00EA5D20" w:rsidRPr="002505DC" w:rsidDel="00756BBC">
          <w:rPr>
            <w:rFonts w:ascii="Times New Roman" w:hAnsi="Times New Roman" w:cs="Times New Roman"/>
          </w:rPr>
          <w:delText xml:space="preserve">exited </w:delText>
        </w:r>
        <w:r w:rsidR="00E84087" w:rsidRPr="002505DC" w:rsidDel="00756BBC">
          <w:rPr>
            <w:rFonts w:ascii="Times New Roman" w:hAnsi="Times New Roman" w:cs="Times New Roman"/>
          </w:rPr>
          <w:delText xml:space="preserve">TANF does not </w:delText>
        </w:r>
        <w:r w:rsidR="00EA5D20" w:rsidRPr="002505DC" w:rsidDel="00756BBC">
          <w:rPr>
            <w:rFonts w:ascii="Times New Roman" w:hAnsi="Times New Roman" w:cs="Times New Roman"/>
          </w:rPr>
          <w:delText xml:space="preserve">necessarily </w:delText>
        </w:r>
        <w:r w:rsidR="00E84087" w:rsidRPr="002505DC" w:rsidDel="00756BBC">
          <w:rPr>
            <w:rFonts w:ascii="Times New Roman" w:hAnsi="Times New Roman" w:cs="Times New Roman"/>
          </w:rPr>
          <w:delText>mean that their material condition improved.</w:delText>
        </w:r>
      </w:del>
    </w:p>
    <w:p w14:paraId="228AC715" w14:textId="64661F2C" w:rsidR="00884675" w:rsidRPr="00D20966" w:rsidRDefault="00655160" w:rsidP="004E68CF">
      <w:pPr>
        <w:spacing w:line="480" w:lineRule="auto"/>
        <w:rPr>
          <w:rFonts w:ascii="Times New Roman" w:hAnsi="Times New Roman" w:cs="Times New Roman"/>
        </w:rPr>
      </w:pPr>
      <w:r w:rsidRPr="002505DC">
        <w:rPr>
          <w:rFonts w:ascii="Times New Roman" w:hAnsi="Times New Roman" w:cs="Times New Roman"/>
        </w:rPr>
        <w:tab/>
      </w:r>
      <w:r w:rsidR="00E84087" w:rsidRPr="002505DC">
        <w:rPr>
          <w:rFonts w:ascii="Times New Roman" w:hAnsi="Times New Roman" w:cs="Times New Roman"/>
        </w:rPr>
        <w:t xml:space="preserve">The caseload and participation trends outlined above </w:t>
      </w:r>
      <w:r w:rsidR="00E70320" w:rsidRPr="002505DC">
        <w:rPr>
          <w:rFonts w:ascii="Times New Roman" w:hAnsi="Times New Roman" w:cs="Times New Roman"/>
        </w:rPr>
        <w:t>suggest an</w:t>
      </w:r>
      <w:r w:rsidRPr="002505DC">
        <w:rPr>
          <w:rFonts w:ascii="Times New Roman" w:hAnsi="Times New Roman" w:cs="Times New Roman"/>
        </w:rPr>
        <w:t xml:space="preserve"> overall decline in cash assistance spending. Figure 2 shows nationwide aggregate spending on “basic assistance,” </w:t>
      </w:r>
      <w:r w:rsidR="00E70320" w:rsidRPr="002505DC">
        <w:rPr>
          <w:rFonts w:ascii="Times New Roman" w:hAnsi="Times New Roman" w:cs="Times New Roman"/>
        </w:rPr>
        <w:t xml:space="preserve">regular </w:t>
      </w:r>
      <w:r w:rsidR="002560E4" w:rsidRPr="002505DC">
        <w:rPr>
          <w:rFonts w:ascii="Times New Roman" w:hAnsi="Times New Roman" w:cs="Times New Roman"/>
        </w:rPr>
        <w:t xml:space="preserve">cash benefits provided through a state’s TANF program that are only offered on the condition of recipients </w:t>
      </w:r>
      <w:r w:rsidR="009D4F56" w:rsidRPr="002505DC">
        <w:rPr>
          <w:rFonts w:ascii="Times New Roman" w:hAnsi="Times New Roman" w:cs="Times New Roman"/>
        </w:rPr>
        <w:t>meeting</w:t>
      </w:r>
      <w:r w:rsidR="002560E4" w:rsidRPr="002505DC">
        <w:rPr>
          <w:rFonts w:ascii="Times New Roman" w:hAnsi="Times New Roman" w:cs="Times New Roman"/>
        </w:rPr>
        <w:t xml:space="preserve"> certain </w:t>
      </w:r>
      <w:r w:rsidR="00DE3B8C" w:rsidRPr="002505DC">
        <w:rPr>
          <w:rFonts w:ascii="Times New Roman" w:hAnsi="Times New Roman" w:cs="Times New Roman"/>
        </w:rPr>
        <w:t xml:space="preserve">requirements. </w:t>
      </w:r>
      <w:moveFromRangeStart w:id="78" w:author="Goehring, Benjamin" w:date="2018-08-26T15:59:00Z" w:name="move523062521"/>
      <w:moveFrom w:id="79" w:author="Goehring, Benjamin" w:date="2018-08-26T15:59:00Z">
        <w:r w:rsidR="00E70320" w:rsidRPr="002505DC" w:rsidDel="001A26F1">
          <w:rPr>
            <w:rFonts w:ascii="Times New Roman" w:hAnsi="Times New Roman" w:cs="Times New Roman"/>
          </w:rPr>
          <w:t xml:space="preserve">Thus, paternalistic requirements are applied selectively.  Only those receiving regular cash assistance payments must comply.  </w:t>
        </w:r>
      </w:moveFrom>
      <w:moveFromRangeEnd w:id="78"/>
      <w:r w:rsidR="003525D1" w:rsidRPr="002505DC">
        <w:rPr>
          <w:rFonts w:ascii="Times New Roman" w:hAnsi="Times New Roman" w:cs="Times New Roman"/>
        </w:rPr>
        <w:t>Reported basic assistance expenditures declined annually from 1998 to 20</w:t>
      </w:r>
      <w:r w:rsidR="00F423D2" w:rsidRPr="002505DC">
        <w:rPr>
          <w:rFonts w:ascii="Times New Roman" w:hAnsi="Times New Roman" w:cs="Times New Roman"/>
        </w:rPr>
        <w:t>02</w:t>
      </w:r>
      <w:r w:rsidR="003525D1" w:rsidRPr="002505DC">
        <w:rPr>
          <w:rFonts w:ascii="Times New Roman" w:hAnsi="Times New Roman" w:cs="Times New Roman"/>
        </w:rPr>
        <w:t xml:space="preserve">, </w:t>
      </w:r>
      <w:r w:rsidR="00EE01FD" w:rsidRPr="002505DC">
        <w:rPr>
          <w:rFonts w:ascii="Times New Roman" w:hAnsi="Times New Roman" w:cs="Times New Roman"/>
        </w:rPr>
        <w:t>before increasing annually from 2003 to 2005.</w:t>
      </w:r>
      <w:r w:rsidR="00F423D2" w:rsidRPr="002505DC">
        <w:rPr>
          <w:rFonts w:ascii="Times New Roman" w:hAnsi="Times New Roman" w:cs="Times New Roman"/>
        </w:rPr>
        <w:t xml:space="preserve"> After a period of further decreases through 2008, expenditures ticked up during the Great Recession but </w:t>
      </w:r>
      <w:r w:rsidR="00EA5D20" w:rsidRPr="002505DC">
        <w:rPr>
          <w:rFonts w:ascii="Times New Roman" w:hAnsi="Times New Roman" w:cs="Times New Roman"/>
        </w:rPr>
        <w:t>decreased</w:t>
      </w:r>
      <w:r w:rsidR="00DE3B8C" w:rsidRPr="002505DC">
        <w:rPr>
          <w:rFonts w:ascii="Times New Roman" w:hAnsi="Times New Roman" w:cs="Times New Roman"/>
        </w:rPr>
        <w:t xml:space="preserve"> again in 2011. While basic assistance expenditures increased in certain periods</w:t>
      </w:r>
      <w:r w:rsidR="00B44053" w:rsidRPr="002505DC">
        <w:rPr>
          <w:rFonts w:ascii="Times New Roman" w:hAnsi="Times New Roman" w:cs="Times New Roman"/>
        </w:rPr>
        <w:t>—</w:t>
      </w:r>
      <w:r w:rsidR="00DE3B8C" w:rsidRPr="002505DC">
        <w:rPr>
          <w:rFonts w:ascii="Times New Roman" w:hAnsi="Times New Roman" w:cs="Times New Roman"/>
        </w:rPr>
        <w:t>largely du</w:t>
      </w:r>
      <w:r w:rsidR="00EA5D20" w:rsidRPr="002505DC">
        <w:rPr>
          <w:rFonts w:ascii="Times New Roman" w:hAnsi="Times New Roman" w:cs="Times New Roman"/>
        </w:rPr>
        <w:t xml:space="preserve">e to </w:t>
      </w:r>
      <w:r w:rsidR="00DE3B8C" w:rsidRPr="002505DC">
        <w:rPr>
          <w:rFonts w:ascii="Times New Roman" w:hAnsi="Times New Roman" w:cs="Times New Roman"/>
        </w:rPr>
        <w:t>economic downturns—the</w:t>
      </w:r>
      <w:r w:rsidR="00884675" w:rsidRPr="002505DC">
        <w:rPr>
          <w:rFonts w:ascii="Times New Roman" w:hAnsi="Times New Roman" w:cs="Times New Roman"/>
        </w:rPr>
        <w:t xml:space="preserve">re is a clear trend over the period toward less basic assistance spending. </w:t>
      </w:r>
      <w:r w:rsidR="00E70320" w:rsidRPr="002505DC">
        <w:rPr>
          <w:rFonts w:ascii="Times New Roman" w:hAnsi="Times New Roman" w:cs="Times New Roman"/>
        </w:rPr>
        <w:t xml:space="preserve"> </w:t>
      </w:r>
      <w:ins w:id="80" w:author="admin" w:date="2018-09-10T14:48:00Z">
        <w:r w:rsidR="00756BBC">
          <w:rPr>
            <w:rFonts w:ascii="Times New Roman" w:hAnsi="Times New Roman" w:cs="Times New Roman"/>
          </w:rPr>
          <w:t>B</w:t>
        </w:r>
      </w:ins>
      <w:del w:id="81" w:author="admin" w:date="2018-09-10T14:48:00Z">
        <w:r w:rsidR="00235BBE" w:rsidRPr="002505DC" w:rsidDel="00756BBC">
          <w:rPr>
            <w:rFonts w:ascii="Times New Roman" w:hAnsi="Times New Roman" w:cs="Times New Roman"/>
          </w:rPr>
          <w:delText>R</w:delText>
        </w:r>
      </w:del>
      <w:del w:id="82" w:author="admin" w:date="2018-09-10T14:49:00Z">
        <w:r w:rsidR="00235BBE" w:rsidRPr="002505DC" w:rsidDel="00756BBC">
          <w:rPr>
            <w:rFonts w:ascii="Times New Roman" w:hAnsi="Times New Roman" w:cs="Times New Roman"/>
          </w:rPr>
          <w:delText>eal</w:delText>
        </w:r>
        <w:r w:rsidR="00EA5D20" w:rsidRPr="002505DC" w:rsidDel="00756BBC">
          <w:rPr>
            <w:rFonts w:ascii="Times New Roman" w:hAnsi="Times New Roman" w:cs="Times New Roman"/>
          </w:rPr>
          <w:delText xml:space="preserve"> </w:delText>
        </w:r>
        <w:r w:rsidR="00884675" w:rsidRPr="002505DC" w:rsidDel="00756BBC">
          <w:rPr>
            <w:rFonts w:ascii="Times New Roman" w:hAnsi="Times New Roman" w:cs="Times New Roman"/>
          </w:rPr>
          <w:delText>b</w:delText>
        </w:r>
      </w:del>
      <w:r w:rsidR="00884675" w:rsidRPr="002505DC">
        <w:rPr>
          <w:rFonts w:ascii="Times New Roman" w:hAnsi="Times New Roman" w:cs="Times New Roman"/>
        </w:rPr>
        <w:t xml:space="preserve">asic assistance </w:t>
      </w:r>
      <w:r w:rsidR="00E70320" w:rsidRPr="002505DC">
        <w:rPr>
          <w:rFonts w:ascii="Times New Roman" w:hAnsi="Times New Roman" w:cs="Times New Roman"/>
        </w:rPr>
        <w:t xml:space="preserve">expenditures </w:t>
      </w:r>
      <w:ins w:id="83" w:author="admin" w:date="2018-09-10T14:48:00Z">
        <w:r w:rsidR="00756BBC">
          <w:rPr>
            <w:rFonts w:ascii="Times New Roman" w:hAnsi="Times New Roman" w:cs="Times New Roman"/>
          </w:rPr>
          <w:t>(measured in real doll</w:t>
        </w:r>
      </w:ins>
      <w:ins w:id="84" w:author="admin" w:date="2018-09-10T14:49:00Z">
        <w:r w:rsidR="00756BBC">
          <w:rPr>
            <w:rFonts w:ascii="Times New Roman" w:hAnsi="Times New Roman" w:cs="Times New Roman"/>
          </w:rPr>
          <w:t>a</w:t>
        </w:r>
      </w:ins>
      <w:ins w:id="85" w:author="admin" w:date="2018-09-10T14:48:00Z">
        <w:r w:rsidR="00756BBC">
          <w:rPr>
            <w:rFonts w:ascii="Times New Roman" w:hAnsi="Times New Roman" w:cs="Times New Roman"/>
          </w:rPr>
          <w:t xml:space="preserve">rs) </w:t>
        </w:r>
      </w:ins>
      <w:commentRangeStart w:id="86"/>
      <w:commentRangeStart w:id="87"/>
      <w:r w:rsidR="00884675" w:rsidRPr="002505DC">
        <w:rPr>
          <w:rFonts w:ascii="Times New Roman" w:hAnsi="Times New Roman" w:cs="Times New Roman"/>
        </w:rPr>
        <w:t xml:space="preserve">decreased by </w:t>
      </w:r>
      <w:r w:rsidR="002D4DC1" w:rsidRPr="002505DC">
        <w:rPr>
          <w:rFonts w:ascii="Times New Roman" w:hAnsi="Times New Roman" w:cs="Times New Roman"/>
        </w:rPr>
        <w:t>56.7</w:t>
      </w:r>
      <w:r w:rsidR="00884675" w:rsidRPr="002505DC">
        <w:rPr>
          <w:rFonts w:ascii="Times New Roman" w:hAnsi="Times New Roman" w:cs="Times New Roman"/>
        </w:rPr>
        <w:t xml:space="preserve">% </w:t>
      </w:r>
      <w:commentRangeEnd w:id="86"/>
      <w:r w:rsidR="00EA5D20" w:rsidRPr="002505DC">
        <w:rPr>
          <w:rStyle w:val="CommentReference"/>
          <w:rFonts w:ascii="Times New Roman" w:hAnsi="Times New Roman" w:cs="Times New Roman"/>
          <w:rPrChange w:id="88" w:author="Goehring, Benjamin" w:date="2018-08-27T07:09:00Z">
            <w:rPr>
              <w:rStyle w:val="CommentReference"/>
            </w:rPr>
          </w:rPrChange>
        </w:rPr>
        <w:commentReference w:id="86"/>
      </w:r>
      <w:commentRangeEnd w:id="87"/>
      <w:r w:rsidR="002D4DC1" w:rsidRPr="002505DC">
        <w:rPr>
          <w:rStyle w:val="CommentReference"/>
          <w:rFonts w:ascii="Times New Roman" w:hAnsi="Times New Roman" w:cs="Times New Roman"/>
          <w:rPrChange w:id="89" w:author="Goehring, Benjamin" w:date="2018-08-27T07:09:00Z">
            <w:rPr>
              <w:rStyle w:val="CommentReference"/>
            </w:rPr>
          </w:rPrChange>
        </w:rPr>
        <w:commentReference w:id="87"/>
      </w:r>
      <w:r w:rsidR="002D4DC1" w:rsidRPr="00E66630">
        <w:rPr>
          <w:rFonts w:ascii="Times New Roman" w:hAnsi="Times New Roman" w:cs="Times New Roman"/>
        </w:rPr>
        <w:t>between 1998 and 2014</w:t>
      </w:r>
      <w:r w:rsidR="00884675" w:rsidRPr="00D20966">
        <w:rPr>
          <w:rFonts w:ascii="Times New Roman" w:hAnsi="Times New Roman" w:cs="Times New Roman"/>
        </w:rPr>
        <w:t>.</w:t>
      </w:r>
    </w:p>
    <w:p w14:paraId="428A10EC" w14:textId="7349B085" w:rsidR="00547ACE" w:rsidRPr="00E66630" w:rsidRDefault="00B53062" w:rsidP="000908EB">
      <w:pPr>
        <w:spacing w:line="480" w:lineRule="auto"/>
        <w:rPr>
          <w:rFonts w:ascii="Times New Roman" w:hAnsi="Times New Roman" w:cs="Times New Roman"/>
          <w:noProof/>
        </w:rPr>
      </w:pPr>
      <w:r w:rsidRPr="00E66630">
        <w:rPr>
          <w:rFonts w:ascii="Times New Roman" w:hAnsi="Times New Roman" w:cs="Times New Roman"/>
          <w:noProof/>
        </w:rPr>
        <w:lastRenderedPageBreak/>
        <w:drawing>
          <wp:inline distT="0" distB="0" distL="0" distR="0" wp14:anchorId="572D64B1" wp14:editId="6103A72A">
            <wp:extent cx="59436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48BDE9" w14:textId="54DE70A1" w:rsidR="0042612A" w:rsidRPr="002505DC" w:rsidRDefault="00884675" w:rsidP="000908EB">
      <w:pPr>
        <w:spacing w:line="480" w:lineRule="auto"/>
        <w:rPr>
          <w:rFonts w:ascii="Times New Roman" w:hAnsi="Times New Roman" w:cs="Times New Roman"/>
        </w:rPr>
      </w:pPr>
      <w:r w:rsidRPr="002505DC">
        <w:rPr>
          <w:rFonts w:ascii="Times New Roman" w:hAnsi="Times New Roman" w:cs="Times New Roman"/>
        </w:rPr>
        <w:tab/>
      </w:r>
      <w:r w:rsidR="00A35130" w:rsidRPr="002505DC">
        <w:rPr>
          <w:rFonts w:ascii="Times New Roman" w:hAnsi="Times New Roman" w:cs="Times New Roman"/>
        </w:rPr>
        <w:t xml:space="preserve">The </w:t>
      </w:r>
      <w:r w:rsidR="00B00A43" w:rsidRPr="002505DC">
        <w:rPr>
          <w:rFonts w:ascii="Times New Roman" w:hAnsi="Times New Roman" w:cs="Times New Roman"/>
        </w:rPr>
        <w:t xml:space="preserve">sizable </w:t>
      </w:r>
      <w:r w:rsidR="00EE01FD" w:rsidRPr="002505DC">
        <w:rPr>
          <w:rFonts w:ascii="Times New Roman" w:hAnsi="Times New Roman" w:cs="Times New Roman"/>
        </w:rPr>
        <w:t xml:space="preserve">decrease in aggregate cash assistance spending </w:t>
      </w:r>
      <w:r w:rsidR="00EA5D20" w:rsidRPr="002505DC">
        <w:rPr>
          <w:rFonts w:ascii="Times New Roman" w:hAnsi="Times New Roman" w:cs="Times New Roman"/>
        </w:rPr>
        <w:t xml:space="preserve">illuminates </w:t>
      </w:r>
      <w:ins w:id="90" w:author="admin" w:date="2018-09-10T14:49:00Z">
        <w:r w:rsidR="00756BBC">
          <w:rPr>
            <w:rFonts w:ascii="Times New Roman" w:hAnsi="Times New Roman" w:cs="Times New Roman"/>
          </w:rPr>
          <w:t>tension</w:t>
        </w:r>
      </w:ins>
      <w:del w:id="91" w:author="admin" w:date="2018-09-10T14:49:00Z">
        <w:r w:rsidR="00EA5D20" w:rsidRPr="002505DC" w:rsidDel="00756BBC">
          <w:rPr>
            <w:rFonts w:ascii="Times New Roman" w:hAnsi="Times New Roman" w:cs="Times New Roman"/>
          </w:rPr>
          <w:delText>a</w:delText>
        </w:r>
        <w:r w:rsidR="00B00A43" w:rsidRPr="002505DC" w:rsidDel="00756BBC">
          <w:rPr>
            <w:rFonts w:ascii="Times New Roman" w:hAnsi="Times New Roman" w:cs="Times New Roman"/>
          </w:rPr>
          <w:delText xml:space="preserve"> dilemma</w:delText>
        </w:r>
        <w:r w:rsidR="00A35130" w:rsidRPr="002505DC" w:rsidDel="00756BBC">
          <w:rPr>
            <w:rFonts w:ascii="Times New Roman" w:hAnsi="Times New Roman" w:cs="Times New Roman"/>
          </w:rPr>
          <w:delText xml:space="preserve"> </w:delText>
        </w:r>
      </w:del>
      <w:ins w:id="92" w:author="admin" w:date="2018-09-10T14:49:00Z">
        <w:r w:rsidR="00756BBC">
          <w:rPr>
            <w:rFonts w:ascii="Times New Roman" w:hAnsi="Times New Roman" w:cs="Times New Roman"/>
          </w:rPr>
          <w:t xml:space="preserve"> </w:t>
        </w:r>
      </w:ins>
      <w:r w:rsidR="00EA5D20" w:rsidRPr="002505DC">
        <w:rPr>
          <w:rFonts w:ascii="Times New Roman" w:hAnsi="Times New Roman" w:cs="Times New Roman"/>
        </w:rPr>
        <w:t xml:space="preserve">for </w:t>
      </w:r>
      <w:r w:rsidR="00A35130" w:rsidRPr="002505DC">
        <w:rPr>
          <w:rFonts w:ascii="Times New Roman" w:hAnsi="Times New Roman" w:cs="Times New Roman"/>
        </w:rPr>
        <w:t>paternalis</w:t>
      </w:r>
      <w:r w:rsidR="00EA5D20" w:rsidRPr="002505DC">
        <w:rPr>
          <w:rFonts w:ascii="Times New Roman" w:hAnsi="Times New Roman" w:cs="Times New Roman"/>
        </w:rPr>
        <w:t>tic policy</w:t>
      </w:r>
      <w:r w:rsidR="00A35130" w:rsidRPr="002505DC">
        <w:rPr>
          <w:rFonts w:ascii="Times New Roman" w:hAnsi="Times New Roman" w:cs="Times New Roman"/>
        </w:rPr>
        <w:t xml:space="preserve">. </w:t>
      </w:r>
      <w:r w:rsidR="00B00A43" w:rsidRPr="002505DC">
        <w:rPr>
          <w:rFonts w:ascii="Times New Roman" w:hAnsi="Times New Roman" w:cs="Times New Roman"/>
        </w:rPr>
        <w:t xml:space="preserve">On the one hand, the PRWORA was </w:t>
      </w:r>
      <w:r w:rsidR="00A35130" w:rsidRPr="002505DC">
        <w:rPr>
          <w:rFonts w:ascii="Times New Roman" w:hAnsi="Times New Roman" w:cs="Times New Roman"/>
        </w:rPr>
        <w:t>work-focused</w:t>
      </w:r>
      <w:r w:rsidR="00B00A43" w:rsidRPr="002505DC">
        <w:rPr>
          <w:rFonts w:ascii="Times New Roman" w:hAnsi="Times New Roman" w:cs="Times New Roman"/>
        </w:rPr>
        <w:t xml:space="preserve"> welfare reform. It aimed to </w:t>
      </w:r>
      <w:r w:rsidR="00EA5D20" w:rsidRPr="002505DC">
        <w:rPr>
          <w:rFonts w:ascii="Times New Roman" w:hAnsi="Times New Roman" w:cs="Times New Roman"/>
        </w:rPr>
        <w:t>push</w:t>
      </w:r>
      <w:r w:rsidR="00B00A43" w:rsidRPr="002505DC">
        <w:rPr>
          <w:rFonts w:ascii="Times New Roman" w:hAnsi="Times New Roman" w:cs="Times New Roman"/>
        </w:rPr>
        <w:t xml:space="preserve"> low-income families into work and </w:t>
      </w:r>
      <w:r w:rsidR="004D71A4" w:rsidRPr="002505DC">
        <w:rPr>
          <w:rFonts w:ascii="Times New Roman" w:hAnsi="Times New Roman" w:cs="Times New Roman"/>
        </w:rPr>
        <w:t xml:space="preserve">encourage </w:t>
      </w:r>
      <w:r w:rsidR="00B00A43" w:rsidRPr="002505DC">
        <w:rPr>
          <w:rFonts w:ascii="Times New Roman" w:hAnsi="Times New Roman" w:cs="Times New Roman"/>
        </w:rPr>
        <w:t xml:space="preserve">self-sufficiency using requirements, sanctions, job training, and time limits. </w:t>
      </w:r>
      <w:r w:rsidR="002B50E8" w:rsidRPr="002505DC">
        <w:rPr>
          <w:rFonts w:ascii="Times New Roman" w:hAnsi="Times New Roman" w:cs="Times New Roman"/>
        </w:rPr>
        <w:t xml:space="preserve">Basic assistance </w:t>
      </w:r>
      <w:r w:rsidR="004D71A4" w:rsidRPr="002505DC">
        <w:rPr>
          <w:rFonts w:ascii="Times New Roman" w:hAnsi="Times New Roman" w:cs="Times New Roman"/>
        </w:rPr>
        <w:t>was</w:t>
      </w:r>
      <w:r w:rsidR="002B50E8" w:rsidRPr="002505DC">
        <w:rPr>
          <w:rFonts w:ascii="Times New Roman" w:hAnsi="Times New Roman" w:cs="Times New Roman"/>
        </w:rPr>
        <w:t xml:space="preserve"> the means to this end</w:t>
      </w:r>
      <w:r w:rsidR="00A35130" w:rsidRPr="002505DC">
        <w:rPr>
          <w:rFonts w:ascii="Times New Roman" w:hAnsi="Times New Roman" w:cs="Times New Roman"/>
        </w:rPr>
        <w:t xml:space="preserve">. </w:t>
      </w:r>
      <w:r w:rsidR="0042612A" w:rsidRPr="002505DC">
        <w:rPr>
          <w:rFonts w:ascii="Times New Roman" w:hAnsi="Times New Roman" w:cs="Times New Roman"/>
        </w:rPr>
        <w:t>It</w:t>
      </w:r>
      <w:r w:rsidR="00AE772B" w:rsidRPr="002505DC">
        <w:rPr>
          <w:rFonts w:ascii="Times New Roman" w:hAnsi="Times New Roman" w:cs="Times New Roman"/>
        </w:rPr>
        <w:t xml:space="preserve"> is through receipt of basic assistance that a family is subject to </w:t>
      </w:r>
      <w:r w:rsidR="00A35130" w:rsidRPr="002505DC">
        <w:rPr>
          <w:rFonts w:ascii="Times New Roman" w:hAnsi="Times New Roman" w:cs="Times New Roman"/>
        </w:rPr>
        <w:t>TANF</w:t>
      </w:r>
      <w:r w:rsidR="00AB56FA" w:rsidRPr="002505DC">
        <w:rPr>
          <w:rFonts w:ascii="Times New Roman" w:hAnsi="Times New Roman" w:cs="Times New Roman"/>
        </w:rPr>
        <w:t>’s</w:t>
      </w:r>
      <w:r w:rsidR="00A35130" w:rsidRPr="002505DC">
        <w:rPr>
          <w:rFonts w:ascii="Times New Roman" w:hAnsi="Times New Roman" w:cs="Times New Roman"/>
        </w:rPr>
        <w:t xml:space="preserve"> paternalistic policies: </w:t>
      </w:r>
      <w:r w:rsidR="00AE772B" w:rsidRPr="002505DC">
        <w:rPr>
          <w:rFonts w:ascii="Times New Roman" w:hAnsi="Times New Roman" w:cs="Times New Roman"/>
        </w:rPr>
        <w:t xml:space="preserve">time limits and activity, child support, and school attendance requirements. </w:t>
      </w:r>
      <w:r w:rsidR="0042612A" w:rsidRPr="002505DC">
        <w:rPr>
          <w:rFonts w:ascii="Times New Roman" w:hAnsi="Times New Roman" w:cs="Times New Roman"/>
        </w:rPr>
        <w:t xml:space="preserve">However, </w:t>
      </w:r>
      <w:r w:rsidR="00A35130" w:rsidRPr="002505DC">
        <w:rPr>
          <w:rFonts w:ascii="Times New Roman" w:hAnsi="Times New Roman" w:cs="Times New Roman"/>
        </w:rPr>
        <w:t xml:space="preserve">as Figure 2 </w:t>
      </w:r>
      <w:r w:rsidR="00732841" w:rsidRPr="002505DC">
        <w:rPr>
          <w:rFonts w:ascii="Times New Roman" w:hAnsi="Times New Roman" w:cs="Times New Roman"/>
        </w:rPr>
        <w:t>shows,</w:t>
      </w:r>
      <w:r w:rsidR="00A35130" w:rsidRPr="002505DC">
        <w:rPr>
          <w:rFonts w:ascii="Times New Roman" w:hAnsi="Times New Roman" w:cs="Times New Roman"/>
        </w:rPr>
        <w:t xml:space="preserve"> </w:t>
      </w:r>
      <w:r w:rsidR="00732841" w:rsidRPr="002505DC">
        <w:rPr>
          <w:rFonts w:ascii="Times New Roman" w:hAnsi="Times New Roman" w:cs="Times New Roman"/>
        </w:rPr>
        <w:t>a</w:t>
      </w:r>
      <w:r w:rsidR="00A35130" w:rsidRPr="002505DC">
        <w:rPr>
          <w:rFonts w:ascii="Times New Roman" w:hAnsi="Times New Roman" w:cs="Times New Roman"/>
        </w:rPr>
        <w:t xml:space="preserve"> key trend </w:t>
      </w:r>
      <w:r w:rsidR="004D71A4" w:rsidRPr="002505DC">
        <w:rPr>
          <w:rFonts w:ascii="Times New Roman" w:hAnsi="Times New Roman" w:cs="Times New Roman"/>
        </w:rPr>
        <w:t>since</w:t>
      </w:r>
      <w:r w:rsidR="00A35130" w:rsidRPr="002505DC">
        <w:rPr>
          <w:rFonts w:ascii="Times New Roman" w:hAnsi="Times New Roman" w:cs="Times New Roman"/>
        </w:rPr>
        <w:t xml:space="preserve"> </w:t>
      </w:r>
      <w:r w:rsidR="004D71A4" w:rsidRPr="002505DC">
        <w:rPr>
          <w:rFonts w:ascii="Times New Roman" w:hAnsi="Times New Roman" w:cs="Times New Roman"/>
        </w:rPr>
        <w:t xml:space="preserve">the creation of </w:t>
      </w:r>
      <w:r w:rsidR="00A35130" w:rsidRPr="002505DC">
        <w:rPr>
          <w:rFonts w:ascii="Times New Roman" w:hAnsi="Times New Roman" w:cs="Times New Roman"/>
        </w:rPr>
        <w:t xml:space="preserve">TANF </w:t>
      </w:r>
      <w:r w:rsidR="00732841" w:rsidRPr="002505DC">
        <w:rPr>
          <w:rFonts w:ascii="Times New Roman" w:hAnsi="Times New Roman" w:cs="Times New Roman"/>
        </w:rPr>
        <w:t>is</w:t>
      </w:r>
      <w:r w:rsidR="00A35130" w:rsidRPr="002505DC">
        <w:rPr>
          <w:rFonts w:ascii="Times New Roman" w:hAnsi="Times New Roman" w:cs="Times New Roman"/>
        </w:rPr>
        <w:t xml:space="preserve"> </w:t>
      </w:r>
      <w:r w:rsidR="00732841" w:rsidRPr="002505DC">
        <w:rPr>
          <w:rFonts w:ascii="Times New Roman" w:hAnsi="Times New Roman" w:cs="Times New Roman"/>
        </w:rPr>
        <w:t xml:space="preserve">basic assistance retrenchment. States are spending </w:t>
      </w:r>
      <w:del w:id="93" w:author="admin" w:date="2018-09-10T14:49:00Z">
        <w:r w:rsidR="00732841" w:rsidRPr="002505DC" w:rsidDel="00756BBC">
          <w:rPr>
            <w:rFonts w:ascii="Times New Roman" w:hAnsi="Times New Roman" w:cs="Times New Roman"/>
          </w:rPr>
          <w:delText xml:space="preserve">considerably </w:delText>
        </w:r>
      </w:del>
      <w:r w:rsidR="00732841" w:rsidRPr="002505DC">
        <w:rPr>
          <w:rFonts w:ascii="Times New Roman" w:hAnsi="Times New Roman" w:cs="Times New Roman"/>
        </w:rPr>
        <w:t xml:space="preserve">less on cash aid now than </w:t>
      </w:r>
      <w:r w:rsidR="00AB56FA" w:rsidRPr="002505DC">
        <w:rPr>
          <w:rFonts w:ascii="Times New Roman" w:hAnsi="Times New Roman" w:cs="Times New Roman"/>
        </w:rPr>
        <w:t>in the years immediately following TANF’s creation</w:t>
      </w:r>
      <w:r w:rsidR="00732841" w:rsidRPr="002505DC">
        <w:rPr>
          <w:rFonts w:ascii="Times New Roman" w:hAnsi="Times New Roman" w:cs="Times New Roman"/>
        </w:rPr>
        <w:t xml:space="preserve">, effectively </w:t>
      </w:r>
      <w:r w:rsidR="005D2E61" w:rsidRPr="002505DC">
        <w:rPr>
          <w:rFonts w:ascii="Times New Roman" w:hAnsi="Times New Roman" w:cs="Times New Roman"/>
        </w:rPr>
        <w:t xml:space="preserve">severing </w:t>
      </w:r>
      <w:r w:rsidR="007B7885" w:rsidRPr="002505DC">
        <w:rPr>
          <w:rFonts w:ascii="Times New Roman" w:hAnsi="Times New Roman" w:cs="Times New Roman"/>
        </w:rPr>
        <w:t>the link</w:t>
      </w:r>
      <w:r w:rsidR="005D2E61" w:rsidRPr="002505DC">
        <w:rPr>
          <w:rFonts w:ascii="Times New Roman" w:hAnsi="Times New Roman" w:cs="Times New Roman"/>
        </w:rPr>
        <w:t xml:space="preserve"> between </w:t>
      </w:r>
      <w:r w:rsidR="004D71A4" w:rsidRPr="002505DC">
        <w:rPr>
          <w:rFonts w:ascii="Times New Roman" w:hAnsi="Times New Roman" w:cs="Times New Roman"/>
        </w:rPr>
        <w:t>welfare assistance</w:t>
      </w:r>
      <w:r w:rsidR="005D2E61" w:rsidRPr="002505DC">
        <w:rPr>
          <w:rFonts w:ascii="Times New Roman" w:hAnsi="Times New Roman" w:cs="Times New Roman"/>
        </w:rPr>
        <w:t xml:space="preserve"> and</w:t>
      </w:r>
      <w:r w:rsidR="00AB56FA" w:rsidRPr="002505DC">
        <w:rPr>
          <w:rFonts w:ascii="Times New Roman" w:hAnsi="Times New Roman" w:cs="Times New Roman"/>
        </w:rPr>
        <w:t xml:space="preserve"> </w:t>
      </w:r>
      <w:r w:rsidR="00256932" w:rsidRPr="002505DC">
        <w:rPr>
          <w:rFonts w:ascii="Times New Roman" w:hAnsi="Times New Roman" w:cs="Times New Roman"/>
        </w:rPr>
        <w:t xml:space="preserve">the PRWORA's </w:t>
      </w:r>
      <w:r w:rsidR="004D71A4" w:rsidRPr="002505DC">
        <w:rPr>
          <w:rFonts w:ascii="Times New Roman" w:hAnsi="Times New Roman" w:cs="Times New Roman"/>
        </w:rPr>
        <w:t xml:space="preserve">paternalistic requirements for </w:t>
      </w:r>
      <w:r w:rsidR="00AB56FA" w:rsidRPr="002505DC">
        <w:rPr>
          <w:rFonts w:ascii="Times New Roman" w:hAnsi="Times New Roman" w:cs="Times New Roman"/>
        </w:rPr>
        <w:t>many</w:t>
      </w:r>
      <w:r w:rsidR="005D2E61" w:rsidRPr="002505DC">
        <w:rPr>
          <w:rFonts w:ascii="Times New Roman" w:hAnsi="Times New Roman" w:cs="Times New Roman"/>
        </w:rPr>
        <w:t xml:space="preserve"> low-income families.  </w:t>
      </w:r>
      <w:r w:rsidR="0042612A" w:rsidRPr="002505DC">
        <w:rPr>
          <w:rFonts w:ascii="Times New Roman" w:hAnsi="Times New Roman" w:cs="Times New Roman"/>
        </w:rPr>
        <w:t xml:space="preserve"> </w:t>
      </w:r>
    </w:p>
    <w:p w14:paraId="0701025C" w14:textId="40DBC449" w:rsidR="00C62FA3" w:rsidRDefault="00E70320" w:rsidP="009967BD">
      <w:pPr>
        <w:spacing w:line="480" w:lineRule="auto"/>
        <w:ind w:firstLine="720"/>
        <w:rPr>
          <w:ins w:id="94" w:author="admin" w:date="2018-09-10T14:55:00Z"/>
          <w:rFonts w:ascii="Times New Roman" w:hAnsi="Times New Roman" w:cs="Times New Roman"/>
        </w:rPr>
      </w:pPr>
      <w:r w:rsidRPr="002505DC">
        <w:rPr>
          <w:rFonts w:ascii="Times New Roman" w:hAnsi="Times New Roman" w:cs="Times New Roman"/>
        </w:rPr>
        <w:lastRenderedPageBreak/>
        <w:t>T</w:t>
      </w:r>
      <w:r w:rsidR="001A6EB7" w:rsidRPr="002505DC">
        <w:rPr>
          <w:rFonts w:ascii="Times New Roman" w:hAnsi="Times New Roman" w:cs="Times New Roman"/>
        </w:rPr>
        <w:t xml:space="preserve">he decrease in basic assistance spending </w:t>
      </w:r>
      <w:r w:rsidRPr="002505DC">
        <w:rPr>
          <w:rFonts w:ascii="Times New Roman" w:hAnsi="Times New Roman" w:cs="Times New Roman"/>
        </w:rPr>
        <w:t>indicates</w:t>
      </w:r>
      <w:r w:rsidR="001A6EB7" w:rsidRPr="002505DC">
        <w:rPr>
          <w:rFonts w:ascii="Times New Roman" w:hAnsi="Times New Roman" w:cs="Times New Roman"/>
        </w:rPr>
        <w:t xml:space="preserve"> the emergence of “post-PRWORA” welfare states </w:t>
      </w:r>
      <w:r w:rsidRPr="002505DC">
        <w:rPr>
          <w:rFonts w:ascii="Times New Roman" w:hAnsi="Times New Roman" w:cs="Times New Roman"/>
        </w:rPr>
        <w:t xml:space="preserve">in which </w:t>
      </w:r>
      <w:r w:rsidR="001A6EB7" w:rsidRPr="002505DC">
        <w:rPr>
          <w:rFonts w:ascii="Times New Roman" w:hAnsi="Times New Roman" w:cs="Times New Roman"/>
        </w:rPr>
        <w:t xml:space="preserve">basic assistance spending occupies a marginal share of </w:t>
      </w:r>
      <w:r w:rsidRPr="002505DC">
        <w:rPr>
          <w:rFonts w:ascii="Times New Roman" w:hAnsi="Times New Roman" w:cs="Times New Roman"/>
        </w:rPr>
        <w:t xml:space="preserve">total </w:t>
      </w:r>
      <w:r w:rsidR="001A6EB7" w:rsidRPr="002505DC">
        <w:rPr>
          <w:rFonts w:ascii="Times New Roman" w:hAnsi="Times New Roman" w:cs="Times New Roman"/>
        </w:rPr>
        <w:t>TANF spending and the focus of aid is on services, in-kind bene</w:t>
      </w:r>
      <w:r w:rsidR="00B00A43" w:rsidRPr="002505DC">
        <w:rPr>
          <w:rFonts w:ascii="Times New Roman" w:hAnsi="Times New Roman" w:cs="Times New Roman"/>
        </w:rPr>
        <w:t xml:space="preserve">fits, and work programs. </w:t>
      </w:r>
      <w:r w:rsidR="00732841" w:rsidRPr="002505DC">
        <w:rPr>
          <w:rFonts w:ascii="Times New Roman" w:hAnsi="Times New Roman" w:cs="Times New Roman"/>
        </w:rPr>
        <w:t xml:space="preserve">These states retain the PRWORA’s emphasis on work and self-sufficiency but no longer </w:t>
      </w:r>
      <w:r w:rsidRPr="002505DC">
        <w:rPr>
          <w:rFonts w:ascii="Times New Roman" w:hAnsi="Times New Roman" w:cs="Times New Roman"/>
        </w:rPr>
        <w:t xml:space="preserve">make extensive use of </w:t>
      </w:r>
      <w:del w:id="95" w:author="admin" w:date="2018-09-10T14:54:00Z">
        <w:r w:rsidRPr="002505DC" w:rsidDel="00C62FA3">
          <w:rPr>
            <w:rFonts w:ascii="Times New Roman" w:hAnsi="Times New Roman" w:cs="Times New Roman"/>
          </w:rPr>
          <w:delText xml:space="preserve">the </w:delText>
        </w:r>
        <w:r w:rsidR="00256932" w:rsidRPr="002505DC" w:rsidDel="00C62FA3">
          <w:rPr>
            <w:rFonts w:ascii="Times New Roman" w:hAnsi="Times New Roman" w:cs="Times New Roman"/>
          </w:rPr>
          <w:delText xml:space="preserve">work requirements associated with </w:delText>
        </w:r>
      </w:del>
      <w:ins w:id="96" w:author="admin" w:date="2018-09-10T14:49:00Z">
        <w:r w:rsidR="00756BBC">
          <w:rPr>
            <w:rFonts w:ascii="Times New Roman" w:hAnsi="Times New Roman" w:cs="Times New Roman"/>
          </w:rPr>
          <w:t xml:space="preserve">TANF </w:t>
        </w:r>
      </w:ins>
      <w:r w:rsidR="00732841" w:rsidRPr="002505DC">
        <w:rPr>
          <w:rFonts w:ascii="Times New Roman" w:hAnsi="Times New Roman" w:cs="Times New Roman"/>
        </w:rPr>
        <w:t>cash assistance to push low-</w:t>
      </w:r>
      <w:r w:rsidR="00AB56FA" w:rsidRPr="002505DC">
        <w:rPr>
          <w:rFonts w:ascii="Times New Roman" w:hAnsi="Times New Roman" w:cs="Times New Roman"/>
        </w:rPr>
        <w:t>income families into employment</w:t>
      </w:r>
      <w:r w:rsidR="00732841" w:rsidRPr="002505DC">
        <w:rPr>
          <w:rFonts w:ascii="Times New Roman" w:hAnsi="Times New Roman" w:cs="Times New Roman"/>
        </w:rPr>
        <w:t xml:space="preserve">. </w:t>
      </w:r>
      <w:ins w:id="97" w:author="admin" w:date="2018-09-10T14:55:00Z">
        <w:r w:rsidR="00C62FA3">
          <w:rPr>
            <w:rFonts w:ascii="Times New Roman" w:hAnsi="Times New Roman" w:cs="Times New Roman"/>
          </w:rPr>
          <w:t xml:space="preserve"> </w:t>
        </w:r>
        <w:r w:rsidR="00C62FA3" w:rsidRPr="00C62FA3">
          <w:rPr>
            <w:rFonts w:ascii="Times New Roman" w:hAnsi="Times New Roman" w:cs="Times New Roman"/>
            <w:highlight w:val="yellow"/>
            <w:rPrChange w:id="98" w:author="admin" w:date="2018-09-10T14:55:00Z">
              <w:rPr>
                <w:rFonts w:ascii="Times New Roman" w:hAnsi="Times New Roman" w:cs="Times New Roman"/>
              </w:rPr>
            </w:rPrChange>
          </w:rPr>
          <w:t>OK, we need something more here…can we say what the combined number of people now subject to TANF requirements is</w:t>
        </w:r>
        <w:r w:rsidR="00C62FA3" w:rsidRPr="00C62FA3">
          <w:rPr>
            <w:rFonts w:ascii="Times New Roman" w:hAnsi="Times New Roman" w:cs="Times New Roman"/>
            <w:highlight w:val="yellow"/>
            <w:rPrChange w:id="99" w:author="admin" w:date="2018-09-10T14:56:00Z">
              <w:rPr>
                <w:rFonts w:ascii="Times New Roman" w:hAnsi="Times New Roman" w:cs="Times New Roman"/>
              </w:rPr>
            </w:rPrChange>
          </w:rPr>
          <w:t>?  We have the caseload decline, we have the shifting in the character of the caseload (child only cases) and we have the decline in basic assistance (is the decline in basic assistance a consequence or a cause</w:t>
        </w:r>
        <w:r w:rsidR="00C62FA3" w:rsidRPr="00C62FA3">
          <w:rPr>
            <w:rFonts w:ascii="Times New Roman" w:hAnsi="Times New Roman" w:cs="Times New Roman"/>
            <w:highlight w:val="yellow"/>
            <w:rPrChange w:id="100" w:author="admin" w:date="2018-09-10T14:57:00Z">
              <w:rPr>
                <w:rFonts w:ascii="Times New Roman" w:hAnsi="Times New Roman" w:cs="Times New Roman"/>
              </w:rPr>
            </w:rPrChange>
          </w:rPr>
          <w:t>?).</w:t>
        </w:r>
      </w:ins>
      <w:ins w:id="101" w:author="admin" w:date="2018-09-10T14:56:00Z">
        <w:r w:rsidR="00C62FA3" w:rsidRPr="00C62FA3">
          <w:rPr>
            <w:rFonts w:ascii="Times New Roman" w:hAnsi="Times New Roman" w:cs="Times New Roman"/>
            <w:highlight w:val="yellow"/>
            <w:rPrChange w:id="102" w:author="admin" w:date="2018-09-10T14:57:00Z">
              <w:rPr>
                <w:rFonts w:ascii="Times New Roman" w:hAnsi="Times New Roman" w:cs="Times New Roman"/>
              </w:rPr>
            </w:rPrChange>
          </w:rPr>
          <w:t xml:space="preserve">  The question is whether or not we can offer any summary observation here?</w:t>
        </w:r>
      </w:ins>
    </w:p>
    <w:p w14:paraId="7C49385B" w14:textId="4CC44A14" w:rsidR="00EF069D" w:rsidRPr="002505DC" w:rsidRDefault="00732841" w:rsidP="009967BD">
      <w:pPr>
        <w:spacing w:line="480" w:lineRule="auto"/>
        <w:ind w:firstLine="720"/>
        <w:rPr>
          <w:rFonts w:ascii="Times New Roman" w:hAnsi="Times New Roman" w:cs="Times New Roman"/>
        </w:rPr>
      </w:pPr>
      <w:r w:rsidRPr="002505DC">
        <w:rPr>
          <w:rFonts w:ascii="Times New Roman" w:hAnsi="Times New Roman" w:cs="Times New Roman"/>
        </w:rPr>
        <w:t xml:space="preserve">With fewer and fewer needy families within the purview of cash aid, </w:t>
      </w:r>
      <w:r w:rsidR="00AB56FA" w:rsidRPr="002505DC">
        <w:rPr>
          <w:rFonts w:ascii="Times New Roman" w:hAnsi="Times New Roman" w:cs="Times New Roman"/>
        </w:rPr>
        <w:t xml:space="preserve">the </w:t>
      </w:r>
      <w:r w:rsidRPr="002505DC">
        <w:rPr>
          <w:rFonts w:ascii="Times New Roman" w:hAnsi="Times New Roman" w:cs="Times New Roman"/>
        </w:rPr>
        <w:t>debate</w:t>
      </w:r>
      <w:r w:rsidR="009967BD" w:rsidRPr="002505DC">
        <w:rPr>
          <w:rFonts w:ascii="Times New Roman" w:hAnsi="Times New Roman" w:cs="Times New Roman"/>
        </w:rPr>
        <w:t xml:space="preserve"> over how to use low-income Americans reliance on aid as a means to </w:t>
      </w:r>
      <w:ins w:id="103" w:author="admin" w:date="2018-09-10T14:51:00Z">
        <w:r w:rsidR="00756BBC">
          <w:rPr>
            <w:rFonts w:ascii="Times New Roman" w:hAnsi="Times New Roman" w:cs="Times New Roman"/>
          </w:rPr>
          <w:t>control</w:t>
        </w:r>
      </w:ins>
      <w:del w:id="104" w:author="admin" w:date="2018-09-10T14:51:00Z">
        <w:r w:rsidR="009967BD" w:rsidRPr="002505DC" w:rsidDel="00756BBC">
          <w:rPr>
            <w:rFonts w:ascii="Times New Roman" w:hAnsi="Times New Roman" w:cs="Times New Roman"/>
          </w:rPr>
          <w:delText>improve</w:delText>
        </w:r>
      </w:del>
      <w:r w:rsidR="009967BD" w:rsidRPr="002505DC">
        <w:rPr>
          <w:rFonts w:ascii="Times New Roman" w:hAnsi="Times New Roman" w:cs="Times New Roman"/>
        </w:rPr>
        <w:t xml:space="preserve"> their behavior and future outcomes has shifted to new programs: SNAP, Medicaid, and housing assistance</w:t>
      </w:r>
      <w:ins w:id="105" w:author="admin" w:date="2018-09-10T14:50:00Z">
        <w:r w:rsidR="00756BBC">
          <w:rPr>
            <w:rFonts w:ascii="Times New Roman" w:hAnsi="Times New Roman" w:cs="Times New Roman"/>
          </w:rPr>
          <w:t xml:space="preserve"> </w:t>
        </w:r>
      </w:ins>
      <w:del w:id="106" w:author="admin" w:date="2018-09-10T14:50:00Z">
        <w:r w:rsidR="00927A33" w:rsidRPr="002505DC" w:rsidDel="00756BBC">
          <w:rPr>
            <w:rFonts w:ascii="Times New Roman" w:hAnsi="Times New Roman" w:cs="Times New Roman"/>
          </w:rPr>
          <w:delText>.</w:delText>
        </w:r>
      </w:del>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{"citationID":"a9W5Lwwl","properties":{"formattedCitation":"(Thrush 2018a)","plainCitation":"(Thrush 2018a)","noteIndex":0},"citationItems":[{"id":67,"uris":["http://zotero.org/users/5055722/items/MKB4XN8J"],"uri":["http://zotero.org/users/5055722/items/MKB4XN8J"],"itemData":{"id":67,"type":"article-newspaper","title":"Trump Signs Order to Require Recipients of Federal Aid Programs to Work","container-title":"The New York Times","section":"U.S.","source":"NYTimes.com","abstract":"The order, directed at Medicaid and other low-income assistance programs across the government, has an ambitious title, but many of its changes are already underway.","URL":"https://www.nytimes.com/2018/04/10/us/trump-work-requirements-assistance-programs.html","ISSN":"0362-4331","language":"en-US","author":[{"family":"Thrush","given":"Glenn"}],"issued":{"date-parts":[["2018",4,11]]},"accessed":{"date-parts":[["2018",8,4]]}}}],"schema":"https://github.com/citation-style-language/schema/raw/master/csl-citation.json"} </w:instrText>
      </w:r>
      <w:r w:rsidR="00A43DC3" w:rsidRPr="00D20966">
        <w:rPr>
          <w:rFonts w:ascii="Times New Roman" w:hAnsi="Times New Roman" w:cs="Times New Roman"/>
          <w:rPrChange w:id="107"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(Thrush</w:t>
      </w:r>
      <w:del w:id="108" w:author="admin" w:date="2018-09-10T14:50:00Z">
        <w:r w:rsidR="00A43DC3" w:rsidRPr="00D20966" w:rsidDel="00756BBC">
          <w:rPr>
            <w:rFonts w:ascii="Times New Roman" w:hAnsi="Times New Roman" w:cs="Times New Roman"/>
            <w:noProof/>
          </w:rPr>
          <w:delText xml:space="preserve"> </w:delText>
        </w:r>
      </w:del>
      <w:ins w:id="109" w:author="admin" w:date="2018-09-10T14:50:00Z">
        <w:r w:rsidR="00756BBC">
          <w:rPr>
            <w:rFonts w:ascii="Times New Roman" w:hAnsi="Times New Roman" w:cs="Times New Roman"/>
            <w:noProof/>
          </w:rPr>
          <w:t xml:space="preserve"> </w:t>
        </w:r>
      </w:ins>
      <w:r w:rsidR="00A43DC3" w:rsidRPr="00D20966">
        <w:rPr>
          <w:rFonts w:ascii="Times New Roman" w:hAnsi="Times New Roman" w:cs="Times New Roman"/>
          <w:noProof/>
        </w:rPr>
        <w:t>2018a)</w:t>
      </w:r>
      <w:r w:rsidR="00A43DC3" w:rsidRPr="00D20966">
        <w:rPr>
          <w:rFonts w:ascii="Times New Roman" w:hAnsi="Times New Roman" w:cs="Times New Roman"/>
        </w:rPr>
        <w:fldChar w:fldCharType="end"/>
      </w:r>
      <w:ins w:id="110" w:author="Goehring, Benjamin" w:date="2018-08-27T07:13:00Z">
        <w:r w:rsidR="002505DC">
          <w:rPr>
            <w:rFonts w:ascii="Times New Roman" w:hAnsi="Times New Roman" w:cs="Times New Roman"/>
          </w:rPr>
          <w:t>.</w:t>
        </w:r>
      </w:ins>
      <w:r w:rsidR="00927A33" w:rsidRPr="00E66630">
        <w:rPr>
          <w:rFonts w:ascii="Times New Roman" w:hAnsi="Times New Roman" w:cs="Times New Roman"/>
        </w:rPr>
        <w:t xml:space="preserve"> </w:t>
      </w:r>
      <w:r w:rsidR="005D2E61" w:rsidRPr="00D20966">
        <w:rPr>
          <w:rFonts w:ascii="Times New Roman" w:hAnsi="Times New Roman" w:cs="Times New Roman"/>
        </w:rPr>
        <w:t xml:space="preserve">The emergence of these </w:t>
      </w:r>
      <w:r w:rsidR="000523DF" w:rsidRPr="002505DC">
        <w:rPr>
          <w:rFonts w:ascii="Times New Roman" w:hAnsi="Times New Roman" w:cs="Times New Roman"/>
        </w:rPr>
        <w:t>welfare systems</w:t>
      </w:r>
      <w:r w:rsidR="005D2E61" w:rsidRPr="002505DC">
        <w:rPr>
          <w:rFonts w:ascii="Times New Roman" w:hAnsi="Times New Roman" w:cs="Times New Roman"/>
        </w:rPr>
        <w:t xml:space="preserve"> underlines fundamental tensions between the PRWORA’s devolutionary, patern</w:t>
      </w:r>
      <w:r w:rsidR="007B7885" w:rsidRPr="002505DC">
        <w:rPr>
          <w:rFonts w:ascii="Times New Roman" w:hAnsi="Times New Roman" w:cs="Times New Roman"/>
        </w:rPr>
        <w:t>alistic, and work-focused goals</w:t>
      </w:r>
      <w:r w:rsidR="009D4F56" w:rsidRPr="002505DC">
        <w:rPr>
          <w:rFonts w:ascii="Times New Roman" w:hAnsi="Times New Roman" w:cs="Times New Roman"/>
        </w:rPr>
        <w:t xml:space="preserve"> and points to a new era of means-tested government assistance</w:t>
      </w:r>
      <w:r w:rsidR="007B7885" w:rsidRPr="002505DC">
        <w:rPr>
          <w:rFonts w:ascii="Times New Roman" w:hAnsi="Times New Roman" w:cs="Times New Roman"/>
        </w:rPr>
        <w:t xml:space="preserve">. </w:t>
      </w:r>
      <w:ins w:id="111" w:author="admin" w:date="2018-09-10T14:50:00Z">
        <w:r w:rsidR="00756BBC">
          <w:rPr>
            <w:rFonts w:ascii="Times New Roman" w:hAnsi="Times New Roman" w:cs="Times New Roman"/>
          </w:rPr>
          <w:t xml:space="preserve"> </w:t>
        </w:r>
      </w:ins>
      <w:r w:rsidR="007B7885" w:rsidRPr="002505DC">
        <w:rPr>
          <w:rFonts w:ascii="Times New Roman" w:hAnsi="Times New Roman" w:cs="Times New Roman"/>
        </w:rPr>
        <w:t>I</w:t>
      </w:r>
      <w:r w:rsidR="005D2E61" w:rsidRPr="002505DC">
        <w:rPr>
          <w:rFonts w:ascii="Times New Roman" w:hAnsi="Times New Roman" w:cs="Times New Roman"/>
        </w:rPr>
        <w:t xml:space="preserve">f welfare as we </w:t>
      </w:r>
      <w:r w:rsidR="0030483C" w:rsidRPr="002505DC">
        <w:rPr>
          <w:rFonts w:ascii="Times New Roman" w:hAnsi="Times New Roman" w:cs="Times New Roman"/>
        </w:rPr>
        <w:t>knew it</w:t>
      </w:r>
      <w:r w:rsidR="00927A33" w:rsidRPr="002505DC">
        <w:rPr>
          <w:rFonts w:ascii="Times New Roman" w:hAnsi="Times New Roman" w:cs="Times New Roman"/>
        </w:rPr>
        <w:t xml:space="preserve"> involved using poor people’s connection to cash assistance to </w:t>
      </w:r>
      <w:ins w:id="112" w:author="admin" w:date="2018-09-10T14:51:00Z">
        <w:r w:rsidR="00756BBC">
          <w:rPr>
            <w:rFonts w:ascii="Times New Roman" w:hAnsi="Times New Roman" w:cs="Times New Roman"/>
          </w:rPr>
          <w:t>regulate</w:t>
        </w:r>
      </w:ins>
      <w:del w:id="113" w:author="admin" w:date="2018-09-10T14:51:00Z">
        <w:r w:rsidR="00927A33" w:rsidRPr="002505DC" w:rsidDel="00756BBC">
          <w:rPr>
            <w:rFonts w:ascii="Times New Roman" w:hAnsi="Times New Roman" w:cs="Times New Roman"/>
          </w:rPr>
          <w:delText>improve</w:delText>
        </w:r>
      </w:del>
      <w:r w:rsidR="00927A33" w:rsidRPr="002505DC">
        <w:rPr>
          <w:rFonts w:ascii="Times New Roman" w:hAnsi="Times New Roman" w:cs="Times New Roman"/>
        </w:rPr>
        <w:t xml:space="preserve"> their behavior</w:t>
      </w:r>
      <w:r w:rsidR="005D2E61" w:rsidRPr="002505DC">
        <w:rPr>
          <w:rFonts w:ascii="Times New Roman" w:hAnsi="Times New Roman" w:cs="Times New Roman"/>
        </w:rPr>
        <w:t xml:space="preserve">, </w:t>
      </w:r>
      <w:r w:rsidR="00256932" w:rsidRPr="002505DC">
        <w:rPr>
          <w:rFonts w:ascii="Times New Roman" w:hAnsi="Times New Roman" w:cs="Times New Roman"/>
        </w:rPr>
        <w:t xml:space="preserve">those who advocate paternalist policies </w:t>
      </w:r>
      <w:r w:rsidR="00927A33" w:rsidRPr="002505DC">
        <w:rPr>
          <w:rFonts w:ascii="Times New Roman" w:hAnsi="Times New Roman" w:cs="Times New Roman"/>
        </w:rPr>
        <w:t xml:space="preserve">now </w:t>
      </w:r>
      <w:ins w:id="114" w:author="admin" w:date="2018-09-10T14:51:00Z">
        <w:r w:rsidR="00756BBC">
          <w:rPr>
            <w:rFonts w:ascii="Times New Roman" w:hAnsi="Times New Roman" w:cs="Times New Roman"/>
          </w:rPr>
          <w:t xml:space="preserve">seek other means to leverage power over </w:t>
        </w:r>
      </w:ins>
      <w:del w:id="115" w:author="admin" w:date="2018-09-10T14:50:00Z">
        <w:r w:rsidR="00256932" w:rsidRPr="002505DC" w:rsidDel="00756BBC">
          <w:rPr>
            <w:rFonts w:ascii="Times New Roman" w:hAnsi="Times New Roman" w:cs="Times New Roman"/>
          </w:rPr>
          <w:delText>must</w:delText>
        </w:r>
        <w:r w:rsidR="00927A33" w:rsidRPr="002505DC" w:rsidDel="00756BBC">
          <w:rPr>
            <w:rFonts w:ascii="Times New Roman" w:hAnsi="Times New Roman" w:cs="Times New Roman"/>
          </w:rPr>
          <w:delText xml:space="preserve"> use</w:delText>
        </w:r>
        <w:r w:rsidR="009967BD" w:rsidRPr="002505DC" w:rsidDel="00756BBC">
          <w:rPr>
            <w:rFonts w:ascii="Times New Roman" w:hAnsi="Times New Roman" w:cs="Times New Roman"/>
          </w:rPr>
          <w:delText xml:space="preserve"> in-kind benefits</w:delText>
        </w:r>
      </w:del>
      <w:del w:id="116" w:author="admin" w:date="2018-09-10T14:51:00Z">
        <w:r w:rsidR="009967BD" w:rsidRPr="002505DC" w:rsidDel="00756BBC">
          <w:rPr>
            <w:rFonts w:ascii="Times New Roman" w:hAnsi="Times New Roman" w:cs="Times New Roman"/>
          </w:rPr>
          <w:delText xml:space="preserve"> to control </w:delText>
        </w:r>
      </w:del>
      <w:r w:rsidR="00256932" w:rsidRPr="002505DC">
        <w:rPr>
          <w:rFonts w:ascii="Times New Roman" w:hAnsi="Times New Roman" w:cs="Times New Roman"/>
        </w:rPr>
        <w:t>poor people.</w:t>
      </w:r>
    </w:p>
    <w:p w14:paraId="1E89FB87" w14:textId="1DF3F2A6" w:rsidR="009D4F56" w:rsidRPr="002505DC" w:rsidRDefault="009857E1" w:rsidP="006818EE">
      <w:pPr>
        <w:spacing w:line="480" w:lineRule="auto"/>
        <w:rPr>
          <w:rFonts w:ascii="Times New Roman" w:hAnsi="Times New Roman" w:cs="Times New Roman"/>
        </w:rPr>
      </w:pPr>
      <w:r w:rsidRPr="002505DC">
        <w:rPr>
          <w:rFonts w:ascii="Times New Roman" w:hAnsi="Times New Roman" w:cs="Times New Roman"/>
        </w:rPr>
        <w:tab/>
      </w:r>
      <w:r w:rsidR="002E5F38" w:rsidRPr="002505DC">
        <w:rPr>
          <w:rFonts w:ascii="Times New Roman" w:hAnsi="Times New Roman" w:cs="Times New Roman"/>
        </w:rPr>
        <w:t xml:space="preserve">Since TANF is a </w:t>
      </w:r>
      <w:del w:id="117" w:author="admin" w:date="2018-09-10T14:52:00Z">
        <w:r w:rsidR="002E5F38" w:rsidRPr="002505DC" w:rsidDel="00756BBC">
          <w:rPr>
            <w:rFonts w:ascii="Times New Roman" w:hAnsi="Times New Roman" w:cs="Times New Roman"/>
          </w:rPr>
          <w:delText xml:space="preserve">devolved </w:delText>
        </w:r>
      </w:del>
      <w:r w:rsidR="002E5F38" w:rsidRPr="002505DC">
        <w:rPr>
          <w:rFonts w:ascii="Times New Roman" w:hAnsi="Times New Roman" w:cs="Times New Roman"/>
        </w:rPr>
        <w:t xml:space="preserve">program </w:t>
      </w:r>
      <w:r w:rsidR="00256932" w:rsidRPr="002505DC">
        <w:rPr>
          <w:rFonts w:ascii="Times New Roman" w:hAnsi="Times New Roman" w:cs="Times New Roman"/>
        </w:rPr>
        <w:t xml:space="preserve">in which </w:t>
      </w:r>
      <w:r w:rsidR="002E5F38" w:rsidRPr="002505DC">
        <w:rPr>
          <w:rFonts w:ascii="Times New Roman" w:hAnsi="Times New Roman" w:cs="Times New Roman"/>
        </w:rPr>
        <w:t>states possess a broad mandate, an analysis of the shift away from basic assistance s</w:t>
      </w:r>
      <w:r w:rsidR="00B61090" w:rsidRPr="002505DC">
        <w:rPr>
          <w:rFonts w:ascii="Times New Roman" w:hAnsi="Times New Roman" w:cs="Times New Roman"/>
        </w:rPr>
        <w:t>p</w:t>
      </w:r>
      <w:r w:rsidR="002E5F38" w:rsidRPr="002505DC">
        <w:rPr>
          <w:rFonts w:ascii="Times New Roman" w:hAnsi="Times New Roman" w:cs="Times New Roman"/>
        </w:rPr>
        <w:t>ending</w:t>
      </w:r>
      <w:r w:rsidR="00C1756C" w:rsidRPr="002505DC">
        <w:rPr>
          <w:rFonts w:ascii="Times New Roman" w:hAnsi="Times New Roman" w:cs="Times New Roman"/>
        </w:rPr>
        <w:t xml:space="preserve"> toward a “post-PRWORA” model</w:t>
      </w:r>
      <w:r w:rsidR="002E5F38" w:rsidRPr="002505DC">
        <w:rPr>
          <w:rFonts w:ascii="Times New Roman" w:hAnsi="Times New Roman" w:cs="Times New Roman"/>
        </w:rPr>
        <w:t xml:space="preserve"> must occur at the state level. </w:t>
      </w:r>
      <w:r w:rsidR="008047EC" w:rsidRPr="002505DC">
        <w:rPr>
          <w:rFonts w:ascii="Times New Roman" w:hAnsi="Times New Roman" w:cs="Times New Roman"/>
        </w:rPr>
        <w:t>Using TANF financial data published by the Department of Health and Human Services’ Administration for Children and Families (ACF), w</w:t>
      </w:r>
      <w:r w:rsidR="002E5F38" w:rsidRPr="002505DC">
        <w:rPr>
          <w:rFonts w:ascii="Times New Roman" w:hAnsi="Times New Roman" w:cs="Times New Roman"/>
        </w:rPr>
        <w:t>e</w:t>
      </w:r>
      <w:r w:rsidR="00C1756C" w:rsidRPr="002505DC">
        <w:rPr>
          <w:rFonts w:ascii="Times New Roman" w:hAnsi="Times New Roman" w:cs="Times New Roman"/>
        </w:rPr>
        <w:t xml:space="preserve"> provide a descriptive account of how the devolution of policymaking authority reshaped welfare spending. We illustrate how and </w:t>
      </w:r>
      <w:r w:rsidR="00C1756C" w:rsidRPr="002505DC">
        <w:rPr>
          <w:rFonts w:ascii="Times New Roman" w:hAnsi="Times New Roman" w:cs="Times New Roman"/>
        </w:rPr>
        <w:lastRenderedPageBreak/>
        <w:t>when the reduction in basic assista</w:t>
      </w:r>
      <w:r w:rsidR="00AB084C" w:rsidRPr="002505DC">
        <w:rPr>
          <w:rFonts w:ascii="Times New Roman" w:hAnsi="Times New Roman" w:cs="Times New Roman"/>
        </w:rPr>
        <w:t xml:space="preserve">nce spending occurred as well as the consequent shift toward funding in-kind benefits, work supports, and services for low-income families. </w:t>
      </w:r>
      <w:r w:rsidR="00256932" w:rsidRPr="002505DC">
        <w:rPr>
          <w:rFonts w:ascii="Times New Roman" w:hAnsi="Times New Roman" w:cs="Times New Roman"/>
        </w:rPr>
        <w:t>On the basis of this analysis</w:t>
      </w:r>
      <w:r w:rsidR="00AB084C" w:rsidRPr="002505DC">
        <w:rPr>
          <w:rFonts w:ascii="Times New Roman" w:hAnsi="Times New Roman" w:cs="Times New Roman"/>
        </w:rPr>
        <w:t xml:space="preserve">, we </w:t>
      </w:r>
      <w:r w:rsidR="00256932" w:rsidRPr="002505DC">
        <w:rPr>
          <w:rFonts w:ascii="Times New Roman" w:hAnsi="Times New Roman" w:cs="Times New Roman"/>
        </w:rPr>
        <w:t>explore potential explanations for the emergence of the</w:t>
      </w:r>
      <w:r w:rsidR="00AB084C" w:rsidRPr="002505DC">
        <w:rPr>
          <w:rFonts w:ascii="Times New Roman" w:hAnsi="Times New Roman" w:cs="Times New Roman"/>
        </w:rPr>
        <w:t xml:space="preserve"> “post-PRWORA” welfare state, regressing </w:t>
      </w:r>
      <w:r w:rsidR="00AE1E2F" w:rsidRPr="002505DC">
        <w:rPr>
          <w:rFonts w:ascii="Times New Roman" w:hAnsi="Times New Roman" w:cs="Times New Roman"/>
        </w:rPr>
        <w:t xml:space="preserve">states’ proportional basic assistance spending on state-level </w:t>
      </w:r>
      <w:r w:rsidR="00627544" w:rsidRPr="002505DC">
        <w:rPr>
          <w:rFonts w:ascii="Times New Roman" w:hAnsi="Times New Roman" w:cs="Times New Roman"/>
        </w:rPr>
        <w:t xml:space="preserve">political, economic, </w:t>
      </w:r>
      <w:r w:rsidR="00AE1E2F" w:rsidRPr="002505DC">
        <w:rPr>
          <w:rFonts w:ascii="Times New Roman" w:hAnsi="Times New Roman" w:cs="Times New Roman"/>
        </w:rPr>
        <w:t xml:space="preserve">and demographic characteristics. </w:t>
      </w:r>
      <w:r w:rsidR="00256932" w:rsidRPr="002505DC">
        <w:rPr>
          <w:rFonts w:ascii="Times New Roman" w:hAnsi="Times New Roman" w:cs="Times New Roman"/>
        </w:rPr>
        <w:t xml:space="preserve">Our findings indicate that </w:t>
      </w:r>
      <w:r w:rsidR="009D4F56" w:rsidRPr="002505DC">
        <w:rPr>
          <w:rFonts w:ascii="Times New Roman" w:hAnsi="Times New Roman" w:cs="Times New Roman"/>
        </w:rPr>
        <w:t xml:space="preserve">the </w:t>
      </w:r>
      <w:r w:rsidR="00256932" w:rsidRPr="002505DC">
        <w:rPr>
          <w:rFonts w:ascii="Times New Roman" w:hAnsi="Times New Roman" w:cs="Times New Roman"/>
        </w:rPr>
        <w:t xml:space="preserve">typical </w:t>
      </w:r>
      <w:r w:rsidR="009D4F56" w:rsidRPr="002505DC">
        <w:rPr>
          <w:rFonts w:ascii="Times New Roman" w:hAnsi="Times New Roman" w:cs="Times New Roman"/>
        </w:rPr>
        <w:t xml:space="preserve">post-PRWORA state is more conservative with a higher proportion of African Americans in its TANF caseload and lower unemployment rate. </w:t>
      </w:r>
    </w:p>
    <w:p w14:paraId="4BBF067B" w14:textId="01AB8A8A" w:rsidR="00D70D2E" w:rsidRPr="002505DC" w:rsidRDefault="00D70D2E" w:rsidP="00DE41E4">
      <w:pPr>
        <w:spacing w:line="480" w:lineRule="auto"/>
        <w:jc w:val="center"/>
        <w:rPr>
          <w:rFonts w:ascii="Times New Roman" w:hAnsi="Times New Roman" w:cs="Times New Roman"/>
          <w:b/>
        </w:rPr>
      </w:pPr>
      <w:del w:id="118" w:author="Goehring, Benjamin" w:date="2018-08-26T18:34:00Z">
        <w:r w:rsidRPr="002505DC" w:rsidDel="002956EF">
          <w:rPr>
            <w:rFonts w:ascii="Times New Roman" w:hAnsi="Times New Roman" w:cs="Times New Roman"/>
            <w:b/>
          </w:rPr>
          <w:delText>Background</w:delText>
        </w:r>
      </w:del>
      <w:ins w:id="119" w:author="Goehring, Benjamin" w:date="2018-08-26T18:34:00Z">
        <w:r w:rsidR="002956EF" w:rsidRPr="002505DC">
          <w:rPr>
            <w:rFonts w:ascii="Times New Roman" w:hAnsi="Times New Roman" w:cs="Times New Roman"/>
            <w:b/>
          </w:rPr>
          <w:t>State Spending</w:t>
        </w:r>
      </w:ins>
    </w:p>
    <w:p w14:paraId="231C1E7B" w14:textId="32B09815" w:rsidR="00853F81" w:rsidRPr="002505DC" w:rsidDel="002956EF" w:rsidRDefault="00853F81" w:rsidP="00476E90">
      <w:pPr>
        <w:spacing w:line="480" w:lineRule="auto"/>
        <w:ind w:firstLine="720"/>
        <w:rPr>
          <w:del w:id="120" w:author="Goehring, Benjamin" w:date="2018-08-26T18:34:00Z"/>
          <w:rFonts w:ascii="Times New Roman" w:hAnsi="Times New Roman" w:cs="Times New Roman"/>
        </w:rPr>
      </w:pPr>
      <w:r w:rsidRPr="002505DC">
        <w:rPr>
          <w:rFonts w:ascii="Times New Roman" w:hAnsi="Times New Roman" w:cs="Times New Roman"/>
        </w:rPr>
        <w:t>TANF provides</w:t>
      </w:r>
      <w:r w:rsidR="00902740" w:rsidRPr="002505DC">
        <w:rPr>
          <w:rFonts w:ascii="Times New Roman" w:hAnsi="Times New Roman" w:cs="Times New Roman"/>
        </w:rPr>
        <w:t xml:space="preserve"> a capped block grant to</w:t>
      </w:r>
      <w:r w:rsidRPr="002505DC">
        <w:rPr>
          <w:rFonts w:ascii="Times New Roman" w:hAnsi="Times New Roman" w:cs="Times New Roman"/>
        </w:rPr>
        <w:t xml:space="preserve"> </w:t>
      </w:r>
      <w:r w:rsidR="00CE7DFB" w:rsidRPr="002505DC">
        <w:rPr>
          <w:rFonts w:ascii="Times New Roman" w:hAnsi="Times New Roman" w:cs="Times New Roman"/>
        </w:rPr>
        <w:t xml:space="preserve">each state </w:t>
      </w:r>
      <w:r w:rsidR="00D70D2E" w:rsidRPr="002505DC">
        <w:rPr>
          <w:rFonts w:ascii="Times New Roman" w:hAnsi="Times New Roman" w:cs="Times New Roman"/>
        </w:rPr>
        <w:t xml:space="preserve">and </w:t>
      </w:r>
      <w:r w:rsidR="00902740" w:rsidRPr="002505DC">
        <w:rPr>
          <w:rFonts w:ascii="Times New Roman" w:hAnsi="Times New Roman" w:cs="Times New Roman"/>
        </w:rPr>
        <w:t xml:space="preserve">broad </w:t>
      </w:r>
      <w:r w:rsidRPr="002505DC">
        <w:rPr>
          <w:rFonts w:ascii="Times New Roman" w:hAnsi="Times New Roman" w:cs="Times New Roman"/>
        </w:rPr>
        <w:t>discretion to crea</w:t>
      </w:r>
      <w:r w:rsidR="00CE7DFB" w:rsidRPr="002505DC">
        <w:rPr>
          <w:rFonts w:ascii="Times New Roman" w:hAnsi="Times New Roman" w:cs="Times New Roman"/>
        </w:rPr>
        <w:t>te its own</w:t>
      </w:r>
      <w:r w:rsidR="00D70D2E" w:rsidRPr="002505DC">
        <w:rPr>
          <w:rFonts w:ascii="Times New Roman" w:hAnsi="Times New Roman" w:cs="Times New Roman"/>
        </w:rPr>
        <w:t xml:space="preserve"> </w:t>
      </w:r>
      <w:ins w:id="121" w:author="admin" w:date="2018-09-10T14:52:00Z">
        <w:r w:rsidR="00756BBC">
          <w:rPr>
            <w:rFonts w:ascii="Times New Roman" w:hAnsi="Times New Roman" w:cs="Times New Roman"/>
          </w:rPr>
          <w:t xml:space="preserve">cash assistance </w:t>
        </w:r>
      </w:ins>
      <w:r w:rsidR="00D70D2E" w:rsidRPr="002505DC">
        <w:rPr>
          <w:rFonts w:ascii="Times New Roman" w:hAnsi="Times New Roman" w:cs="Times New Roman"/>
        </w:rPr>
        <w:t>w</w:t>
      </w:r>
      <w:r w:rsidRPr="002505DC">
        <w:rPr>
          <w:rFonts w:ascii="Times New Roman" w:hAnsi="Times New Roman" w:cs="Times New Roman"/>
        </w:rPr>
        <w:t>elfare program</w:t>
      </w:r>
      <w:r w:rsidR="00CE7DFB" w:rsidRPr="002505DC">
        <w:rPr>
          <w:rFonts w:ascii="Times New Roman" w:hAnsi="Times New Roman" w:cs="Times New Roman"/>
        </w:rPr>
        <w:t xml:space="preserve"> for low-income families</w:t>
      </w:r>
      <w:r w:rsidRPr="002505DC">
        <w:rPr>
          <w:rFonts w:ascii="Times New Roman" w:hAnsi="Times New Roman" w:cs="Times New Roman"/>
        </w:rPr>
        <w:t xml:space="preserve">. </w:t>
      </w:r>
      <w:r w:rsidR="0020184C" w:rsidRPr="002505DC">
        <w:rPr>
          <w:rFonts w:ascii="Times New Roman" w:hAnsi="Times New Roman" w:cs="Times New Roman"/>
        </w:rPr>
        <w:t>TANF</w:t>
      </w:r>
      <w:r w:rsidRPr="002505DC">
        <w:rPr>
          <w:rFonts w:ascii="Times New Roman" w:hAnsi="Times New Roman" w:cs="Times New Roman"/>
        </w:rPr>
        <w:t xml:space="preserve"> block grants are </w:t>
      </w:r>
      <w:r w:rsidR="00032FC7" w:rsidRPr="002505DC">
        <w:rPr>
          <w:rFonts w:ascii="Times New Roman" w:hAnsi="Times New Roman" w:cs="Times New Roman"/>
        </w:rPr>
        <w:t>neither</w:t>
      </w:r>
      <w:r w:rsidRPr="002505DC">
        <w:rPr>
          <w:rFonts w:ascii="Times New Roman" w:hAnsi="Times New Roman" w:cs="Times New Roman"/>
        </w:rPr>
        <w:t xml:space="preserve"> adjusted </w:t>
      </w:r>
      <w:r w:rsidR="00863761" w:rsidRPr="002505DC">
        <w:rPr>
          <w:rFonts w:ascii="Times New Roman" w:hAnsi="Times New Roman" w:cs="Times New Roman"/>
        </w:rPr>
        <w:t xml:space="preserve">for inflation </w:t>
      </w:r>
      <w:r w:rsidR="00032FC7" w:rsidRPr="002505DC">
        <w:rPr>
          <w:rFonts w:ascii="Times New Roman" w:hAnsi="Times New Roman" w:cs="Times New Roman"/>
        </w:rPr>
        <w:t>n</w:t>
      </w:r>
      <w:r w:rsidR="00863761" w:rsidRPr="002505DC">
        <w:rPr>
          <w:rFonts w:ascii="Times New Roman" w:hAnsi="Times New Roman" w:cs="Times New Roman"/>
        </w:rPr>
        <w:t>or, with a few minor exceptions, changes in need within state</w:t>
      </w:r>
      <w:r w:rsidR="0020184C" w:rsidRPr="002505DC">
        <w:rPr>
          <w:rFonts w:ascii="Times New Roman" w:hAnsi="Times New Roman" w:cs="Times New Roman"/>
        </w:rPr>
        <w:t>s</w:t>
      </w:r>
      <w:r w:rsidR="00863761" w:rsidRPr="002505DC">
        <w:rPr>
          <w:rFonts w:ascii="Times New Roman" w:hAnsi="Times New Roman" w:cs="Times New Roman"/>
        </w:rPr>
        <w:t>.</w:t>
      </w:r>
      <w:r w:rsidR="00863761" w:rsidRPr="00E66630">
        <w:rPr>
          <w:rStyle w:val="FootnoteReference"/>
          <w:rFonts w:ascii="Times New Roman" w:hAnsi="Times New Roman" w:cs="Times New Roman"/>
        </w:rPr>
        <w:footnoteReference w:id="4"/>
      </w:r>
      <w:r w:rsidR="00863761" w:rsidRPr="00E66630">
        <w:rPr>
          <w:rFonts w:ascii="Times New Roman" w:hAnsi="Times New Roman" w:cs="Times New Roman"/>
        </w:rPr>
        <w:t xml:space="preserve"> </w:t>
      </w:r>
      <w:r w:rsidR="00253D93" w:rsidRPr="00D20966">
        <w:rPr>
          <w:rFonts w:ascii="Times New Roman" w:hAnsi="Times New Roman" w:cs="Times New Roman"/>
        </w:rPr>
        <w:t>T</w:t>
      </w:r>
      <w:r w:rsidR="00474281" w:rsidRPr="002505DC">
        <w:rPr>
          <w:rFonts w:ascii="Times New Roman" w:hAnsi="Times New Roman" w:cs="Times New Roman"/>
        </w:rPr>
        <w:t>he PR</w:t>
      </w:r>
      <w:r w:rsidR="00DD3AED" w:rsidRPr="002505DC">
        <w:rPr>
          <w:rFonts w:ascii="Times New Roman" w:hAnsi="Times New Roman" w:cs="Times New Roman"/>
        </w:rPr>
        <w:t>W</w:t>
      </w:r>
      <w:r w:rsidR="00474281" w:rsidRPr="002505DC">
        <w:rPr>
          <w:rFonts w:ascii="Times New Roman" w:hAnsi="Times New Roman" w:cs="Times New Roman"/>
        </w:rPr>
        <w:t>O</w:t>
      </w:r>
      <w:r w:rsidR="00DD3AED" w:rsidRPr="002505DC">
        <w:rPr>
          <w:rFonts w:ascii="Times New Roman" w:hAnsi="Times New Roman" w:cs="Times New Roman"/>
        </w:rPr>
        <w:t>RA</w:t>
      </w:r>
      <w:r w:rsidR="00253D93" w:rsidRPr="002505DC">
        <w:rPr>
          <w:rFonts w:ascii="Times New Roman" w:hAnsi="Times New Roman" w:cs="Times New Roman"/>
        </w:rPr>
        <w:t xml:space="preserve"> </w:t>
      </w:r>
      <w:r w:rsidR="0020184C" w:rsidRPr="002505DC">
        <w:rPr>
          <w:rFonts w:ascii="Times New Roman" w:hAnsi="Times New Roman" w:cs="Times New Roman"/>
        </w:rPr>
        <w:t>apportioned states’</w:t>
      </w:r>
      <w:r w:rsidR="00253D93" w:rsidRPr="002505DC">
        <w:rPr>
          <w:rFonts w:ascii="Times New Roman" w:hAnsi="Times New Roman" w:cs="Times New Roman"/>
        </w:rPr>
        <w:t xml:space="preserve"> block grants</w:t>
      </w:r>
      <w:r w:rsidR="00DD3AED" w:rsidRPr="002505DC">
        <w:rPr>
          <w:rFonts w:ascii="Times New Roman" w:hAnsi="Times New Roman" w:cs="Times New Roman"/>
        </w:rPr>
        <w:t xml:space="preserve"> based on the amount of federal spending received by a state for AFDC and other low-income </w:t>
      </w:r>
      <w:r w:rsidR="0035243A" w:rsidRPr="002505DC">
        <w:rPr>
          <w:rFonts w:ascii="Times New Roman" w:hAnsi="Times New Roman" w:cs="Times New Roman"/>
        </w:rPr>
        <w:t xml:space="preserve">public assistance </w:t>
      </w:r>
      <w:r w:rsidR="00DD3AED" w:rsidRPr="002505DC">
        <w:rPr>
          <w:rFonts w:ascii="Times New Roman" w:hAnsi="Times New Roman" w:cs="Times New Roman"/>
        </w:rPr>
        <w:t xml:space="preserve">programs between </w:t>
      </w:r>
      <w:r w:rsidR="00003337" w:rsidRPr="002505DC">
        <w:rPr>
          <w:rFonts w:ascii="Times New Roman" w:hAnsi="Times New Roman" w:cs="Times New Roman"/>
        </w:rPr>
        <w:t>FY</w:t>
      </w:r>
      <w:r w:rsidR="00253D93" w:rsidRPr="002505DC">
        <w:rPr>
          <w:rFonts w:ascii="Times New Roman" w:hAnsi="Times New Roman" w:cs="Times New Roman"/>
        </w:rPr>
        <w:t xml:space="preserve"> 1992 and 1995; </w:t>
      </w:r>
      <w:r w:rsidR="00902740" w:rsidRPr="002505DC">
        <w:rPr>
          <w:rFonts w:ascii="Times New Roman" w:hAnsi="Times New Roman" w:cs="Times New Roman"/>
        </w:rPr>
        <w:t xml:space="preserve">TANF grants </w:t>
      </w:r>
      <w:r w:rsidR="00DD3AED" w:rsidRPr="002505DC">
        <w:rPr>
          <w:rFonts w:ascii="Times New Roman" w:hAnsi="Times New Roman" w:cs="Times New Roman"/>
        </w:rPr>
        <w:t xml:space="preserve">range in size from </w:t>
      </w:r>
      <w:r w:rsidR="00E425A5" w:rsidRPr="002505DC">
        <w:rPr>
          <w:rFonts w:ascii="Times New Roman" w:hAnsi="Times New Roman" w:cs="Times New Roman"/>
        </w:rPr>
        <w:t xml:space="preserve">$21.8 million in </w:t>
      </w:r>
      <w:r w:rsidR="00412F64" w:rsidRPr="002505DC">
        <w:rPr>
          <w:rFonts w:ascii="Times New Roman" w:hAnsi="Times New Roman" w:cs="Times New Roman"/>
        </w:rPr>
        <w:t>Wyoming to $3.7 billion in California</w:t>
      </w:r>
      <w:r w:rsidR="003E1114"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{"citationID":"GgKIMLNr","properties":{"formattedCitation":"(Falk 2015)","plainCitation":"(Falk 2015)","noteIndex":0},"citationItems":[{"id":11,"uris":["http://zotero.org/users/5055722/items/SYBWJ883"],"uri":["http://zotero.org/users/5055722/items/SYBWJ883"],"itemData":{"id":11,"type":"report","title":"Temporary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00A43DC3" w:rsidRPr="00D20966">
        <w:rPr>
          <w:rFonts w:ascii="Times New Roman" w:hAnsi="Times New Roman" w:cs="Times New Roman"/>
          <w:rPrChange w:id="124"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(Falk 2015)</w:t>
      </w:r>
      <w:r w:rsidR="00A43DC3" w:rsidRPr="00D20966">
        <w:rPr>
          <w:rFonts w:ascii="Times New Roman" w:hAnsi="Times New Roman" w:cs="Times New Roman"/>
        </w:rPr>
        <w:fldChar w:fldCharType="end"/>
      </w:r>
      <w:r w:rsidR="003E1114" w:rsidRPr="00E66630">
        <w:rPr>
          <w:rFonts w:ascii="Times New Roman" w:hAnsi="Times New Roman" w:cs="Times New Roman"/>
        </w:rPr>
        <w:t>.</w:t>
      </w:r>
      <w:r w:rsidR="00412F64" w:rsidRPr="00D20966">
        <w:rPr>
          <w:rFonts w:ascii="Times New Roman" w:hAnsi="Times New Roman" w:cs="Times New Roman"/>
        </w:rPr>
        <w:t xml:space="preserve"> In addition to the federal block grant, the other main source of TANF funding is Maintenance of Effort (MOE) fun</w:t>
      </w:r>
      <w:r w:rsidR="00412F64" w:rsidRPr="002505DC">
        <w:rPr>
          <w:rFonts w:ascii="Times New Roman" w:hAnsi="Times New Roman" w:cs="Times New Roman"/>
        </w:rPr>
        <w:t>ds</w:t>
      </w:r>
      <w:r w:rsidR="0020184C" w:rsidRPr="002505DC">
        <w:rPr>
          <w:rFonts w:ascii="Times New Roman" w:hAnsi="Times New Roman" w:cs="Times New Roman"/>
        </w:rPr>
        <w:t>, which are provided by the states</w:t>
      </w:r>
      <w:r w:rsidR="00412F64" w:rsidRPr="002505DC">
        <w:rPr>
          <w:rFonts w:ascii="Times New Roman" w:hAnsi="Times New Roman" w:cs="Times New Roman"/>
        </w:rPr>
        <w:t xml:space="preserve">. MOE expenditures are set at </w:t>
      </w:r>
      <w:r w:rsidR="00902740" w:rsidRPr="002505DC">
        <w:rPr>
          <w:rFonts w:ascii="Times New Roman" w:hAnsi="Times New Roman" w:cs="Times New Roman"/>
        </w:rPr>
        <w:t xml:space="preserve">a minimum federal requirement equal to </w:t>
      </w:r>
      <w:r w:rsidR="00412F64" w:rsidRPr="002505DC">
        <w:rPr>
          <w:rFonts w:ascii="Times New Roman" w:hAnsi="Times New Roman" w:cs="Times New Roman"/>
        </w:rPr>
        <w:t xml:space="preserve">75% of states’ </w:t>
      </w:r>
      <w:r w:rsidR="00003337" w:rsidRPr="002505DC">
        <w:rPr>
          <w:rFonts w:ascii="Times New Roman" w:hAnsi="Times New Roman" w:cs="Times New Roman"/>
        </w:rPr>
        <w:t>FY</w:t>
      </w:r>
      <w:r w:rsidR="00412F64" w:rsidRPr="002505DC">
        <w:rPr>
          <w:rFonts w:ascii="Times New Roman" w:hAnsi="Times New Roman" w:cs="Times New Roman"/>
        </w:rPr>
        <w:t xml:space="preserve"> 1994 contributions to AFDC and other low-income public assistance programs</w:t>
      </w:r>
      <w:r w:rsidR="00902740" w:rsidRPr="002505DC">
        <w:rPr>
          <w:rFonts w:ascii="Times New Roman" w:hAnsi="Times New Roman" w:cs="Times New Roman"/>
        </w:rPr>
        <w:t xml:space="preserve">, but </w:t>
      </w:r>
      <w:r w:rsidR="00AE1E2F" w:rsidRPr="002505DC">
        <w:rPr>
          <w:rFonts w:ascii="Times New Roman" w:hAnsi="Times New Roman" w:cs="Times New Roman"/>
        </w:rPr>
        <w:t>can increase to 80% if an insufficient number of a state’s TANF recipients are engaged in work</w:t>
      </w:r>
      <w:r w:rsidR="00902740" w:rsidRPr="002505DC">
        <w:rPr>
          <w:rFonts w:ascii="Times New Roman" w:hAnsi="Times New Roman" w:cs="Times New Roman"/>
        </w:rPr>
        <w:t>-related activities</w:t>
      </w:r>
      <w:r w:rsidR="003E1114"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{"citationID":"F5GSFAXq","properties":{"formattedCitation":"(Falk 2015)","plainCitation":"(Falk 2015)","noteIndex":0},"citationItems":[{"id":11,"uris":["http://zotero.org/users/5055722/items/SYBWJ883"],"uri":["http://zotero.org/users/5055722/items/SYBWJ883"],"itemData":{"id":11,"type":"report","title":"Temporary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00A43DC3" w:rsidRPr="00D20966">
        <w:rPr>
          <w:rFonts w:ascii="Times New Roman" w:hAnsi="Times New Roman" w:cs="Times New Roman"/>
          <w:rPrChange w:id="125"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(Falk 2015)</w:t>
      </w:r>
      <w:r w:rsidR="00A43DC3" w:rsidRPr="00D20966">
        <w:rPr>
          <w:rFonts w:ascii="Times New Roman" w:hAnsi="Times New Roman" w:cs="Times New Roman"/>
        </w:rPr>
        <w:fldChar w:fldCharType="end"/>
      </w:r>
      <w:r w:rsidR="003E1114" w:rsidRPr="00E66630">
        <w:rPr>
          <w:rFonts w:ascii="Times New Roman" w:hAnsi="Times New Roman" w:cs="Times New Roman"/>
        </w:rPr>
        <w:t>.</w:t>
      </w:r>
      <w:r w:rsidR="00412F64" w:rsidRPr="00D20966">
        <w:rPr>
          <w:rFonts w:ascii="Times New Roman" w:hAnsi="Times New Roman" w:cs="Times New Roman"/>
        </w:rPr>
        <w:t xml:space="preserve"> </w:t>
      </w:r>
    </w:p>
    <w:p w14:paraId="26ED16A0" w14:textId="484BC60B" w:rsidR="001F0137" w:rsidRPr="00D20966" w:rsidDel="001A26F1" w:rsidRDefault="001F0137">
      <w:pPr>
        <w:spacing w:line="480" w:lineRule="auto"/>
        <w:rPr>
          <w:del w:id="126" w:author="Goehring, Benjamin" w:date="2018-08-26T16:04:00Z"/>
          <w:rFonts w:ascii="Times New Roman" w:hAnsi="Times New Roman" w:cs="Times New Roman"/>
        </w:rPr>
        <w:pPrChange w:id="127" w:author="Goehring, Benjamin" w:date="2018-08-26T18:34:00Z">
          <w:pPr>
            <w:spacing w:line="480" w:lineRule="auto"/>
            <w:ind w:firstLine="720"/>
          </w:pPr>
        </w:pPrChange>
      </w:pPr>
      <w:del w:id="128" w:author="Goehring, Benjamin" w:date="2018-08-26T16:04:00Z">
        <w:r w:rsidRPr="002505DC" w:rsidDel="001A26F1">
          <w:rPr>
            <w:rFonts w:ascii="Times New Roman" w:hAnsi="Times New Roman" w:cs="Times New Roman"/>
          </w:rPr>
          <w:delText xml:space="preserve">At the broadest level, programs and services funded with federal and MOE funds are either considered assistance or non-assistance. Assistance includes basic assistance (i.e. ongoing monthly cash payments) and child care and transportation benefits for families without an employed adult—all other spending, such as refundable tax credits, pregnancy prevention programs, and child care for working families, is non-assistance. Unlike a family receiving non-assistance, a family receiving TANF assistance is subject to the time limits and work, child support, and other requirements introduced by the PRWORA </w:delText>
        </w:r>
        <w:r w:rsidRPr="00D20966" w:rsidDel="001A26F1">
          <w:rPr>
            <w:rFonts w:ascii="Times New Roman" w:hAnsi="Times New Roman" w:cs="Times New Roman"/>
          </w:rPr>
          <w:fldChar w:fldCharType="begin"/>
        </w:r>
        <w:r w:rsidRPr="00D20966" w:rsidDel="001A26F1">
          <w:rPr>
            <w:rFonts w:ascii="Times New Roman" w:hAnsi="Times New Roman" w:cs="Times New Roman"/>
          </w:rPr>
          <w:delInstrText xml:space="preserve"> ADDIN ZOTERO_ITEM CSL_CITATION {"citationID":</w:delInstrText>
        </w:r>
        <w:r w:rsidRPr="002505DC" w:rsidDel="001A26F1">
          <w:rPr>
            <w:rFonts w:ascii="Times New Roman" w:hAnsi="Times New Roman" w:cs="Times New Roman"/>
          </w:rPr>
          <w:delInstrText xml:space="preserve">"Q9TUiP5O","properties":{"formattedCitation":"(Falk 2017)","plainCitation":"(Falk 2017)","noteIndex":0},"citationItems":[{"id":13,"uris":["http://zotero.org/users/5055722/items/I8K2RPIQ"],"uri":["http://zotero.org/users/5055722/items/I8K2RPIQ"],"itemData":{"id":13,"type":"report","title":"The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delInstrText>
        </w:r>
        <w:r w:rsidRPr="00D20966" w:rsidDel="001A26F1">
          <w:rPr>
            <w:rFonts w:ascii="Times New Roman" w:hAnsi="Times New Roman" w:cs="Times New Roman"/>
          </w:rPr>
          <w:fldChar w:fldCharType="separate"/>
        </w:r>
        <w:r w:rsidRPr="00D20966" w:rsidDel="001A26F1">
          <w:rPr>
            <w:rFonts w:ascii="Times New Roman" w:hAnsi="Times New Roman" w:cs="Times New Roman"/>
            <w:noProof/>
          </w:rPr>
          <w:delText>(Falk 2017)</w:delText>
        </w:r>
        <w:r w:rsidRPr="00D20966" w:rsidDel="001A26F1">
          <w:rPr>
            <w:rFonts w:ascii="Times New Roman" w:hAnsi="Times New Roman" w:cs="Times New Roman"/>
          </w:rPr>
          <w:fldChar w:fldCharType="end"/>
        </w:r>
        <w:r w:rsidRPr="00E66630" w:rsidDel="001A26F1">
          <w:rPr>
            <w:rFonts w:ascii="Times New Roman" w:hAnsi="Times New Roman" w:cs="Times New Roman"/>
          </w:rPr>
          <w:delText>.</w:delText>
        </w:r>
      </w:del>
    </w:p>
    <w:p w14:paraId="04D7DED5" w14:textId="18EA79D6" w:rsidR="00C96D0B" w:rsidRPr="00D20966" w:rsidRDefault="00BD326C">
      <w:pPr>
        <w:spacing w:line="480" w:lineRule="auto"/>
        <w:ind w:firstLine="720"/>
        <w:rPr>
          <w:rFonts w:ascii="Times New Roman" w:hAnsi="Times New Roman" w:cs="Times New Roman"/>
        </w:rPr>
      </w:pPr>
      <w:del w:id="129" w:author="Goehring, Benjamin" w:date="2018-08-26T18:33:00Z">
        <w:r w:rsidRPr="002505DC" w:rsidDel="002956EF">
          <w:rPr>
            <w:rFonts w:ascii="Times New Roman" w:hAnsi="Times New Roman" w:cs="Times New Roman"/>
          </w:rPr>
          <w:delText xml:space="preserve">The PRWORA </w:delText>
        </w:r>
        <w:r w:rsidR="00767DAA" w:rsidRPr="002505DC" w:rsidDel="002956EF">
          <w:rPr>
            <w:rFonts w:ascii="Times New Roman" w:hAnsi="Times New Roman" w:cs="Times New Roman"/>
          </w:rPr>
          <w:delText xml:space="preserve">empowered states to design their </w:delText>
        </w:r>
        <w:r w:rsidR="009D4F56" w:rsidRPr="002505DC" w:rsidDel="002956EF">
          <w:rPr>
            <w:rFonts w:ascii="Times New Roman" w:hAnsi="Times New Roman" w:cs="Times New Roman"/>
          </w:rPr>
          <w:delText xml:space="preserve">own </w:delText>
        </w:r>
        <w:r w:rsidR="00853F81" w:rsidRPr="002505DC" w:rsidDel="002956EF">
          <w:rPr>
            <w:rFonts w:ascii="Times New Roman" w:hAnsi="Times New Roman" w:cs="Times New Roman"/>
          </w:rPr>
          <w:delText>TANF programs</w:delText>
        </w:r>
        <w:r w:rsidR="006645EB" w:rsidRPr="002505DC" w:rsidDel="002956EF">
          <w:rPr>
            <w:rFonts w:ascii="Times New Roman" w:hAnsi="Times New Roman" w:cs="Times New Roman"/>
          </w:rPr>
          <w:delText xml:space="preserve">. </w:delText>
        </w:r>
        <w:r w:rsidR="00D70D2E" w:rsidRPr="002505DC" w:rsidDel="002956EF">
          <w:rPr>
            <w:rFonts w:ascii="Times New Roman" w:hAnsi="Times New Roman" w:cs="Times New Roman"/>
          </w:rPr>
          <w:delText xml:space="preserve">In </w:delText>
        </w:r>
        <w:r w:rsidR="00767DAA" w:rsidRPr="002505DC" w:rsidDel="002956EF">
          <w:rPr>
            <w:rFonts w:ascii="Times New Roman" w:hAnsi="Times New Roman" w:cs="Times New Roman"/>
          </w:rPr>
          <w:delText xml:space="preserve">a </w:delText>
        </w:r>
        <w:r w:rsidR="00D70D2E" w:rsidRPr="002505DC" w:rsidDel="002956EF">
          <w:rPr>
            <w:rFonts w:ascii="Times New Roman" w:hAnsi="Times New Roman" w:cs="Times New Roman"/>
          </w:rPr>
          <w:delText>particular</w:delText>
        </w:r>
        <w:r w:rsidR="00767DAA" w:rsidRPr="002505DC" w:rsidDel="002956EF">
          <w:rPr>
            <w:rFonts w:ascii="Times New Roman" w:hAnsi="Times New Roman" w:cs="Times New Roman"/>
          </w:rPr>
          <w:delText>ly broad delegation of authority</w:delText>
        </w:r>
        <w:r w:rsidR="00D70D2E" w:rsidRPr="002505DC" w:rsidDel="002956EF">
          <w:rPr>
            <w:rFonts w:ascii="Times New Roman" w:hAnsi="Times New Roman" w:cs="Times New Roman"/>
          </w:rPr>
          <w:delText>, s</w:delText>
        </w:r>
        <w:r w:rsidR="00853F81" w:rsidRPr="002505DC" w:rsidDel="002956EF">
          <w:rPr>
            <w:rFonts w:ascii="Times New Roman" w:hAnsi="Times New Roman" w:cs="Times New Roman"/>
          </w:rPr>
          <w:delText xml:space="preserve">tates </w:delText>
        </w:r>
        <w:r w:rsidR="00767DAA" w:rsidRPr="002505DC" w:rsidDel="002956EF">
          <w:rPr>
            <w:rFonts w:ascii="Times New Roman" w:hAnsi="Times New Roman" w:cs="Times New Roman"/>
          </w:rPr>
          <w:delText xml:space="preserve">are permitted to </w:delText>
        </w:r>
        <w:r w:rsidR="00853F81" w:rsidRPr="002505DC" w:rsidDel="002956EF">
          <w:rPr>
            <w:rFonts w:ascii="Times New Roman" w:hAnsi="Times New Roman" w:cs="Times New Roman"/>
          </w:rPr>
          <w:delText xml:space="preserve">spend federal and </w:delText>
        </w:r>
        <w:r w:rsidR="00412F64" w:rsidRPr="002505DC" w:rsidDel="002956EF">
          <w:rPr>
            <w:rFonts w:ascii="Times New Roman" w:hAnsi="Times New Roman" w:cs="Times New Roman"/>
          </w:rPr>
          <w:delText>MOE funds</w:delText>
        </w:r>
        <w:r w:rsidR="00853F81" w:rsidRPr="002505DC" w:rsidDel="002956EF">
          <w:rPr>
            <w:rFonts w:ascii="Times New Roman" w:hAnsi="Times New Roman" w:cs="Times New Roman"/>
          </w:rPr>
          <w:delText xml:space="preserve"> in any 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w:delText>
        </w:r>
      </w:del>
      <w:del w:id="130" w:author="Goehring, Benjamin" w:date="2018-08-26T18:30:00Z">
        <w:r w:rsidR="003E1114" w:rsidRPr="002505DC" w:rsidDel="0077638F">
          <w:rPr>
            <w:rFonts w:ascii="Times New Roman" w:hAnsi="Times New Roman" w:cs="Times New Roman"/>
          </w:rPr>
          <w:delText xml:space="preserve"> </w:delText>
        </w:r>
        <w:r w:rsidR="00F84091" w:rsidRPr="00D20966" w:rsidDel="0077638F">
          <w:rPr>
            <w:rFonts w:ascii="Times New Roman" w:hAnsi="Times New Roman" w:cs="Times New Roman"/>
          </w:rPr>
          <w:fldChar w:fldCharType="begin"/>
        </w:r>
        <w:r w:rsidR="00F84091" w:rsidRPr="00D20966" w:rsidDel="0077638F">
          <w:rPr>
            <w:rFonts w:ascii="Times New Roman" w:hAnsi="Times New Roman" w:cs="Times New Roman"/>
          </w:rPr>
          <w:delInstrText xml:space="preserve"> ADDIN ZOTERO_ITEM CSL_CITATION {"citationID":"W6cVjqrO","properties":{"formattedCitation":"({\\i{}Public Law 104-193} 1996)","plainCitation":"(Public Law 104-193 1996)","noteIndex":0},"citationItems":[{"id":52,"uris":["http:</w:delInstrText>
        </w:r>
        <w:r w:rsidR="00F84091" w:rsidRPr="002505DC" w:rsidDel="0077638F">
          <w:rPr>
            <w:rFonts w:ascii="Times New Roman" w:hAnsi="Times New Roman" w:cs="Times New Roman"/>
          </w:rPr>
          <w:delInstrText xml:space="preserve">//zotero.org/users/5055722/items/FUKV73CG"],"uri":["http://zotero.org/users/5055722/items/FUKV73CG"],"itemData":{"id":52,"type":"legislation","title":"Public Law 104-193","container-title":"42 USC","volume":"1305","abstract":"Personal Responsibility and Work Opportunity Reconciliation Act of 1996","URL":"https://www.congress.gov/104/plaws/publ193/PLAW-104publ193.pdf","number":"104–193","chapter-number":"104th Congress","issued":{"date-parts":[["1996",8,22]]},"accessed":{"date-parts":[["2018",8,2]]}}}],"schema":"https://github.com/citation-style-language/schema/raw/master/csl-citation.json"} </w:delInstrText>
        </w:r>
        <w:r w:rsidR="00F84091" w:rsidRPr="00D20966" w:rsidDel="0077638F">
          <w:rPr>
            <w:rFonts w:ascii="Times New Roman" w:hAnsi="Times New Roman" w:cs="Times New Roman"/>
          </w:rPr>
          <w:fldChar w:fldCharType="separate"/>
        </w:r>
        <w:r w:rsidR="00F84091" w:rsidRPr="00D20966" w:rsidDel="0077638F">
          <w:rPr>
            <w:rFonts w:ascii="Times New Roman" w:hAnsi="Times New Roman" w:cs="Times New Roman"/>
          </w:rPr>
          <w:delText>(</w:delText>
        </w:r>
        <w:r w:rsidR="00F84091" w:rsidRPr="002505DC" w:rsidDel="0077638F">
          <w:rPr>
            <w:rFonts w:ascii="Times New Roman" w:hAnsi="Times New Roman" w:cs="Times New Roman"/>
            <w:i/>
            <w:iCs/>
          </w:rPr>
          <w:delText>Public Law 104-193</w:delText>
        </w:r>
        <w:r w:rsidR="00F84091" w:rsidRPr="002505DC" w:rsidDel="0077638F">
          <w:rPr>
            <w:rFonts w:ascii="Times New Roman" w:hAnsi="Times New Roman" w:cs="Times New Roman"/>
          </w:rPr>
          <w:delText xml:space="preserve"> 1996)</w:delText>
        </w:r>
        <w:r w:rsidR="00F84091" w:rsidRPr="00D20966" w:rsidDel="0077638F">
          <w:rPr>
            <w:rFonts w:ascii="Times New Roman" w:hAnsi="Times New Roman" w:cs="Times New Roman"/>
          </w:rPr>
          <w:fldChar w:fldCharType="end"/>
        </w:r>
      </w:del>
      <w:del w:id="131" w:author="Goehring, Benjamin" w:date="2018-08-26T18:33:00Z">
        <w:r w:rsidR="00F84091" w:rsidRPr="00E66630" w:rsidDel="002956EF">
          <w:rPr>
            <w:rFonts w:ascii="Times New Roman" w:hAnsi="Times New Roman" w:cs="Times New Roman"/>
          </w:rPr>
          <w:delText>.</w:delText>
        </w:r>
      </w:del>
    </w:p>
    <w:p w14:paraId="14D5BAB9" w14:textId="057CFC70" w:rsidR="00A3066C" w:rsidRPr="002505DC" w:rsidDel="002956EF" w:rsidRDefault="00853F81" w:rsidP="00C24637">
      <w:pPr>
        <w:spacing w:line="480" w:lineRule="auto"/>
        <w:ind w:firstLine="720"/>
        <w:rPr>
          <w:del w:id="132" w:author="Goehring, Benjamin" w:date="2018-08-26T18:34:00Z"/>
          <w:rFonts w:ascii="Times New Roman" w:hAnsi="Times New Roman" w:cs="Times New Roman"/>
        </w:rPr>
      </w:pPr>
      <w:r w:rsidRPr="002505DC">
        <w:rPr>
          <w:rFonts w:ascii="Times New Roman" w:hAnsi="Times New Roman" w:cs="Times New Roman"/>
        </w:rPr>
        <w:lastRenderedPageBreak/>
        <w:t xml:space="preserve">TANF’s </w:t>
      </w:r>
      <w:r w:rsidR="0003007D" w:rsidRPr="002505DC">
        <w:rPr>
          <w:rFonts w:ascii="Times New Roman" w:hAnsi="Times New Roman" w:cs="Times New Roman"/>
        </w:rPr>
        <w:t xml:space="preserve">broad </w:t>
      </w:r>
      <w:r w:rsidRPr="002505DC">
        <w:rPr>
          <w:rFonts w:ascii="Times New Roman" w:hAnsi="Times New Roman" w:cs="Times New Roman"/>
        </w:rPr>
        <w:t>statutory goals allow states to fund a variety of programs and polic</w:t>
      </w:r>
      <w:r w:rsidR="00902740" w:rsidRPr="002505DC">
        <w:rPr>
          <w:rFonts w:ascii="Times New Roman" w:hAnsi="Times New Roman" w:cs="Times New Roman"/>
        </w:rPr>
        <w:t>ies</w:t>
      </w:r>
      <w:r w:rsidRPr="002505DC">
        <w:rPr>
          <w:rFonts w:ascii="Times New Roman" w:hAnsi="Times New Roman" w:cs="Times New Roman"/>
        </w:rPr>
        <w:t xml:space="preserve"> with TANF funds</w:t>
      </w:r>
      <w:r w:rsidR="004C6329" w:rsidRPr="002505DC">
        <w:rPr>
          <w:rFonts w:ascii="Times New Roman" w:hAnsi="Times New Roman" w:cs="Times New Roman"/>
        </w:rPr>
        <w:t>.</w:t>
      </w:r>
      <w:del w:id="133" w:author="Goehring, Benjamin" w:date="2018-08-26T18:34:00Z">
        <w:r w:rsidR="004C6329" w:rsidRPr="002505DC" w:rsidDel="002956EF">
          <w:rPr>
            <w:rFonts w:ascii="Times New Roman" w:hAnsi="Times New Roman" w:cs="Times New Roman"/>
          </w:rPr>
          <w:delText xml:space="preserve"> </w:delText>
        </w:r>
      </w:del>
    </w:p>
    <w:p w14:paraId="261ECC21" w14:textId="2CEE93A5" w:rsidR="00767DAA" w:rsidRPr="002505DC" w:rsidDel="002956EF" w:rsidRDefault="00767DAA" w:rsidP="00DE41E4">
      <w:pPr>
        <w:spacing w:line="480" w:lineRule="auto"/>
        <w:jc w:val="center"/>
        <w:rPr>
          <w:del w:id="134" w:author="Goehring, Benjamin" w:date="2018-08-26T18:34:00Z"/>
          <w:rFonts w:ascii="Times New Roman" w:hAnsi="Times New Roman" w:cs="Times New Roman"/>
          <w:b/>
        </w:rPr>
      </w:pPr>
      <w:del w:id="135" w:author="Goehring, Benjamin" w:date="2018-08-26T18:34:00Z">
        <w:r w:rsidRPr="002505DC" w:rsidDel="002956EF">
          <w:rPr>
            <w:rFonts w:ascii="Times New Roman" w:hAnsi="Times New Roman" w:cs="Times New Roman"/>
            <w:b/>
          </w:rPr>
          <w:delText>State Spending</w:delText>
        </w:r>
      </w:del>
    </w:p>
    <w:p w14:paraId="0A3E85BF" w14:textId="57A2EDAB" w:rsidR="00FE0C42" w:rsidRPr="002505DC" w:rsidRDefault="002956EF">
      <w:pPr>
        <w:spacing w:line="480" w:lineRule="auto"/>
        <w:ind w:firstLine="720"/>
        <w:rPr>
          <w:rFonts w:ascii="Times New Roman" w:hAnsi="Times New Roman" w:cs="Times New Roman"/>
        </w:rPr>
        <w:pPrChange w:id="136" w:author="Goehring, Benjamin" w:date="2018-08-26T18:34:00Z">
          <w:pPr>
            <w:spacing w:line="480" w:lineRule="auto"/>
          </w:pPr>
        </w:pPrChange>
      </w:pPr>
      <w:ins w:id="137" w:author="Goehring, Benjamin" w:date="2018-08-26T18:34:00Z">
        <w:r w:rsidRPr="002505DC">
          <w:rPr>
            <w:rFonts w:ascii="Times New Roman" w:hAnsi="Times New Roman" w:cs="Times New Roman"/>
          </w:rPr>
          <w:t xml:space="preserve"> </w:t>
        </w:r>
      </w:ins>
      <w:del w:id="138" w:author="Goehring, Benjamin" w:date="2018-08-26T18:34:00Z">
        <w:r w:rsidR="00767DAA" w:rsidRPr="002505DC" w:rsidDel="002956EF">
          <w:rPr>
            <w:rFonts w:ascii="Times New Roman" w:hAnsi="Times New Roman" w:cs="Times New Roman"/>
          </w:rPr>
          <w:tab/>
        </w:r>
      </w:del>
      <w:r w:rsidR="00902740" w:rsidRPr="002505DC">
        <w:rPr>
          <w:rFonts w:ascii="Times New Roman" w:hAnsi="Times New Roman" w:cs="Times New Roman"/>
        </w:rPr>
        <w:t>Our analysis</w:t>
      </w:r>
      <w:r w:rsidR="00FE7877" w:rsidRPr="002505DC">
        <w:rPr>
          <w:rFonts w:ascii="Times New Roman" w:hAnsi="Times New Roman" w:cs="Times New Roman"/>
        </w:rPr>
        <w:t xml:space="preserve"> group</w:t>
      </w:r>
      <w:r w:rsidR="00902740" w:rsidRPr="002505DC">
        <w:rPr>
          <w:rFonts w:ascii="Times New Roman" w:hAnsi="Times New Roman" w:cs="Times New Roman"/>
        </w:rPr>
        <w:t>s</w:t>
      </w:r>
      <w:r w:rsidR="00FE7877" w:rsidRPr="002505DC">
        <w:rPr>
          <w:rFonts w:ascii="Times New Roman" w:hAnsi="Times New Roman" w:cs="Times New Roman"/>
        </w:rPr>
        <w:t xml:space="preserve"> TANF </w:t>
      </w:r>
      <w:r w:rsidR="00356790" w:rsidRPr="002505DC">
        <w:rPr>
          <w:rFonts w:ascii="Times New Roman" w:hAnsi="Times New Roman" w:cs="Times New Roman"/>
        </w:rPr>
        <w:t>expenditures</w:t>
      </w:r>
      <w:r w:rsidR="00FE7877" w:rsidRPr="002505DC">
        <w:rPr>
          <w:rFonts w:ascii="Times New Roman" w:hAnsi="Times New Roman" w:cs="Times New Roman"/>
        </w:rPr>
        <w:t xml:space="preserve"> into ten categories.</w:t>
      </w:r>
      <w:r w:rsidR="00FE7877" w:rsidRPr="00E66630">
        <w:rPr>
          <w:rStyle w:val="FootnoteReference"/>
          <w:rFonts w:ascii="Times New Roman" w:hAnsi="Times New Roman" w:cs="Times New Roman"/>
        </w:rPr>
        <w:footnoteReference w:id="5"/>
      </w:r>
      <w:r w:rsidR="00FE7877" w:rsidRPr="00E66630">
        <w:rPr>
          <w:rFonts w:ascii="Times New Roman" w:hAnsi="Times New Roman" w:cs="Times New Roman"/>
        </w:rPr>
        <w:t xml:space="preserve"> </w:t>
      </w:r>
      <w:r w:rsidR="00FA1997" w:rsidRPr="00D20966">
        <w:rPr>
          <w:rFonts w:ascii="Times New Roman" w:hAnsi="Times New Roman" w:cs="Times New Roman"/>
        </w:rPr>
        <w:t xml:space="preserve">Figure 3 </w:t>
      </w:r>
      <w:r w:rsidR="00FE0C42" w:rsidRPr="002505DC">
        <w:rPr>
          <w:rFonts w:ascii="Times New Roman" w:hAnsi="Times New Roman" w:cs="Times New Roman"/>
        </w:rPr>
        <w:t>aggregates those ten categories into three types of spending: basic assistance; work-related, in-kind, and short-term benefits; and other, and depicts national trends in TANF spending over time. In FY 1998, on average, a state spent 55.0% of total TANF expenditures on basic assistance, 19.7% on work-related, in-kind, and short-term benefits, and 26.4% on other spending, such as administrative costs and transfers to other programs.</w:t>
      </w:r>
      <w:r w:rsidR="00FE0C42" w:rsidRPr="002505DC">
        <w:rPr>
          <w:rStyle w:val="FootnoteReference"/>
          <w:rPrChange w:id="140" w:author="Goehring, Benjamin" w:date="2018-08-27T07:09:00Z">
            <w:rPr>
              <w:rFonts w:ascii="Times New Roman" w:hAnsi="Times New Roman" w:cs="Times New Roman"/>
              <w:vertAlign w:val="superscript"/>
            </w:rPr>
          </w:rPrChange>
        </w:rPr>
        <w:footnoteReference w:id="6"/>
      </w:r>
      <w:r w:rsidR="00FE0C42" w:rsidRPr="00E66630">
        <w:rPr>
          <w:rFonts w:ascii="Times New Roman" w:hAnsi="Times New Roman" w:cs="Times New Roman"/>
        </w:rPr>
        <w:t xml:space="preserve"> The composition of TANF spending shifted in </w:t>
      </w:r>
      <w:r w:rsidR="00FE0C42" w:rsidRPr="00D20966">
        <w:rPr>
          <w:rFonts w:ascii="Times New Roman" w:hAnsi="Times New Roman" w:cs="Times New Roman"/>
        </w:rPr>
        <w:t>the years ahead as states decreased the share of TANF funds spent on basic assistance and increased proportional expenditures on work-related, in-kind, and short-term benefits. By FY 2013, the average state spent 23.6% of total TANF spendin</w:t>
      </w:r>
      <w:r w:rsidR="00FE0C42" w:rsidRPr="002505DC">
        <w:rPr>
          <w:rFonts w:ascii="Times New Roman" w:hAnsi="Times New Roman" w:cs="Times New Roman"/>
        </w:rPr>
        <w:t>g on basic assistance, a 57.1% decrease from FY 1998, and 43.2% of total TANF spending on work-related, in-kind, and short-term benefits.</w:t>
      </w:r>
      <w:r w:rsidR="00962A6D" w:rsidRPr="002505DC">
        <w:rPr>
          <w:rFonts w:ascii="Times New Roman" w:hAnsi="Times New Roman" w:cs="Times New Roman"/>
        </w:rPr>
        <w:t xml:space="preserve"> </w:t>
      </w:r>
    </w:p>
    <w:p w14:paraId="40323F2E" w14:textId="5BA43BC1" w:rsidR="00547ACE" w:rsidRPr="00E66630" w:rsidRDefault="00B53062" w:rsidP="00962A6D">
      <w:pPr>
        <w:spacing w:line="480" w:lineRule="auto"/>
        <w:rPr>
          <w:rFonts w:ascii="Times New Roman" w:hAnsi="Times New Roman" w:cs="Times New Roman"/>
        </w:rPr>
      </w:pPr>
      <w:del w:id="146" w:author="Goehring, Benjamin" w:date="2018-08-26T19:05:00Z">
        <w:r w:rsidRPr="00E66630" w:rsidDel="00BF5C54">
          <w:rPr>
            <w:rFonts w:ascii="Times New Roman" w:hAnsi="Times New Roman" w:cs="Times New Roman"/>
            <w:noProof/>
          </w:rPr>
          <w:lastRenderedPageBreak/>
          <w:drawing>
            <wp:inline distT="0" distB="0" distL="0" distR="0" wp14:anchorId="58231739" wp14:editId="32B94E0A">
              <wp:extent cx="5943600" cy="45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3.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del>
      <w:ins w:id="147" w:author="Goehring, Benjamin" w:date="2018-08-26T19:05:00Z">
        <w:r w:rsidR="00BF5C54" w:rsidRPr="00D20966">
          <w:rPr>
            <w:rFonts w:ascii="Times New Roman" w:hAnsi="Times New Roman" w:cs="Times New Roman"/>
            <w:noProof/>
          </w:rPr>
          <w:drawing>
            <wp:inline distT="0" distB="0" distL="0" distR="0" wp14:anchorId="4695334E" wp14:editId="35122ADC">
              <wp:extent cx="59436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3.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ins>
    </w:p>
    <w:p w14:paraId="56BE807C" w14:textId="1A85742B" w:rsidR="00487E65" w:rsidRPr="002505DC" w:rsidRDefault="00BF6D34" w:rsidP="003C0C9C">
      <w:pPr>
        <w:spacing w:line="480" w:lineRule="auto"/>
        <w:rPr>
          <w:rFonts w:ascii="Times New Roman" w:hAnsi="Times New Roman" w:cs="Times New Roman"/>
        </w:rPr>
      </w:pPr>
      <w:r w:rsidRPr="002505DC">
        <w:rPr>
          <w:rFonts w:ascii="Times New Roman" w:hAnsi="Times New Roman" w:cs="Times New Roman"/>
        </w:rPr>
        <w:tab/>
      </w:r>
      <w:r w:rsidR="007B5296" w:rsidRPr="002505DC">
        <w:rPr>
          <w:rFonts w:ascii="Times New Roman" w:hAnsi="Times New Roman" w:cs="Times New Roman"/>
        </w:rPr>
        <w:t xml:space="preserve">The </w:t>
      </w:r>
      <w:r w:rsidR="00EC74B1" w:rsidRPr="002505DC">
        <w:rPr>
          <w:rFonts w:ascii="Times New Roman" w:hAnsi="Times New Roman" w:cs="Times New Roman"/>
        </w:rPr>
        <w:t>specific types of spending that comprise</w:t>
      </w:r>
      <w:r w:rsidR="007B5296" w:rsidRPr="002505DC">
        <w:rPr>
          <w:rFonts w:ascii="Times New Roman" w:hAnsi="Times New Roman" w:cs="Times New Roman"/>
        </w:rPr>
        <w:t xml:space="preserve"> </w:t>
      </w:r>
      <w:r w:rsidR="00FE0C42" w:rsidRPr="002505DC">
        <w:rPr>
          <w:rFonts w:ascii="Times New Roman" w:hAnsi="Times New Roman" w:cs="Times New Roman"/>
        </w:rPr>
        <w:t xml:space="preserve">work-related, in-kind, and short-term benefits </w:t>
      </w:r>
      <w:r w:rsidR="00EC74B1" w:rsidRPr="002505DC">
        <w:rPr>
          <w:rFonts w:ascii="Times New Roman" w:hAnsi="Times New Roman" w:cs="Times New Roman"/>
        </w:rPr>
        <w:t>in Figure 3</w:t>
      </w:r>
      <w:r w:rsidR="007B5296" w:rsidRPr="002505DC">
        <w:rPr>
          <w:rFonts w:ascii="Times New Roman" w:hAnsi="Times New Roman" w:cs="Times New Roman"/>
        </w:rPr>
        <w:t xml:space="preserve"> are </w:t>
      </w:r>
      <w:r w:rsidR="00EC74B1" w:rsidRPr="002505DC">
        <w:rPr>
          <w:rFonts w:ascii="Times New Roman" w:hAnsi="Times New Roman" w:cs="Times New Roman"/>
        </w:rPr>
        <w:t xml:space="preserve">broken out by category </w:t>
      </w:r>
      <w:r w:rsidR="007B5296" w:rsidRPr="002505DC">
        <w:rPr>
          <w:rFonts w:ascii="Times New Roman" w:hAnsi="Times New Roman" w:cs="Times New Roman"/>
        </w:rPr>
        <w:t xml:space="preserve">in Figure 4. </w:t>
      </w:r>
      <w:r w:rsidR="00EC74B1" w:rsidRPr="002505DC">
        <w:rPr>
          <w:rFonts w:ascii="Times New Roman" w:hAnsi="Times New Roman" w:cs="Times New Roman"/>
        </w:rPr>
        <w:t>States</w:t>
      </w:r>
      <w:r w:rsidR="007B5296" w:rsidRPr="002505DC">
        <w:rPr>
          <w:rFonts w:ascii="Times New Roman" w:hAnsi="Times New Roman" w:cs="Times New Roman"/>
        </w:rPr>
        <w:t xml:space="preserve"> shifted funds from basic assistance toward a variety of </w:t>
      </w:r>
      <w:del w:id="148" w:author="admin" w:date="2018-09-10T14:52:00Z">
        <w:r w:rsidR="007B5296" w:rsidRPr="002505DC" w:rsidDel="00756BBC">
          <w:rPr>
            <w:rFonts w:ascii="Times New Roman" w:hAnsi="Times New Roman" w:cs="Times New Roman"/>
          </w:rPr>
          <w:delText xml:space="preserve">different </w:delText>
        </w:r>
      </w:del>
      <w:r w:rsidRPr="002505DC">
        <w:rPr>
          <w:rFonts w:ascii="Times New Roman" w:hAnsi="Times New Roman" w:cs="Times New Roman"/>
        </w:rPr>
        <w:t xml:space="preserve">services </w:t>
      </w:r>
      <w:r w:rsidR="007B5296" w:rsidRPr="002505DC">
        <w:rPr>
          <w:rFonts w:ascii="Times New Roman" w:hAnsi="Times New Roman" w:cs="Times New Roman"/>
        </w:rPr>
        <w:t>and</w:t>
      </w:r>
      <w:r w:rsidRPr="002505DC">
        <w:rPr>
          <w:rFonts w:ascii="Times New Roman" w:hAnsi="Times New Roman" w:cs="Times New Roman"/>
        </w:rPr>
        <w:t xml:space="preserve"> benefits </w:t>
      </w:r>
      <w:r w:rsidR="007B5296" w:rsidRPr="002505DC">
        <w:rPr>
          <w:rFonts w:ascii="Times New Roman" w:hAnsi="Times New Roman" w:cs="Times New Roman"/>
        </w:rPr>
        <w:t>for</w:t>
      </w:r>
      <w:r w:rsidRPr="002505DC">
        <w:rPr>
          <w:rFonts w:ascii="Times New Roman" w:hAnsi="Times New Roman" w:cs="Times New Roman"/>
        </w:rPr>
        <w:t xml:space="preserve"> low-income families. </w:t>
      </w:r>
      <w:r w:rsidR="0059563C" w:rsidRPr="002505DC">
        <w:rPr>
          <w:rFonts w:ascii="Times New Roman" w:hAnsi="Times New Roman" w:cs="Times New Roman"/>
        </w:rPr>
        <w:t xml:space="preserve">Of the five categories that comprise </w:t>
      </w:r>
      <w:r w:rsidR="00FE0C42" w:rsidRPr="002505DC">
        <w:rPr>
          <w:rFonts w:ascii="Times New Roman" w:hAnsi="Times New Roman" w:cs="Times New Roman"/>
        </w:rPr>
        <w:t>work-related, in-kind, and short-term benefits</w:t>
      </w:r>
      <w:r w:rsidR="0059563C" w:rsidRPr="002505DC">
        <w:rPr>
          <w:rFonts w:ascii="Times New Roman" w:hAnsi="Times New Roman" w:cs="Times New Roman"/>
        </w:rPr>
        <w:t xml:space="preserve">, funding for child care and work-related activities </w:t>
      </w:r>
      <w:ins w:id="149" w:author="admin" w:date="2018-09-10T14:52:00Z">
        <w:r w:rsidR="00756BBC">
          <w:rPr>
            <w:rFonts w:ascii="Times New Roman" w:hAnsi="Times New Roman" w:cs="Times New Roman"/>
          </w:rPr>
          <w:t>are</w:t>
        </w:r>
      </w:ins>
      <w:del w:id="150" w:author="admin" w:date="2018-09-10T14:52:00Z">
        <w:r w:rsidR="0059563C" w:rsidRPr="002505DC" w:rsidDel="00756BBC">
          <w:rPr>
            <w:rFonts w:ascii="Times New Roman" w:hAnsi="Times New Roman" w:cs="Times New Roman"/>
          </w:rPr>
          <w:delText>ma</w:delText>
        </w:r>
        <w:r w:rsidR="00EC74B1" w:rsidRPr="002505DC" w:rsidDel="00756BBC">
          <w:rPr>
            <w:rFonts w:ascii="Times New Roman" w:hAnsi="Times New Roman" w:cs="Times New Roman"/>
          </w:rPr>
          <w:delText>ke up</w:delText>
        </w:r>
      </w:del>
      <w:r w:rsidR="00EC74B1" w:rsidRPr="002505DC">
        <w:rPr>
          <w:rFonts w:ascii="Times New Roman" w:hAnsi="Times New Roman" w:cs="Times New Roman"/>
        </w:rPr>
        <w:t xml:space="preserve"> the bulk of expenditures.</w:t>
      </w:r>
      <w:r w:rsidR="0059563C" w:rsidRPr="002505DC">
        <w:rPr>
          <w:rFonts w:ascii="Times New Roman" w:hAnsi="Times New Roman" w:cs="Times New Roman"/>
        </w:rPr>
        <w:t xml:space="preserve"> </w:t>
      </w:r>
      <w:r w:rsidRPr="002505DC">
        <w:rPr>
          <w:rFonts w:ascii="Times New Roman" w:hAnsi="Times New Roman" w:cs="Times New Roman"/>
        </w:rPr>
        <w:t xml:space="preserve">Proportional expenditures for both child care and work-related activities and supports increased dramatically in the late 1990s but </w:t>
      </w:r>
      <w:r w:rsidR="0059563C" w:rsidRPr="002505DC">
        <w:rPr>
          <w:rFonts w:ascii="Times New Roman" w:hAnsi="Times New Roman" w:cs="Times New Roman"/>
        </w:rPr>
        <w:t>slowed in later years and remained below</w:t>
      </w:r>
      <w:r w:rsidR="00487E65" w:rsidRPr="002505DC">
        <w:rPr>
          <w:rFonts w:ascii="Times New Roman" w:hAnsi="Times New Roman" w:cs="Times New Roman"/>
        </w:rPr>
        <w:t xml:space="preserve"> </w:t>
      </w:r>
      <w:r w:rsidR="0059563C" w:rsidRPr="002505DC">
        <w:rPr>
          <w:rFonts w:ascii="Times New Roman" w:hAnsi="Times New Roman" w:cs="Times New Roman"/>
        </w:rPr>
        <w:t>their all-time high levels</w:t>
      </w:r>
      <w:r w:rsidR="00487E65" w:rsidRPr="002505DC">
        <w:rPr>
          <w:rFonts w:ascii="Times New Roman" w:hAnsi="Times New Roman" w:cs="Times New Roman"/>
        </w:rPr>
        <w:t xml:space="preserve"> in FY 2013. </w:t>
      </w:r>
    </w:p>
    <w:p w14:paraId="32D8A7E1" w14:textId="0ADC3A2D" w:rsidR="006E0FB9" w:rsidRPr="002505DC" w:rsidRDefault="00BF6D34" w:rsidP="006E0FB9">
      <w:pPr>
        <w:spacing w:line="480" w:lineRule="auto"/>
        <w:ind w:firstLine="720"/>
        <w:rPr>
          <w:rFonts w:ascii="Times New Roman" w:hAnsi="Times New Roman" w:cs="Times New Roman"/>
          <w:noProof/>
          <w:rPrChange w:id="151" w:author="Goehring, Benjamin" w:date="2018-08-27T07:09:00Z">
            <w:rPr>
              <w:noProof/>
            </w:rPr>
          </w:rPrChange>
        </w:rPr>
      </w:pPr>
      <w:r w:rsidRPr="002505DC">
        <w:rPr>
          <w:rFonts w:ascii="Times New Roman" w:hAnsi="Times New Roman" w:cs="Times New Roman"/>
        </w:rPr>
        <w:t xml:space="preserve">While not comprising as significant a portion of state spending, the remaining categories that comprise </w:t>
      </w:r>
      <w:r w:rsidR="00FE0C42" w:rsidRPr="002505DC">
        <w:rPr>
          <w:rFonts w:ascii="Times New Roman" w:hAnsi="Times New Roman" w:cs="Times New Roman"/>
        </w:rPr>
        <w:t xml:space="preserve">work-related, in-kind, and short-term benefits </w:t>
      </w:r>
      <w:r w:rsidRPr="002505DC">
        <w:rPr>
          <w:rFonts w:ascii="Times New Roman" w:hAnsi="Times New Roman" w:cs="Times New Roman"/>
        </w:rPr>
        <w:t xml:space="preserve">increased at a steady rate between FY 1998 and 2013. In FY 1998, the average state spent </w:t>
      </w:r>
      <w:r w:rsidR="00AB56FA" w:rsidRPr="002505DC">
        <w:rPr>
          <w:rFonts w:ascii="Times New Roman" w:hAnsi="Times New Roman" w:cs="Times New Roman"/>
        </w:rPr>
        <w:t>no</w:t>
      </w:r>
      <w:r w:rsidR="00902740" w:rsidRPr="002505DC">
        <w:rPr>
          <w:rFonts w:ascii="Times New Roman" w:hAnsi="Times New Roman" w:cs="Times New Roman"/>
        </w:rPr>
        <w:t xml:space="preserve"> </w:t>
      </w:r>
      <w:r w:rsidR="00EC74B1" w:rsidRPr="002505DC">
        <w:rPr>
          <w:rFonts w:ascii="Times New Roman" w:hAnsi="Times New Roman" w:cs="Times New Roman"/>
        </w:rPr>
        <w:t>TANF funds</w:t>
      </w:r>
      <w:r w:rsidRPr="002505DC">
        <w:rPr>
          <w:rFonts w:ascii="Times New Roman" w:hAnsi="Times New Roman" w:cs="Times New Roman"/>
        </w:rPr>
        <w:t xml:space="preserve"> on refundable tax credits </w:t>
      </w:r>
      <w:r w:rsidRPr="002505DC">
        <w:rPr>
          <w:rFonts w:ascii="Times New Roman" w:hAnsi="Times New Roman" w:cs="Times New Roman"/>
        </w:rPr>
        <w:lastRenderedPageBreak/>
        <w:t xml:space="preserve">for low-income </w:t>
      </w:r>
      <w:r w:rsidR="0059563C" w:rsidRPr="002505DC">
        <w:rPr>
          <w:rFonts w:ascii="Times New Roman" w:hAnsi="Times New Roman" w:cs="Times New Roman"/>
        </w:rPr>
        <w:t>families, diversion benefits (</w:t>
      </w:r>
      <w:r w:rsidRPr="002505DC">
        <w:rPr>
          <w:rFonts w:ascii="Times New Roman" w:hAnsi="Times New Roman" w:cs="Times New Roman"/>
        </w:rPr>
        <w:t>which usually provide one-time lump sum payments to families to help them avoid en</w:t>
      </w:r>
      <w:r w:rsidR="0059563C" w:rsidRPr="002505DC">
        <w:rPr>
          <w:rFonts w:ascii="Times New Roman" w:hAnsi="Times New Roman" w:cs="Times New Roman"/>
        </w:rPr>
        <w:t>tering the state’s TANF program),</w:t>
      </w:r>
      <w:r w:rsidRPr="002505DC">
        <w:rPr>
          <w:rFonts w:ascii="Times New Roman" w:hAnsi="Times New Roman" w:cs="Times New Roman"/>
        </w:rPr>
        <w:t xml:space="preserve"> and marriage and pregnancy programs aimed at supporting healthy marriages and educating families about family planning</w:t>
      </w:r>
      <w:r w:rsidR="00D35B6C" w:rsidRPr="002505DC">
        <w:rPr>
          <w:rFonts w:ascii="Times New Roman" w:hAnsi="Times New Roman" w:cs="Times New Roman"/>
        </w:rPr>
        <w:t xml:space="preserve">. </w:t>
      </w:r>
      <w:r w:rsidRPr="002505DC">
        <w:rPr>
          <w:rFonts w:ascii="Times New Roman" w:hAnsi="Times New Roman" w:cs="Times New Roman"/>
        </w:rPr>
        <w:t>By FY 2013, however, the three categories collectively comprised 14.7% of the average state’s TANF spending, with marriage and pregnancy programs alone comprising</w:t>
      </w:r>
      <w:r w:rsidR="00C24637" w:rsidRPr="002505DC">
        <w:rPr>
          <w:rFonts w:ascii="Times New Roman" w:hAnsi="Times New Roman" w:cs="Times New Roman"/>
        </w:rPr>
        <w:t xml:space="preserve"> </w:t>
      </w:r>
      <w:r w:rsidRPr="002505DC">
        <w:rPr>
          <w:rFonts w:ascii="Times New Roman" w:hAnsi="Times New Roman" w:cs="Times New Roman"/>
        </w:rPr>
        <w:t>7.2%</w:t>
      </w:r>
      <w:r w:rsidR="00B53062" w:rsidRPr="002505DC">
        <w:rPr>
          <w:rFonts w:ascii="Times New Roman" w:hAnsi="Times New Roman" w:cs="Times New Roman"/>
        </w:rPr>
        <w:t>.</w:t>
      </w:r>
    </w:p>
    <w:p w14:paraId="66925B12" w14:textId="5FED356F" w:rsidR="00B53062" w:rsidRPr="00E66630" w:rsidRDefault="00EA6249" w:rsidP="00B53062">
      <w:pPr>
        <w:spacing w:line="480" w:lineRule="auto"/>
        <w:rPr>
          <w:rFonts w:ascii="Times New Roman" w:hAnsi="Times New Roman" w:cs="Times New Roman"/>
        </w:rPr>
      </w:pPr>
      <w:r w:rsidRPr="00E66630">
        <w:rPr>
          <w:rFonts w:ascii="Times New Roman" w:hAnsi="Times New Roman" w:cs="Times New Roman"/>
          <w:noProof/>
        </w:rPr>
        <w:drawing>
          <wp:inline distT="0" distB="0" distL="0" distR="0" wp14:anchorId="2A27C15C" wp14:editId="2550C0A7">
            <wp:extent cx="5943600" cy="4439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439285"/>
                    </a:xfrm>
                    <a:prstGeom prst="rect">
                      <a:avLst/>
                    </a:prstGeom>
                  </pic:spPr>
                </pic:pic>
              </a:graphicData>
            </a:graphic>
          </wp:inline>
        </w:drawing>
      </w:r>
    </w:p>
    <w:p w14:paraId="50E633CF" w14:textId="631FA549" w:rsidR="00C8034D" w:rsidRPr="002505DC" w:rsidRDefault="005879EC" w:rsidP="006E0FB9">
      <w:pPr>
        <w:spacing w:line="480" w:lineRule="auto"/>
        <w:ind w:firstLine="720"/>
        <w:rPr>
          <w:rFonts w:ascii="Times New Roman" w:hAnsi="Times New Roman" w:cs="Times New Roman"/>
        </w:rPr>
      </w:pPr>
      <w:r w:rsidRPr="00D20966">
        <w:rPr>
          <w:rFonts w:ascii="Times New Roman" w:hAnsi="Times New Roman" w:cs="Times New Roman"/>
        </w:rPr>
        <w:t>The</w:t>
      </w:r>
      <w:r w:rsidR="003C0C9C" w:rsidRPr="002505DC">
        <w:rPr>
          <w:rFonts w:ascii="Times New Roman" w:hAnsi="Times New Roman" w:cs="Times New Roman"/>
        </w:rPr>
        <w:t xml:space="preserve"> discussion so far has focused on national trends, average annual proportional expenditures, and aggregated values. With the broad devolution of policymaking power under TANF, however, the degree to which </w:t>
      </w:r>
      <w:r w:rsidR="00902740" w:rsidRPr="002505DC">
        <w:rPr>
          <w:rFonts w:ascii="Times New Roman" w:hAnsi="Times New Roman" w:cs="Times New Roman"/>
        </w:rPr>
        <w:t xml:space="preserve">individual </w:t>
      </w:r>
      <w:r w:rsidR="003C0C9C" w:rsidRPr="002505DC">
        <w:rPr>
          <w:rFonts w:ascii="Times New Roman" w:hAnsi="Times New Roman" w:cs="Times New Roman"/>
        </w:rPr>
        <w:t>state</w:t>
      </w:r>
      <w:r w:rsidR="00902740" w:rsidRPr="002505DC">
        <w:rPr>
          <w:rFonts w:ascii="Times New Roman" w:hAnsi="Times New Roman" w:cs="Times New Roman"/>
        </w:rPr>
        <w:t>'</w:t>
      </w:r>
      <w:r w:rsidR="003C0C9C" w:rsidRPr="002505DC">
        <w:rPr>
          <w:rFonts w:ascii="Times New Roman" w:hAnsi="Times New Roman" w:cs="Times New Roman"/>
        </w:rPr>
        <w:t>s</w:t>
      </w:r>
      <w:r w:rsidR="00902740" w:rsidRPr="002505DC">
        <w:rPr>
          <w:rFonts w:ascii="Times New Roman" w:hAnsi="Times New Roman" w:cs="Times New Roman"/>
        </w:rPr>
        <w:t xml:space="preserve"> actions reflected these trends varied.  </w:t>
      </w:r>
    </w:p>
    <w:p w14:paraId="68096FB7" w14:textId="2B944B9E" w:rsidR="000F7B80" w:rsidRPr="002505DC" w:rsidRDefault="00BE360E" w:rsidP="006E0FB9">
      <w:pPr>
        <w:spacing w:line="480" w:lineRule="auto"/>
        <w:ind w:firstLine="720"/>
        <w:rPr>
          <w:rFonts w:ascii="Times New Roman" w:hAnsi="Times New Roman" w:cs="Times New Roman"/>
        </w:rPr>
      </w:pPr>
      <w:r w:rsidRPr="002505DC">
        <w:rPr>
          <w:rFonts w:ascii="Times New Roman" w:hAnsi="Times New Roman" w:cs="Times New Roman"/>
        </w:rPr>
        <w:t>T</w:t>
      </w:r>
      <w:r w:rsidR="006E0FB9" w:rsidRPr="002505DC">
        <w:rPr>
          <w:rFonts w:ascii="Times New Roman" w:hAnsi="Times New Roman" w:cs="Times New Roman"/>
        </w:rPr>
        <w:t xml:space="preserve">o more closely examine state-level trends over time, Figure 5 provides annual box plots of basic assistance spending. Over time, the distribution of state spending remained relatively </w:t>
      </w:r>
      <w:r w:rsidR="006E0FB9" w:rsidRPr="002505DC">
        <w:rPr>
          <w:rFonts w:ascii="Times New Roman" w:hAnsi="Times New Roman" w:cs="Times New Roman"/>
        </w:rPr>
        <w:lastRenderedPageBreak/>
        <w:t xml:space="preserve">constant </w:t>
      </w:r>
      <w:r w:rsidRPr="002505DC">
        <w:rPr>
          <w:rFonts w:ascii="Times New Roman" w:hAnsi="Times New Roman" w:cs="Times New Roman"/>
        </w:rPr>
        <w:t xml:space="preserve">even </w:t>
      </w:r>
      <w:r w:rsidR="006E0FB9" w:rsidRPr="002505DC">
        <w:rPr>
          <w:rFonts w:ascii="Times New Roman" w:hAnsi="Times New Roman" w:cs="Times New Roman"/>
        </w:rPr>
        <w:t>as it shifted downward</w:t>
      </w:r>
      <w:r w:rsidR="00346A83" w:rsidRPr="002505DC">
        <w:rPr>
          <w:rFonts w:ascii="Times New Roman" w:hAnsi="Times New Roman" w:cs="Times New Roman"/>
        </w:rPr>
        <w:t>.</w:t>
      </w:r>
      <w:r w:rsidR="00346A83" w:rsidRPr="00E66630">
        <w:rPr>
          <w:rStyle w:val="FootnoteReference"/>
          <w:rFonts w:ascii="Times New Roman" w:hAnsi="Times New Roman" w:cs="Times New Roman"/>
        </w:rPr>
        <w:footnoteReference w:id="7"/>
      </w:r>
      <w:r w:rsidR="00346A83" w:rsidRPr="00E66630">
        <w:rPr>
          <w:rFonts w:ascii="Times New Roman" w:hAnsi="Times New Roman" w:cs="Times New Roman"/>
        </w:rPr>
        <w:t xml:space="preserve"> </w:t>
      </w:r>
      <w:r w:rsidR="006D1415" w:rsidRPr="00E66630">
        <w:rPr>
          <w:rFonts w:ascii="Times New Roman" w:hAnsi="Times New Roman" w:cs="Times New Roman"/>
        </w:rPr>
        <w:t xml:space="preserve">The standard deviations of annual proportional basic assistance spending did not follow any clear trend, varying between 10.1% (in FY 2008) and 13.8% in (FY 1999). </w:t>
      </w:r>
      <w:r w:rsidR="00346A83" w:rsidRPr="00D20966">
        <w:rPr>
          <w:rFonts w:ascii="Times New Roman" w:hAnsi="Times New Roman" w:cs="Times New Roman"/>
        </w:rPr>
        <w:t>States</w:t>
      </w:r>
      <w:r w:rsidR="000F79C9" w:rsidRPr="002505DC">
        <w:rPr>
          <w:rFonts w:ascii="Times New Roman" w:hAnsi="Times New Roman" w:cs="Times New Roman"/>
        </w:rPr>
        <w:t xml:space="preserve"> with especially high levels of basic assistance spending also took part in the overall downward shift in spending. </w:t>
      </w:r>
      <w:del w:id="153" w:author="admin" w:date="2018-09-10T14:57:00Z">
        <w:r w:rsidR="009D54C0" w:rsidRPr="002505DC" w:rsidDel="00C62FA3">
          <w:rPr>
            <w:rFonts w:ascii="Times New Roman" w:hAnsi="Times New Roman" w:cs="Times New Roman"/>
          </w:rPr>
          <w:delText>None of the states that spent the greatest portions of their grants on basic assistance between FY 2008 and 2013 spent more than the 75</w:delText>
        </w:r>
        <w:r w:rsidR="009D54C0" w:rsidRPr="002505DC" w:rsidDel="00C62FA3">
          <w:rPr>
            <w:rFonts w:ascii="Times New Roman" w:hAnsi="Times New Roman" w:cs="Times New Roman"/>
            <w:vertAlign w:val="superscript"/>
          </w:rPr>
          <w:delText>th</w:delText>
        </w:r>
        <w:r w:rsidR="009D54C0" w:rsidRPr="002505DC" w:rsidDel="00C62FA3">
          <w:rPr>
            <w:rFonts w:ascii="Times New Roman" w:hAnsi="Times New Roman" w:cs="Times New Roman"/>
          </w:rPr>
          <w:delText xml:space="preserve"> percentile of proportional basic assistance expenditures in FY 1998 (62.6%), and Maine was the only state to exceed the median level of basic assistance spending in FY 1998 (53.1%)</w:delText>
        </w:r>
        <w:r w:rsidR="000F79C9" w:rsidRPr="002505DC" w:rsidDel="00C62FA3">
          <w:rPr>
            <w:rFonts w:ascii="Times New Roman" w:hAnsi="Times New Roman" w:cs="Times New Roman"/>
          </w:rPr>
          <w:delText>.</w:delText>
        </w:r>
      </w:del>
    </w:p>
    <w:p w14:paraId="5A1D7477" w14:textId="46C97D10" w:rsidR="009D54C0" w:rsidRPr="00E66630" w:rsidRDefault="00482D72" w:rsidP="00362942">
      <w:pPr>
        <w:spacing w:line="480" w:lineRule="auto"/>
        <w:rPr>
          <w:rFonts w:ascii="Times New Roman" w:hAnsi="Times New Roman" w:cs="Times New Roman"/>
        </w:rPr>
      </w:pPr>
      <w:r w:rsidRPr="00E66630">
        <w:rPr>
          <w:rFonts w:ascii="Times New Roman" w:hAnsi="Times New Roman" w:cs="Times New Roman"/>
          <w:noProof/>
        </w:rPr>
        <w:drawing>
          <wp:inline distT="0" distB="0" distL="0" distR="0" wp14:anchorId="01534369" wp14:editId="2A5F8F3E">
            <wp:extent cx="59436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5.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3EE5D652" w14:textId="05B7573F" w:rsidR="00D671A3" w:rsidRPr="002505DC" w:rsidRDefault="001B66ED" w:rsidP="00D874F8">
      <w:pPr>
        <w:spacing w:line="480" w:lineRule="auto"/>
        <w:ind w:firstLine="720"/>
        <w:rPr>
          <w:rFonts w:ascii="Times New Roman" w:hAnsi="Times New Roman" w:cs="Times New Roman"/>
        </w:rPr>
      </w:pPr>
      <w:r w:rsidRPr="00D20966">
        <w:rPr>
          <w:rFonts w:ascii="Times New Roman" w:hAnsi="Times New Roman" w:cs="Times New Roman"/>
        </w:rPr>
        <w:t>Although</w:t>
      </w:r>
      <w:r w:rsidR="00626F6F" w:rsidRPr="002505DC">
        <w:rPr>
          <w:rFonts w:ascii="Times New Roman" w:hAnsi="Times New Roman" w:cs="Times New Roman"/>
        </w:rPr>
        <w:t xml:space="preserve"> the variation of the distribution remain</w:t>
      </w:r>
      <w:r w:rsidR="00626F6F" w:rsidRPr="00E66630">
        <w:rPr>
          <w:rFonts w:ascii="Times New Roman" w:hAnsi="Times New Roman" w:cs="Times New Roman"/>
        </w:rPr>
        <w:t>ed largely cons</w:t>
      </w:r>
      <w:r w:rsidR="00BE360E" w:rsidRPr="00D20966">
        <w:rPr>
          <w:rFonts w:ascii="Times New Roman" w:hAnsi="Times New Roman" w:cs="Times New Roman"/>
        </w:rPr>
        <w:t>istent</w:t>
      </w:r>
      <w:r w:rsidR="00626F6F" w:rsidRPr="002505DC">
        <w:rPr>
          <w:rFonts w:ascii="Times New Roman" w:hAnsi="Times New Roman" w:cs="Times New Roman"/>
        </w:rPr>
        <w:t xml:space="preserve"> as states decreased basic assistance spending, the relative </w:t>
      </w:r>
      <w:r w:rsidR="000F2325" w:rsidRPr="002505DC">
        <w:rPr>
          <w:rFonts w:ascii="Times New Roman" w:hAnsi="Times New Roman" w:cs="Times New Roman"/>
        </w:rPr>
        <w:t>rank order</w:t>
      </w:r>
      <w:r w:rsidR="00E2669E" w:rsidRPr="002505DC">
        <w:rPr>
          <w:rFonts w:ascii="Times New Roman" w:hAnsi="Times New Roman" w:cs="Times New Roman"/>
        </w:rPr>
        <w:t xml:space="preserve"> of states</w:t>
      </w:r>
      <w:r w:rsidR="00626F6F" w:rsidRPr="002505DC">
        <w:rPr>
          <w:rFonts w:ascii="Times New Roman" w:hAnsi="Times New Roman" w:cs="Times New Roman"/>
        </w:rPr>
        <w:t xml:space="preserve"> within the distribution was not static. </w:t>
      </w:r>
      <w:r w:rsidR="007939C0" w:rsidRPr="002505DC">
        <w:rPr>
          <w:rFonts w:ascii="Times New Roman" w:hAnsi="Times New Roman" w:cs="Times New Roman"/>
        </w:rPr>
        <w:t>As states decreased basic assistance spending, the order of state</w:t>
      </w:r>
      <w:r w:rsidR="00BE360E" w:rsidRPr="002505DC">
        <w:rPr>
          <w:rFonts w:ascii="Times New Roman" w:hAnsi="Times New Roman" w:cs="Times New Roman"/>
        </w:rPr>
        <w:t xml:space="preserve"> </w:t>
      </w:r>
      <w:r w:rsidR="007939C0" w:rsidRPr="002505DC">
        <w:rPr>
          <w:rFonts w:ascii="Times New Roman" w:hAnsi="Times New Roman" w:cs="Times New Roman"/>
        </w:rPr>
        <w:t>s</w:t>
      </w:r>
      <w:r w:rsidR="00BE360E" w:rsidRPr="002505DC">
        <w:rPr>
          <w:rFonts w:ascii="Times New Roman" w:hAnsi="Times New Roman" w:cs="Times New Roman"/>
        </w:rPr>
        <w:t>pending on basic assistance</w:t>
      </w:r>
      <w:r w:rsidR="007939C0" w:rsidRPr="002505DC">
        <w:rPr>
          <w:rFonts w:ascii="Times New Roman" w:hAnsi="Times New Roman" w:cs="Times New Roman"/>
        </w:rPr>
        <w:t xml:space="preserve"> was </w:t>
      </w:r>
      <w:r w:rsidR="007939C0" w:rsidRPr="002505DC">
        <w:rPr>
          <w:rFonts w:ascii="Times New Roman" w:hAnsi="Times New Roman" w:cs="Times New Roman"/>
        </w:rPr>
        <w:lastRenderedPageBreak/>
        <w:t xml:space="preserve">reshuffled, with relatively higher spending states becoming relatively lower spending states and vice versa (Figure </w:t>
      </w:r>
      <w:r w:rsidR="00DB4D9C" w:rsidRPr="002505DC">
        <w:rPr>
          <w:rFonts w:ascii="Times New Roman" w:hAnsi="Times New Roman" w:cs="Times New Roman"/>
        </w:rPr>
        <w:t>6</w:t>
      </w:r>
      <w:r w:rsidR="007939C0" w:rsidRPr="002505DC">
        <w:rPr>
          <w:rFonts w:ascii="Times New Roman" w:hAnsi="Times New Roman" w:cs="Times New Roman"/>
        </w:rPr>
        <w:t>). For instance, o</w:t>
      </w:r>
      <w:r w:rsidR="00EC4E4F" w:rsidRPr="002505DC">
        <w:rPr>
          <w:rFonts w:ascii="Times New Roman" w:hAnsi="Times New Roman" w:cs="Times New Roman"/>
        </w:rPr>
        <w:t>f the ten states that spent the greatest portion of total TANF funds on basic assistance in FY 1998, only three – Alaska, California, and Hawaii – remained</w:t>
      </w:r>
      <w:r w:rsidR="007939C0" w:rsidRPr="002505DC">
        <w:rPr>
          <w:rFonts w:ascii="Times New Roman" w:hAnsi="Times New Roman" w:cs="Times New Roman"/>
        </w:rPr>
        <w:t xml:space="preserve"> among the ten highest spending states</w:t>
      </w:r>
      <w:r w:rsidR="00EC4E4F" w:rsidRPr="002505DC">
        <w:rPr>
          <w:rFonts w:ascii="Times New Roman" w:hAnsi="Times New Roman" w:cs="Times New Roman"/>
        </w:rPr>
        <w:t xml:space="preserve"> in FY 2013. </w:t>
      </w:r>
      <w:r w:rsidR="00AA649D" w:rsidRPr="002505DC">
        <w:rPr>
          <w:rFonts w:ascii="Times New Roman" w:hAnsi="Times New Roman" w:cs="Times New Roman"/>
        </w:rPr>
        <w:t xml:space="preserve">Illinois, another high-spending state in FY 1998, shifted enough spending from basic assistance toward other policy areas to be among the ten lowest spending states in FY 2013. </w:t>
      </w:r>
      <w:r w:rsidR="00D874F8" w:rsidRPr="002505DC">
        <w:rPr>
          <w:rFonts w:ascii="Times New Roman" w:hAnsi="Times New Roman" w:cs="Times New Roman"/>
        </w:rPr>
        <w:t xml:space="preserve">Similarly, states that spent relatively less on basic assistance in FY 1998 shifted their spending relative to their peers. Indiana and Oklahoma were the only states to be among the ten lowest spending states in both FY 1998 and FY 2013. On the other hand, Virginia’s relatively small decrease in proportional basic assistance spending </w:t>
      </w:r>
      <w:ins w:id="154" w:author="admin" w:date="2018-09-10T14:58:00Z">
        <w:r w:rsidR="00C62FA3">
          <w:rPr>
            <w:rFonts w:ascii="Times New Roman" w:hAnsi="Times New Roman" w:cs="Times New Roman"/>
          </w:rPr>
          <w:t xml:space="preserve">moved it from </w:t>
        </w:r>
      </w:ins>
      <w:del w:id="155" w:author="admin" w:date="2018-09-10T14:58:00Z">
        <w:r w:rsidR="00D874F8" w:rsidRPr="002505DC" w:rsidDel="00C62FA3">
          <w:rPr>
            <w:rFonts w:ascii="Times New Roman" w:hAnsi="Times New Roman" w:cs="Times New Roman"/>
          </w:rPr>
          <w:delText xml:space="preserve">meant it was </w:delText>
        </w:r>
      </w:del>
      <w:r w:rsidR="00D874F8" w:rsidRPr="002505DC">
        <w:rPr>
          <w:rFonts w:ascii="Times New Roman" w:hAnsi="Times New Roman" w:cs="Times New Roman"/>
        </w:rPr>
        <w:t xml:space="preserve">among the ten lowest spending states in FY 1998 </w:t>
      </w:r>
      <w:ins w:id="156" w:author="admin" w:date="2018-09-10T14:58:00Z">
        <w:r w:rsidR="00C62FA3">
          <w:rPr>
            <w:rFonts w:ascii="Times New Roman" w:hAnsi="Times New Roman" w:cs="Times New Roman"/>
          </w:rPr>
          <w:t xml:space="preserve">to </w:t>
        </w:r>
      </w:ins>
      <w:del w:id="157" w:author="admin" w:date="2018-09-10T14:58:00Z">
        <w:r w:rsidR="00D874F8" w:rsidRPr="002505DC" w:rsidDel="00C62FA3">
          <w:rPr>
            <w:rFonts w:ascii="Times New Roman" w:hAnsi="Times New Roman" w:cs="Times New Roman"/>
          </w:rPr>
          <w:delText xml:space="preserve">and </w:delText>
        </w:r>
      </w:del>
      <w:r w:rsidR="00D874F8" w:rsidRPr="002505DC">
        <w:rPr>
          <w:rFonts w:ascii="Times New Roman" w:hAnsi="Times New Roman" w:cs="Times New Roman"/>
        </w:rPr>
        <w:t xml:space="preserve">the ten highest spending states in FY 2013. </w:t>
      </w:r>
    </w:p>
    <w:p w14:paraId="23F7F959" w14:textId="35CB4F5C" w:rsidR="007E002C" w:rsidRPr="00E66630" w:rsidRDefault="00482D72" w:rsidP="00343D55">
      <w:pPr>
        <w:spacing w:line="480" w:lineRule="auto"/>
        <w:rPr>
          <w:rFonts w:ascii="Times New Roman" w:hAnsi="Times New Roman" w:cs="Times New Roman"/>
        </w:rPr>
      </w:pPr>
      <w:r w:rsidRPr="00E66630">
        <w:rPr>
          <w:rFonts w:ascii="Times New Roman" w:hAnsi="Times New Roman" w:cs="Times New Roman"/>
          <w:noProof/>
        </w:rPr>
        <w:lastRenderedPageBreak/>
        <w:drawing>
          <wp:inline distT="0" distB="0" distL="0" distR="0" wp14:anchorId="4CE29139" wp14:editId="6E995195">
            <wp:extent cx="5943600" cy="457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6.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B3C22B3" w14:textId="2517DEBD" w:rsidR="00767DAA" w:rsidRPr="002505DC" w:rsidRDefault="00427E86" w:rsidP="00DE41E4">
      <w:pPr>
        <w:spacing w:line="480" w:lineRule="auto"/>
        <w:jc w:val="center"/>
        <w:rPr>
          <w:rFonts w:ascii="Times New Roman" w:hAnsi="Times New Roman" w:cs="Times New Roman"/>
        </w:rPr>
      </w:pPr>
      <w:r w:rsidRPr="00D20966">
        <w:rPr>
          <w:rFonts w:ascii="Times New Roman" w:hAnsi="Times New Roman" w:cs="Times New Roman"/>
          <w:b/>
        </w:rPr>
        <w:t>Post-PRWORA State</w:t>
      </w:r>
      <w:r w:rsidR="00CD246A" w:rsidRPr="002505DC">
        <w:rPr>
          <w:rFonts w:ascii="Times New Roman" w:hAnsi="Times New Roman" w:cs="Times New Roman"/>
          <w:b/>
        </w:rPr>
        <w:t>s</w:t>
      </w:r>
    </w:p>
    <w:p w14:paraId="25B74CDE" w14:textId="730F16B9" w:rsidR="00E05663" w:rsidRPr="002505DC" w:rsidRDefault="00B25B52" w:rsidP="00A60D2D">
      <w:pPr>
        <w:spacing w:line="480" w:lineRule="auto"/>
        <w:rPr>
          <w:ins w:id="158" w:author="Goehring, Benjamin" w:date="2018-08-26T20:07:00Z"/>
          <w:rFonts w:ascii="Times New Roman" w:hAnsi="Times New Roman" w:cs="Times New Roman"/>
        </w:rPr>
      </w:pPr>
      <w:r w:rsidRPr="002505DC">
        <w:rPr>
          <w:rFonts w:ascii="Times New Roman" w:hAnsi="Times New Roman" w:cs="Times New Roman"/>
        </w:rPr>
        <w:t xml:space="preserve">  </w:t>
      </w:r>
      <w:r w:rsidR="00686FC4" w:rsidRPr="002505DC">
        <w:rPr>
          <w:rFonts w:ascii="Times New Roman" w:hAnsi="Times New Roman" w:cs="Times New Roman"/>
        </w:rPr>
        <w:tab/>
      </w:r>
      <w:r w:rsidR="00164A9F" w:rsidRPr="002505DC">
        <w:rPr>
          <w:rFonts w:ascii="Times New Roman" w:hAnsi="Times New Roman" w:cs="Times New Roman"/>
        </w:rPr>
        <w:t>The descriptive analysis</w:t>
      </w:r>
      <w:r w:rsidR="00140BAD" w:rsidRPr="002505DC">
        <w:rPr>
          <w:rFonts w:ascii="Times New Roman" w:hAnsi="Times New Roman" w:cs="Times New Roman"/>
        </w:rPr>
        <w:t xml:space="preserve"> </w:t>
      </w:r>
      <w:ins w:id="159" w:author="admin" w:date="2018-09-10T14:58:00Z">
        <w:r w:rsidR="00C62FA3">
          <w:rPr>
            <w:rFonts w:ascii="Times New Roman" w:hAnsi="Times New Roman" w:cs="Times New Roman"/>
          </w:rPr>
          <w:t>indicates</w:t>
        </w:r>
      </w:ins>
      <w:del w:id="160" w:author="admin" w:date="2018-09-10T14:58:00Z">
        <w:r w:rsidR="00140BAD" w:rsidRPr="002505DC" w:rsidDel="00C62FA3">
          <w:rPr>
            <w:rFonts w:ascii="Times New Roman" w:hAnsi="Times New Roman" w:cs="Times New Roman"/>
          </w:rPr>
          <w:delText>demonstrated</w:delText>
        </w:r>
      </w:del>
      <w:r w:rsidR="00140BAD" w:rsidRPr="002505DC">
        <w:rPr>
          <w:rFonts w:ascii="Times New Roman" w:hAnsi="Times New Roman" w:cs="Times New Roman"/>
        </w:rPr>
        <w:t xml:space="preserve"> that states did not decrease basic assistance expenditures in lock-step. Rather, they simultaneously participated in </w:t>
      </w:r>
      <w:r w:rsidR="00BE360E" w:rsidRPr="002505DC">
        <w:rPr>
          <w:rFonts w:ascii="Times New Roman" w:hAnsi="Times New Roman" w:cs="Times New Roman"/>
        </w:rPr>
        <w:t>an</w:t>
      </w:r>
      <w:r w:rsidR="00140BAD" w:rsidRPr="002505DC">
        <w:rPr>
          <w:rFonts w:ascii="Times New Roman" w:hAnsi="Times New Roman" w:cs="Times New Roman"/>
        </w:rPr>
        <w:t xml:space="preserve"> aggregate decrease in basic assistance expenditures and altered their spending in distinctive ways. </w:t>
      </w:r>
      <w:r w:rsidR="00E4746B" w:rsidRPr="002505DC">
        <w:rPr>
          <w:rFonts w:ascii="Times New Roman" w:hAnsi="Times New Roman" w:cs="Times New Roman"/>
        </w:rPr>
        <w:t xml:space="preserve">To better understand the variation in states’ proportional basic assistance spending, this section examines state-level factors that </w:t>
      </w:r>
      <w:del w:id="161" w:author="Goehring, Benjamin" w:date="2018-08-26T20:05:00Z">
        <w:r w:rsidR="00E4746B" w:rsidRPr="002505DC" w:rsidDel="00583F54">
          <w:rPr>
            <w:rFonts w:ascii="Times New Roman" w:hAnsi="Times New Roman" w:cs="Times New Roman"/>
          </w:rPr>
          <w:delText xml:space="preserve">may have </w:delText>
        </w:r>
      </w:del>
      <w:r w:rsidR="00E4746B" w:rsidRPr="002505DC">
        <w:rPr>
          <w:rFonts w:ascii="Times New Roman" w:hAnsi="Times New Roman" w:cs="Times New Roman"/>
        </w:rPr>
        <w:t xml:space="preserve">shaped the degree to which states decreased basic assistance spending. </w:t>
      </w:r>
      <w:r w:rsidR="009903CC" w:rsidRPr="002505DC">
        <w:rPr>
          <w:rFonts w:ascii="Times New Roman" w:hAnsi="Times New Roman" w:cs="Times New Roman"/>
        </w:rPr>
        <w:t xml:space="preserve">Using a fixed </w:t>
      </w:r>
      <w:r w:rsidR="008C3E07" w:rsidRPr="002505DC">
        <w:rPr>
          <w:rFonts w:ascii="Times New Roman" w:hAnsi="Times New Roman" w:cs="Times New Roman"/>
        </w:rPr>
        <w:t>effects regression model that controls for unobserved variation between states and across time,</w:t>
      </w:r>
      <w:r w:rsidR="00650363" w:rsidRPr="002505DC">
        <w:rPr>
          <w:rFonts w:ascii="Times New Roman" w:hAnsi="Times New Roman" w:cs="Times New Roman"/>
        </w:rPr>
        <w:t xml:space="preserve"> t</w:t>
      </w:r>
      <w:r w:rsidR="009C08F3" w:rsidRPr="002505DC">
        <w:rPr>
          <w:rFonts w:ascii="Times New Roman" w:hAnsi="Times New Roman" w:cs="Times New Roman"/>
        </w:rPr>
        <w:t xml:space="preserve">he </w:t>
      </w:r>
      <w:r w:rsidR="00164A9F" w:rsidRPr="002505DC">
        <w:rPr>
          <w:rFonts w:ascii="Times New Roman" w:hAnsi="Times New Roman" w:cs="Times New Roman"/>
        </w:rPr>
        <w:t>section</w:t>
      </w:r>
      <w:ins w:id="162" w:author="Goehring, Benjamin" w:date="2018-08-26T20:05:00Z">
        <w:r w:rsidR="00E05663" w:rsidRPr="002505DC">
          <w:rPr>
            <w:rFonts w:ascii="Times New Roman" w:hAnsi="Times New Roman" w:cs="Times New Roman"/>
          </w:rPr>
          <w:t xml:space="preserve"> demonstrates that </w:t>
        </w:r>
      </w:ins>
      <w:ins w:id="163" w:author="Goehring, Benjamin" w:date="2018-08-26T20:06:00Z">
        <w:r w:rsidR="00E05663" w:rsidRPr="002505DC">
          <w:rPr>
            <w:rFonts w:ascii="Times New Roman" w:hAnsi="Times New Roman" w:cs="Times New Roman"/>
          </w:rPr>
          <w:t>states with smaller and more racially diverse TANF caseloads, more conservative state governments, and lower unemployment rates enacted greater reductions in basic assistance</w:t>
        </w:r>
      </w:ins>
      <w:ins w:id="164" w:author="admin" w:date="2018-09-10T14:59:00Z">
        <w:r w:rsidR="00C62FA3">
          <w:rPr>
            <w:rFonts w:ascii="Times New Roman" w:hAnsi="Times New Roman" w:cs="Times New Roman"/>
          </w:rPr>
          <w:t xml:space="preserve"> spending</w:t>
        </w:r>
      </w:ins>
      <w:ins w:id="165" w:author="Goehring, Benjamin" w:date="2018-08-26T20:07:00Z">
        <w:r w:rsidR="00E05663" w:rsidRPr="002505DC">
          <w:rPr>
            <w:rFonts w:ascii="Times New Roman" w:hAnsi="Times New Roman" w:cs="Times New Roman"/>
          </w:rPr>
          <w:t xml:space="preserve">. </w:t>
        </w:r>
      </w:ins>
    </w:p>
    <w:p w14:paraId="4EE3A97B" w14:textId="040CA49D" w:rsidR="00140BAD" w:rsidRPr="002505DC" w:rsidDel="00E05663" w:rsidRDefault="00A55D1D" w:rsidP="00164A9F">
      <w:pPr>
        <w:spacing w:line="480" w:lineRule="auto"/>
        <w:rPr>
          <w:del w:id="166" w:author="Goehring, Benjamin" w:date="2018-08-26T20:07:00Z"/>
          <w:rFonts w:ascii="Times New Roman" w:hAnsi="Times New Roman" w:cs="Times New Roman"/>
        </w:rPr>
      </w:pPr>
      <w:del w:id="167" w:author="Goehring, Benjamin" w:date="2018-08-26T20:06:00Z">
        <w:r w:rsidRPr="002505DC" w:rsidDel="00E05663">
          <w:rPr>
            <w:rFonts w:ascii="Times New Roman" w:hAnsi="Times New Roman" w:cs="Times New Roman"/>
          </w:rPr>
          <w:lastRenderedPageBreak/>
          <w:delText xml:space="preserve"> </w:delText>
        </w:r>
      </w:del>
      <w:del w:id="168" w:author="Goehring, Benjamin" w:date="2018-08-26T20:07:00Z">
        <w:r w:rsidR="001D134E" w:rsidRPr="002505DC" w:rsidDel="00E05663">
          <w:rPr>
            <w:rFonts w:ascii="Times New Roman" w:hAnsi="Times New Roman" w:cs="Times New Roman"/>
          </w:rPr>
          <w:delText>outlines the characteristics of</w:delText>
        </w:r>
        <w:r w:rsidR="00140BAD" w:rsidRPr="002505DC" w:rsidDel="00E05663">
          <w:rPr>
            <w:rFonts w:ascii="Times New Roman" w:hAnsi="Times New Roman" w:cs="Times New Roman"/>
          </w:rPr>
          <w:delText xml:space="preserve"> a “post-PRWORA state” that has </w:delText>
        </w:r>
        <w:r w:rsidR="00C83C33" w:rsidRPr="002505DC" w:rsidDel="00E05663">
          <w:rPr>
            <w:rFonts w:ascii="Times New Roman" w:hAnsi="Times New Roman" w:cs="Times New Roman"/>
          </w:rPr>
          <w:delText>altered its cash assistance program</w:delText>
        </w:r>
      </w:del>
      <w:del w:id="169" w:author="Goehring, Benjamin" w:date="2018-08-26T19:07:00Z">
        <w:r w:rsidR="00C83C33" w:rsidRPr="002505DC" w:rsidDel="00A04101">
          <w:rPr>
            <w:rFonts w:ascii="Times New Roman" w:hAnsi="Times New Roman" w:cs="Times New Roman"/>
          </w:rPr>
          <w:delText>s</w:delText>
        </w:r>
      </w:del>
      <w:del w:id="170" w:author="Goehring, Benjamin" w:date="2018-08-26T20:07:00Z">
        <w:r w:rsidR="00C83C33" w:rsidRPr="002505DC" w:rsidDel="00E05663">
          <w:rPr>
            <w:rFonts w:ascii="Times New Roman" w:hAnsi="Times New Roman" w:cs="Times New Roman"/>
          </w:rPr>
          <w:delText xml:space="preserve"> to such an extent that </w:delText>
        </w:r>
      </w:del>
      <w:del w:id="171" w:author="Goehring, Benjamin" w:date="2018-08-26T19:07:00Z">
        <w:r w:rsidR="00FC1A4B" w:rsidRPr="002505DC" w:rsidDel="00A04101">
          <w:rPr>
            <w:rFonts w:ascii="Times New Roman" w:hAnsi="Times New Roman" w:cs="Times New Roman"/>
          </w:rPr>
          <w:delText>they</w:delText>
        </w:r>
        <w:r w:rsidR="00C83C33" w:rsidRPr="002505DC" w:rsidDel="00A04101">
          <w:rPr>
            <w:rFonts w:ascii="Times New Roman" w:hAnsi="Times New Roman" w:cs="Times New Roman"/>
          </w:rPr>
          <w:delText xml:space="preserve"> </w:delText>
        </w:r>
      </w:del>
      <w:del w:id="172" w:author="Goehring, Benjamin" w:date="2018-08-26T20:07:00Z">
        <w:r w:rsidR="00C83C33" w:rsidRPr="002505DC" w:rsidDel="00E05663">
          <w:rPr>
            <w:rFonts w:ascii="Times New Roman" w:hAnsi="Times New Roman" w:cs="Times New Roman"/>
          </w:rPr>
          <w:delText xml:space="preserve">no longer reflect the paternalist's assumption that </w:delText>
        </w:r>
        <w:r w:rsidR="00FC1A4B" w:rsidRPr="002505DC" w:rsidDel="00E05663">
          <w:rPr>
            <w:rFonts w:ascii="Times New Roman" w:hAnsi="Times New Roman" w:cs="Times New Roman"/>
          </w:rPr>
          <w:delText xml:space="preserve">was the foundation of the PRWORA </w:delText>
        </w:r>
      </w:del>
      <w:del w:id="173" w:author="Goehring, Benjamin" w:date="2018-08-26T19:08:00Z">
        <w:r w:rsidR="00FC1A4B" w:rsidRPr="002505DC" w:rsidDel="00A04101">
          <w:rPr>
            <w:rFonts w:ascii="Times New Roman" w:hAnsi="Times New Roman" w:cs="Times New Roman"/>
          </w:rPr>
          <w:delText xml:space="preserve">-- </w:delText>
        </w:r>
      </w:del>
      <w:del w:id="174" w:author="Goehring, Benjamin" w:date="2018-08-26T20:07:00Z">
        <w:r w:rsidR="00FC1A4B" w:rsidRPr="002505DC" w:rsidDel="00E05663">
          <w:rPr>
            <w:rFonts w:ascii="Times New Roman" w:hAnsi="Times New Roman" w:cs="Times New Roman"/>
          </w:rPr>
          <w:delText xml:space="preserve">that </w:delText>
        </w:r>
        <w:r w:rsidR="00C83C33" w:rsidRPr="002505DC" w:rsidDel="00E05663">
          <w:rPr>
            <w:rFonts w:ascii="Times New Roman" w:hAnsi="Times New Roman" w:cs="Times New Roman"/>
          </w:rPr>
          <w:delText xml:space="preserve">welfare assistance is </w:delText>
        </w:r>
        <w:r w:rsidR="00FC1A4B" w:rsidRPr="002505DC" w:rsidDel="00E05663">
          <w:rPr>
            <w:rFonts w:ascii="Times New Roman" w:hAnsi="Times New Roman" w:cs="Times New Roman"/>
          </w:rPr>
          <w:delText>a</w:delText>
        </w:r>
        <w:r w:rsidR="00140BAD" w:rsidRPr="002505DC" w:rsidDel="00E05663">
          <w:rPr>
            <w:rFonts w:ascii="Times New Roman" w:hAnsi="Times New Roman" w:cs="Times New Roman"/>
          </w:rPr>
          <w:delText xml:space="preserve"> link </w:delText>
        </w:r>
        <w:r w:rsidR="00C83C33" w:rsidRPr="002505DC" w:rsidDel="00E05663">
          <w:rPr>
            <w:rFonts w:ascii="Times New Roman" w:hAnsi="Times New Roman" w:cs="Times New Roman"/>
          </w:rPr>
          <w:delText>t</w:delText>
        </w:r>
        <w:r w:rsidR="0050753A" w:rsidRPr="002505DC" w:rsidDel="00E05663">
          <w:rPr>
            <w:rFonts w:ascii="Times New Roman" w:hAnsi="Times New Roman" w:cs="Times New Roman"/>
          </w:rPr>
          <w:delText xml:space="preserve">hat can be exploited to </w:delText>
        </w:r>
        <w:r w:rsidR="00FC1A4B" w:rsidRPr="002505DC" w:rsidDel="00E05663">
          <w:rPr>
            <w:rFonts w:ascii="Times New Roman" w:hAnsi="Times New Roman" w:cs="Times New Roman"/>
          </w:rPr>
          <w:delText xml:space="preserve">control and </w:delText>
        </w:r>
        <w:r w:rsidR="00C83C33" w:rsidRPr="002505DC" w:rsidDel="00E05663">
          <w:rPr>
            <w:rFonts w:ascii="Times New Roman" w:hAnsi="Times New Roman" w:cs="Times New Roman"/>
          </w:rPr>
          <w:delText xml:space="preserve">direct the behavior of poor people.  </w:delText>
        </w:r>
        <w:r w:rsidR="00140BAD" w:rsidRPr="002505DC" w:rsidDel="00E05663">
          <w:rPr>
            <w:rFonts w:ascii="Times New Roman" w:hAnsi="Times New Roman" w:cs="Times New Roman"/>
          </w:rPr>
          <w:delText xml:space="preserve"> </w:delText>
        </w:r>
        <w:r w:rsidR="007540E5" w:rsidRPr="002505DC" w:rsidDel="00E05663">
          <w:rPr>
            <w:rFonts w:ascii="Times New Roman" w:hAnsi="Times New Roman" w:cs="Times New Roman"/>
          </w:rPr>
          <w:delText>Post-PRWORA</w:delText>
        </w:r>
        <w:r w:rsidR="006645EB" w:rsidRPr="002505DC" w:rsidDel="00E05663">
          <w:rPr>
            <w:rFonts w:ascii="Times New Roman" w:hAnsi="Times New Roman" w:cs="Times New Roman"/>
          </w:rPr>
          <w:delText xml:space="preserve"> </w:delText>
        </w:r>
      </w:del>
      <w:del w:id="175" w:author="Goehring, Benjamin" w:date="2018-08-26T20:06:00Z">
        <w:r w:rsidR="006645EB" w:rsidRPr="002505DC" w:rsidDel="00E05663">
          <w:rPr>
            <w:rFonts w:ascii="Times New Roman" w:hAnsi="Times New Roman" w:cs="Times New Roman"/>
          </w:rPr>
          <w:delText xml:space="preserve">states </w:delText>
        </w:r>
        <w:r w:rsidR="00140BAD" w:rsidRPr="002505DC" w:rsidDel="00E05663">
          <w:rPr>
            <w:rFonts w:ascii="Times New Roman" w:hAnsi="Times New Roman" w:cs="Times New Roman"/>
          </w:rPr>
          <w:delText xml:space="preserve">have </w:delText>
        </w:r>
        <w:r w:rsidR="006645EB" w:rsidRPr="002505DC" w:rsidDel="00E05663">
          <w:rPr>
            <w:rFonts w:ascii="Times New Roman" w:hAnsi="Times New Roman" w:cs="Times New Roman"/>
          </w:rPr>
          <w:delText xml:space="preserve">smaller and </w:delText>
        </w:r>
        <w:r w:rsidR="00140BAD" w:rsidRPr="002505DC" w:rsidDel="00E05663">
          <w:rPr>
            <w:rFonts w:ascii="Times New Roman" w:hAnsi="Times New Roman" w:cs="Times New Roman"/>
          </w:rPr>
          <w:delText xml:space="preserve">more racially diverse TANF caseloads, more conservative state governments, and lower unemployment rates. </w:delText>
        </w:r>
      </w:del>
    </w:p>
    <w:p w14:paraId="389EE93A" w14:textId="7A406D0A" w:rsidR="009812F6" w:rsidRPr="002505DC" w:rsidRDefault="00A60D2D" w:rsidP="00A60D2D">
      <w:pPr>
        <w:spacing w:line="480" w:lineRule="auto"/>
        <w:rPr>
          <w:rFonts w:ascii="Times New Roman" w:hAnsi="Times New Roman" w:cs="Times New Roman"/>
        </w:rPr>
      </w:pPr>
      <w:r w:rsidRPr="002505DC">
        <w:rPr>
          <w:rFonts w:ascii="Times New Roman" w:hAnsi="Times New Roman" w:cs="Times New Roman"/>
        </w:rPr>
        <w:tab/>
      </w:r>
      <w:r w:rsidR="007D6F5C" w:rsidRPr="002505DC">
        <w:rPr>
          <w:rFonts w:ascii="Times New Roman" w:hAnsi="Times New Roman" w:cs="Times New Roman"/>
        </w:rPr>
        <w:t xml:space="preserve">The </w:t>
      </w:r>
      <w:r w:rsidR="002C4ABE" w:rsidRPr="002505DC">
        <w:rPr>
          <w:rFonts w:ascii="Times New Roman" w:hAnsi="Times New Roman" w:cs="Times New Roman"/>
        </w:rPr>
        <w:t>analysis is grounded upon</w:t>
      </w:r>
      <w:r w:rsidRPr="002505DC">
        <w:rPr>
          <w:rFonts w:ascii="Times New Roman" w:hAnsi="Times New Roman" w:cs="Times New Roman"/>
        </w:rPr>
        <w:t xml:space="preserve"> four hypotheses concerning </w:t>
      </w:r>
      <w:r w:rsidR="006537E2" w:rsidRPr="002505DC">
        <w:rPr>
          <w:rFonts w:ascii="Times New Roman" w:hAnsi="Times New Roman" w:cs="Times New Roman"/>
        </w:rPr>
        <w:t>states’</w:t>
      </w:r>
      <w:r w:rsidRPr="002505DC">
        <w:rPr>
          <w:rFonts w:ascii="Times New Roman" w:hAnsi="Times New Roman" w:cs="Times New Roman"/>
        </w:rPr>
        <w:t xml:space="preserve"> allocation</w:t>
      </w:r>
      <w:r w:rsidR="006537E2" w:rsidRPr="002505DC">
        <w:rPr>
          <w:rFonts w:ascii="Times New Roman" w:hAnsi="Times New Roman" w:cs="Times New Roman"/>
        </w:rPr>
        <w:t>s</w:t>
      </w:r>
      <w:r w:rsidRPr="002505DC">
        <w:rPr>
          <w:rFonts w:ascii="Times New Roman" w:hAnsi="Times New Roman" w:cs="Times New Roman"/>
        </w:rPr>
        <w:t xml:space="preserve"> of basic assistance expenditures: 1) </w:t>
      </w:r>
      <w:r w:rsidR="00814D94" w:rsidRPr="002505DC">
        <w:rPr>
          <w:rFonts w:ascii="Times New Roman" w:hAnsi="Times New Roman" w:cs="Times New Roman"/>
        </w:rPr>
        <w:t>s</w:t>
      </w:r>
      <w:r w:rsidR="006537E2" w:rsidRPr="002505DC">
        <w:rPr>
          <w:rFonts w:ascii="Times New Roman" w:hAnsi="Times New Roman" w:cs="Times New Roman"/>
        </w:rPr>
        <w:t>tates with</w:t>
      </w:r>
      <w:ins w:id="176" w:author="Goehring, Benjamin" w:date="2018-08-27T07:18:00Z">
        <w:r w:rsidR="00E66630">
          <w:rPr>
            <w:rFonts w:ascii="Times New Roman" w:hAnsi="Times New Roman" w:cs="Times New Roman"/>
          </w:rPr>
          <w:t xml:space="preserve"> </w:t>
        </w:r>
      </w:ins>
      <w:del w:id="177" w:author="Unknown">
        <w:r w:rsidR="006537E2" w:rsidRPr="00D20966" w:rsidDel="00E05663">
          <w:rPr>
            <w:rFonts w:ascii="Times New Roman" w:hAnsi="Times New Roman" w:cs="Times New Roman"/>
          </w:rPr>
          <w:delText xml:space="preserve"> </w:delText>
        </w:r>
      </w:del>
      <w:ins w:id="178" w:author="Goehring, Benjamin" w:date="2018-08-26T20:07:00Z">
        <w:r w:rsidR="006537E2" w:rsidRPr="002505DC">
          <w:rPr>
            <w:rFonts w:ascii="Times New Roman" w:hAnsi="Times New Roman" w:cs="Times New Roman"/>
          </w:rPr>
          <w:t>m</w:t>
        </w:r>
      </w:ins>
      <w:r w:rsidR="006537E2" w:rsidRPr="002505DC">
        <w:rPr>
          <w:rFonts w:ascii="Times New Roman" w:hAnsi="Times New Roman" w:cs="Times New Roman"/>
        </w:rPr>
        <w:t xml:space="preserve">ore racially and ethnically diverse basic assistance caseloads </w:t>
      </w:r>
      <w:r w:rsidR="00CC5653" w:rsidRPr="002505DC">
        <w:rPr>
          <w:rFonts w:ascii="Times New Roman" w:hAnsi="Times New Roman" w:cs="Times New Roman"/>
        </w:rPr>
        <w:t>spend proportionally less on</w:t>
      </w:r>
      <w:r w:rsidR="006E244F" w:rsidRPr="002505DC">
        <w:rPr>
          <w:rFonts w:ascii="Times New Roman" w:hAnsi="Times New Roman" w:cs="Times New Roman"/>
        </w:rPr>
        <w:t xml:space="preserve"> basic assistance; </w:t>
      </w:r>
      <w:r w:rsidRPr="002505DC">
        <w:rPr>
          <w:rFonts w:ascii="Times New Roman" w:hAnsi="Times New Roman" w:cs="Times New Roman"/>
        </w:rPr>
        <w:t>2)</w:t>
      </w:r>
      <w:r w:rsidR="006537E2" w:rsidRPr="002505DC">
        <w:rPr>
          <w:rFonts w:ascii="Times New Roman" w:hAnsi="Times New Roman" w:cs="Times New Roman"/>
        </w:rPr>
        <w:t xml:space="preserve"> </w:t>
      </w:r>
      <w:r w:rsidR="00814D94" w:rsidRPr="002505DC">
        <w:rPr>
          <w:rFonts w:ascii="Times New Roman" w:hAnsi="Times New Roman" w:cs="Times New Roman"/>
        </w:rPr>
        <w:t>s</w:t>
      </w:r>
      <w:r w:rsidR="006E244F" w:rsidRPr="002505DC">
        <w:rPr>
          <w:rFonts w:ascii="Times New Roman" w:hAnsi="Times New Roman" w:cs="Times New Roman"/>
        </w:rPr>
        <w:t xml:space="preserve">tates with more powerful and progressive democratic parties </w:t>
      </w:r>
      <w:r w:rsidR="00414E0F" w:rsidRPr="002505DC">
        <w:rPr>
          <w:rFonts w:ascii="Times New Roman" w:hAnsi="Times New Roman" w:cs="Times New Roman"/>
        </w:rPr>
        <w:t xml:space="preserve">spend </w:t>
      </w:r>
      <w:del w:id="179" w:author="Goehring, Benjamin" w:date="2018-08-26T19:08:00Z">
        <w:r w:rsidR="00414E0F" w:rsidRPr="002505DC" w:rsidDel="00A04101">
          <w:rPr>
            <w:rFonts w:ascii="Times New Roman" w:hAnsi="Times New Roman" w:cs="Times New Roman"/>
          </w:rPr>
          <w:delText xml:space="preserve">proportionally </w:delText>
        </w:r>
      </w:del>
      <w:ins w:id="180" w:author="Goehring, Benjamin" w:date="2018-08-26T19:08:00Z">
        <w:r w:rsidR="00A04101" w:rsidRPr="002505DC">
          <w:rPr>
            <w:rFonts w:ascii="Times New Roman" w:hAnsi="Times New Roman" w:cs="Times New Roman"/>
          </w:rPr>
          <w:t>a greater share of TANF funds</w:t>
        </w:r>
      </w:ins>
      <w:del w:id="181" w:author="Goehring, Benjamin" w:date="2018-08-26T19:08:00Z">
        <w:r w:rsidR="00414E0F" w:rsidRPr="002505DC" w:rsidDel="00A04101">
          <w:rPr>
            <w:rFonts w:ascii="Times New Roman" w:hAnsi="Times New Roman" w:cs="Times New Roman"/>
          </w:rPr>
          <w:delText>more</w:delText>
        </w:r>
      </w:del>
      <w:r w:rsidR="00414E0F" w:rsidRPr="002505DC">
        <w:rPr>
          <w:rFonts w:ascii="Times New Roman" w:hAnsi="Times New Roman" w:cs="Times New Roman"/>
        </w:rPr>
        <w:t xml:space="preserve"> on</w:t>
      </w:r>
      <w:r w:rsidR="006E244F" w:rsidRPr="002505DC">
        <w:rPr>
          <w:rFonts w:ascii="Times New Roman" w:hAnsi="Times New Roman" w:cs="Times New Roman"/>
        </w:rPr>
        <w:t xml:space="preserve"> basic assistance; </w:t>
      </w:r>
      <w:r w:rsidRPr="002505DC">
        <w:rPr>
          <w:rFonts w:ascii="Times New Roman" w:hAnsi="Times New Roman" w:cs="Times New Roman"/>
        </w:rPr>
        <w:t xml:space="preserve">3) </w:t>
      </w:r>
      <w:r w:rsidR="00814D94" w:rsidRPr="002505DC">
        <w:rPr>
          <w:rFonts w:ascii="Times New Roman" w:hAnsi="Times New Roman" w:cs="Times New Roman"/>
        </w:rPr>
        <w:t>s</w:t>
      </w:r>
      <w:r w:rsidR="00582853" w:rsidRPr="002505DC">
        <w:rPr>
          <w:rFonts w:ascii="Times New Roman" w:hAnsi="Times New Roman" w:cs="Times New Roman"/>
        </w:rPr>
        <w:t xml:space="preserve">tates </w:t>
      </w:r>
      <w:r w:rsidR="008C3E07" w:rsidRPr="002505DC">
        <w:rPr>
          <w:rFonts w:ascii="Times New Roman" w:hAnsi="Times New Roman" w:cs="Times New Roman"/>
        </w:rPr>
        <w:t>with more favorable economic conditions spend</w:t>
      </w:r>
      <w:r w:rsidR="00CC5653" w:rsidRPr="002505DC">
        <w:rPr>
          <w:rFonts w:ascii="Times New Roman" w:hAnsi="Times New Roman" w:cs="Times New Roman"/>
        </w:rPr>
        <w:t xml:space="preserve"> proportionally</w:t>
      </w:r>
      <w:r w:rsidR="008C3E07" w:rsidRPr="002505DC">
        <w:rPr>
          <w:rFonts w:ascii="Times New Roman" w:hAnsi="Times New Roman" w:cs="Times New Roman"/>
        </w:rPr>
        <w:t xml:space="preserve"> less on basic assistance expenditures</w:t>
      </w:r>
      <w:r w:rsidR="00582853" w:rsidRPr="002505DC">
        <w:rPr>
          <w:rFonts w:ascii="Times New Roman" w:hAnsi="Times New Roman" w:cs="Times New Roman"/>
        </w:rPr>
        <w:t xml:space="preserve">; and </w:t>
      </w:r>
      <w:r w:rsidR="00814D94" w:rsidRPr="002505DC">
        <w:rPr>
          <w:rFonts w:ascii="Times New Roman" w:hAnsi="Times New Roman" w:cs="Times New Roman"/>
        </w:rPr>
        <w:t>4) s</w:t>
      </w:r>
      <w:r w:rsidRPr="002505DC">
        <w:rPr>
          <w:rFonts w:ascii="Times New Roman" w:hAnsi="Times New Roman" w:cs="Times New Roman"/>
        </w:rPr>
        <w:t xml:space="preserve">tates’ basic assistance expenditures </w:t>
      </w:r>
      <w:r w:rsidR="00CC5653" w:rsidRPr="002505DC">
        <w:rPr>
          <w:rFonts w:ascii="Times New Roman" w:hAnsi="Times New Roman" w:cs="Times New Roman"/>
        </w:rPr>
        <w:t>are</w:t>
      </w:r>
      <w:r w:rsidRPr="002505DC">
        <w:rPr>
          <w:rFonts w:ascii="Times New Roman" w:hAnsi="Times New Roman" w:cs="Times New Roman"/>
        </w:rPr>
        <w:t xml:space="preserve"> sensitive to TANF</w:t>
      </w:r>
      <w:r w:rsidR="00BE360E" w:rsidRPr="002505DC">
        <w:rPr>
          <w:rFonts w:ascii="Times New Roman" w:hAnsi="Times New Roman" w:cs="Times New Roman"/>
        </w:rPr>
        <w:t xml:space="preserve"> program</w:t>
      </w:r>
      <w:r w:rsidRPr="002505DC">
        <w:rPr>
          <w:rFonts w:ascii="Times New Roman" w:hAnsi="Times New Roman" w:cs="Times New Roman"/>
        </w:rPr>
        <w:t>-specific factors, such as caseload level</w:t>
      </w:r>
      <w:r w:rsidR="008D6FE6" w:rsidRPr="002505DC">
        <w:rPr>
          <w:rFonts w:ascii="Times New Roman" w:hAnsi="Times New Roman" w:cs="Times New Roman"/>
        </w:rPr>
        <w:t xml:space="preserve">s and work participation rates. </w:t>
      </w:r>
    </w:p>
    <w:p w14:paraId="1E62B44C" w14:textId="77777777" w:rsidR="00A60D2D" w:rsidRPr="002505DC" w:rsidRDefault="00A60D2D" w:rsidP="00A60D2D">
      <w:pPr>
        <w:spacing w:line="480" w:lineRule="auto"/>
        <w:rPr>
          <w:rFonts w:ascii="Times New Roman" w:hAnsi="Times New Roman" w:cs="Times New Roman"/>
          <w:i/>
          <w:u w:val="single"/>
        </w:rPr>
      </w:pPr>
      <w:r w:rsidRPr="002505DC">
        <w:rPr>
          <w:rFonts w:ascii="Times New Roman" w:hAnsi="Times New Roman" w:cs="Times New Roman"/>
          <w:i/>
          <w:u w:val="single"/>
        </w:rPr>
        <w:t xml:space="preserve">Race and Ethnicity </w:t>
      </w:r>
    </w:p>
    <w:p w14:paraId="0DC5DF59" w14:textId="4C45974A" w:rsidR="00A60D2D" w:rsidRPr="00E66630" w:rsidRDefault="00A60D2D" w:rsidP="00A60D2D">
      <w:pPr>
        <w:spacing w:line="480" w:lineRule="auto"/>
        <w:ind w:firstLine="720"/>
        <w:rPr>
          <w:rFonts w:ascii="Times New Roman" w:hAnsi="Times New Roman" w:cs="Times New Roman"/>
          <w:b/>
        </w:rPr>
      </w:pPr>
      <w:r w:rsidRPr="002505DC">
        <w:rPr>
          <w:rFonts w:ascii="Times New Roman" w:hAnsi="Times New Roman" w:cs="Times New Roman"/>
        </w:rPr>
        <w:t xml:space="preserve">Two reinforcing strands in the </w:t>
      </w:r>
      <w:r w:rsidR="00C83231" w:rsidRPr="002505DC">
        <w:rPr>
          <w:rFonts w:ascii="Times New Roman" w:hAnsi="Times New Roman" w:cs="Times New Roman"/>
        </w:rPr>
        <w:t xml:space="preserve">social policy </w:t>
      </w:r>
      <w:r w:rsidRPr="002505DC">
        <w:rPr>
          <w:rFonts w:ascii="Times New Roman" w:hAnsi="Times New Roman" w:cs="Times New Roman"/>
        </w:rPr>
        <w:t xml:space="preserve">literature are especially significant when considering </w:t>
      </w:r>
      <w:r w:rsidR="00A52B07" w:rsidRPr="002505DC">
        <w:rPr>
          <w:rFonts w:ascii="Times New Roman" w:hAnsi="Times New Roman" w:cs="Times New Roman"/>
        </w:rPr>
        <w:t xml:space="preserve">potential </w:t>
      </w:r>
      <w:r w:rsidR="001B2318" w:rsidRPr="002505DC">
        <w:rPr>
          <w:rFonts w:ascii="Times New Roman" w:hAnsi="Times New Roman" w:cs="Times New Roman"/>
        </w:rPr>
        <w:t xml:space="preserve">relationships between race, </w:t>
      </w:r>
      <w:r w:rsidR="00370C0D" w:rsidRPr="002505DC">
        <w:rPr>
          <w:rFonts w:ascii="Times New Roman" w:hAnsi="Times New Roman" w:cs="Times New Roman"/>
        </w:rPr>
        <w:t>ethnicity</w:t>
      </w:r>
      <w:ins w:id="182" w:author="Goehring, Benjamin" w:date="2018-08-27T07:18:00Z">
        <w:r w:rsidR="00BD4E4E">
          <w:rPr>
            <w:rFonts w:ascii="Times New Roman" w:hAnsi="Times New Roman" w:cs="Times New Roman"/>
          </w:rPr>
          <w:t>,</w:t>
        </w:r>
      </w:ins>
      <w:r w:rsidR="00370C0D" w:rsidRPr="00D20966">
        <w:rPr>
          <w:rFonts w:ascii="Times New Roman" w:hAnsi="Times New Roman" w:cs="Times New Roman"/>
        </w:rPr>
        <w:t xml:space="preserve"> and states’ </w:t>
      </w:r>
      <w:r w:rsidRPr="002505DC">
        <w:rPr>
          <w:rFonts w:ascii="Times New Roman" w:hAnsi="Times New Roman" w:cs="Times New Roman"/>
        </w:rPr>
        <w:t>basic assistance expenditures. The first concerns the role of racial prejudice toward African Americans in shaping</w:t>
      </w:r>
      <w:r w:rsidR="00BE4E52" w:rsidRPr="002505DC">
        <w:rPr>
          <w:rFonts w:ascii="Times New Roman" w:hAnsi="Times New Roman" w:cs="Times New Roman"/>
        </w:rPr>
        <w:t xml:space="preserve"> public</w:t>
      </w:r>
      <w:r w:rsidRPr="002505DC">
        <w:rPr>
          <w:rFonts w:ascii="Times New Roman" w:hAnsi="Times New Roman" w:cs="Times New Roman"/>
        </w:rPr>
        <w:t xml:space="preserve"> attitudes </w:t>
      </w:r>
      <w:r w:rsidR="00A52B07" w:rsidRPr="002505DC">
        <w:rPr>
          <w:rFonts w:ascii="Times New Roman" w:hAnsi="Times New Roman" w:cs="Times New Roman"/>
        </w:rPr>
        <w:t>of</w:t>
      </w:r>
      <w:r w:rsidRPr="002505DC">
        <w:rPr>
          <w:rFonts w:ascii="Times New Roman" w:hAnsi="Times New Roman" w:cs="Times New Roman"/>
        </w:rPr>
        <w:t xml:space="preserve"> welfare recipients. Drawing on national survey data and a </w:t>
      </w:r>
      <w:r w:rsidR="00C83231" w:rsidRPr="002505DC">
        <w:rPr>
          <w:rFonts w:ascii="Times New Roman" w:hAnsi="Times New Roman" w:cs="Times New Roman"/>
        </w:rPr>
        <w:t xml:space="preserve">survey </w:t>
      </w:r>
      <w:r w:rsidRPr="002505DC">
        <w:rPr>
          <w:rFonts w:ascii="Times New Roman" w:hAnsi="Times New Roman" w:cs="Times New Roman"/>
        </w:rPr>
        <w:t xml:space="preserve">experiment, Gilens </w:t>
      </w:r>
      <w:r w:rsidR="00AD784A" w:rsidRPr="00E66630">
        <w:rPr>
          <w:rFonts w:ascii="Times New Roman" w:hAnsi="Times New Roman" w:cs="Times New Roman"/>
        </w:rPr>
        <w:fldChar w:fldCharType="begin"/>
      </w:r>
      <w:r w:rsidR="00AD784A" w:rsidRPr="002505DC">
        <w:rPr>
          <w:rFonts w:ascii="Times New Roman" w:hAnsi="Times New Roman" w:cs="Times New Roman"/>
        </w:rPr>
        <w:instrText xml:space="preserve"> ADDIN ZOTERO_ITEM CSL_CITATION {"citationID":"jFmiXS1X","properties":{"formattedCitation":"(1996)","plainCitation":"(1996)","noteIndex":0},"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mothers.","DOI":"10.2307/2082611","ISSN":"0003-0554","author":[{"family":"Gilens","given":"Martin"}],"issued":{"date-parts":[["1996"]]}},"suppress-author":true}],"schema":"https://github.com/citation-style-language/schema/raw/master/csl-citation.json"} </w:instrText>
      </w:r>
      <w:r w:rsidR="00AD784A" w:rsidRPr="00E66630">
        <w:rPr>
          <w:rFonts w:ascii="Times New Roman" w:hAnsi="Times New Roman" w:cs="Times New Roman"/>
          <w:rPrChange w:id="183" w:author="Goehring, Benjamin" w:date="2018-08-27T07:09:00Z">
            <w:rPr>
              <w:rFonts w:ascii="Times New Roman" w:hAnsi="Times New Roman" w:cs="Times New Roman"/>
            </w:rPr>
          </w:rPrChange>
        </w:rPr>
        <w:fldChar w:fldCharType="separate"/>
      </w:r>
      <w:r w:rsidR="00AD784A" w:rsidRPr="00E66630">
        <w:rPr>
          <w:rFonts w:ascii="Times New Roman" w:hAnsi="Times New Roman" w:cs="Times New Roman"/>
          <w:noProof/>
        </w:rPr>
        <w:t>(1996)</w:t>
      </w:r>
      <w:r w:rsidR="00AD784A" w:rsidRPr="00E66630">
        <w:rPr>
          <w:rFonts w:ascii="Times New Roman" w:hAnsi="Times New Roman" w:cs="Times New Roman"/>
        </w:rPr>
        <w:fldChar w:fldCharType="end"/>
      </w:r>
      <w:r w:rsidR="00AD784A" w:rsidRPr="00E66630">
        <w:rPr>
          <w:rFonts w:ascii="Times New Roman" w:hAnsi="Times New Roman" w:cs="Times New Roman"/>
        </w:rPr>
        <w:t xml:space="preserve"> </w:t>
      </w:r>
      <w:r w:rsidRPr="00E66630">
        <w:rPr>
          <w:rFonts w:ascii="Times New Roman" w:hAnsi="Times New Roman" w:cs="Times New Roman"/>
        </w:rPr>
        <w:t xml:space="preserve">finds that white Americans </w:t>
      </w:r>
      <w:r w:rsidR="00E4746B" w:rsidRPr="00E66630">
        <w:rPr>
          <w:rFonts w:ascii="Times New Roman" w:hAnsi="Times New Roman" w:cs="Times New Roman"/>
        </w:rPr>
        <w:t xml:space="preserve">that </w:t>
      </w:r>
      <w:r w:rsidRPr="00E66630">
        <w:rPr>
          <w:rFonts w:ascii="Times New Roman" w:hAnsi="Times New Roman" w:cs="Times New Roman"/>
        </w:rPr>
        <w:t xml:space="preserve">have significantly more negative attitudes toward African American </w:t>
      </w:r>
      <w:r w:rsidR="00E4746B" w:rsidRPr="00D20966">
        <w:rPr>
          <w:rFonts w:ascii="Times New Roman" w:hAnsi="Times New Roman" w:cs="Times New Roman"/>
        </w:rPr>
        <w:t>are more likely to oppose welfare programs</w:t>
      </w:r>
      <w:r w:rsidRPr="002505DC">
        <w:rPr>
          <w:rFonts w:ascii="Times New Roman" w:hAnsi="Times New Roman" w:cs="Times New Roman"/>
        </w:rPr>
        <w:t xml:space="preserve">. </w:t>
      </w:r>
      <w:r w:rsidR="00A52B07" w:rsidRPr="002505DC">
        <w:rPr>
          <w:rFonts w:ascii="Times New Roman" w:hAnsi="Times New Roman" w:cs="Times New Roman"/>
        </w:rPr>
        <w:t xml:space="preserve">Such attitudes </w:t>
      </w:r>
      <w:r w:rsidRPr="002505DC">
        <w:rPr>
          <w:rFonts w:ascii="Times New Roman" w:hAnsi="Times New Roman" w:cs="Times New Roman"/>
        </w:rPr>
        <w:t>translate to opinions of welfare policy</w:t>
      </w:r>
      <w:r w:rsidR="00370C0D" w:rsidRPr="002505DC">
        <w:rPr>
          <w:rFonts w:ascii="Times New Roman" w:hAnsi="Times New Roman" w:cs="Times New Roman"/>
        </w:rPr>
        <w:t>,</w:t>
      </w:r>
      <w:r w:rsidRPr="002505DC">
        <w:rPr>
          <w:rFonts w:ascii="Times New Roman" w:hAnsi="Times New Roman" w:cs="Times New Roman"/>
        </w:rPr>
        <w:t xml:space="preserve"> with “racial considerations” serving as “the single most important </w:t>
      </w:r>
      <w:r w:rsidR="00A52B07" w:rsidRPr="002505DC">
        <w:rPr>
          <w:rFonts w:ascii="Times New Roman" w:hAnsi="Times New Roman" w:cs="Times New Roman"/>
        </w:rPr>
        <w:t>f</w:t>
      </w:r>
      <w:r w:rsidRPr="002505DC">
        <w:rPr>
          <w:rFonts w:ascii="Times New Roman" w:hAnsi="Times New Roman" w:cs="Times New Roman"/>
        </w:rPr>
        <w:t>actor shaping wh</w:t>
      </w:r>
      <w:r w:rsidR="00314960" w:rsidRPr="002505DC">
        <w:rPr>
          <w:rFonts w:ascii="Times New Roman" w:hAnsi="Times New Roman" w:cs="Times New Roman"/>
        </w:rPr>
        <w:t xml:space="preserve">ites’ views of </w:t>
      </w:r>
      <w:r w:rsidR="00AD784A" w:rsidRPr="002505DC">
        <w:rPr>
          <w:rFonts w:ascii="Times New Roman" w:hAnsi="Times New Roman" w:cs="Times New Roman"/>
        </w:rPr>
        <w:t>welfare</w:t>
      </w:r>
      <w:r w:rsidR="00314960" w:rsidRPr="002505DC">
        <w:rPr>
          <w:rFonts w:ascii="Times New Roman" w:hAnsi="Times New Roman" w:cs="Times New Roman"/>
        </w:rPr>
        <w:t>”</w:t>
      </w:r>
      <w:r w:rsidR="00AD784A" w:rsidRPr="002505DC">
        <w:rPr>
          <w:rFonts w:ascii="Times New Roman" w:hAnsi="Times New Roman" w:cs="Times New Roman"/>
        </w:rPr>
        <w:t xml:space="preserve"> </w:t>
      </w:r>
      <w:r w:rsidR="00AD784A" w:rsidRPr="00E66630">
        <w:rPr>
          <w:rFonts w:ascii="Times New Roman" w:hAnsi="Times New Roman" w:cs="Times New Roman"/>
        </w:rPr>
        <w:fldChar w:fldCharType="begin"/>
      </w:r>
      <w:r w:rsidR="00AD784A" w:rsidRPr="002505DC">
        <w:rPr>
          <w:rFonts w:ascii="Times New Roman" w:hAnsi="Times New Roman" w:cs="Times New Roman"/>
        </w:rPr>
        <w:instrText xml:space="preserve"> ADDIN ZOTERO_ITEM CSL_CITATION {"citationID":"RhTz7JZr","properties":{"formattedCitation":"(1996, 601)","plainCitation":"(1996, 601)","noteIndex":0},"citationItems":[{"id":17,"uris":["http://zotero.org/users/5055722/items/39XAI3ZW"],"uri":["http://zotero.org/users/5055722/items/39XAI3ZW"],"itemData":{"id":17,"type":"article-journal","title":"\"Race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mothers.","DOI":"10.2307/2082611","ISSN":"0003-0554","author":[{"family":"Gilens","given":"Martin"}],"issued":{"date-parts":[["1996"]]}},"locator":"601","suppress-author":true}],"schema":"https://github.com/citation-style-language/schema/raw/master/csl-citation.json"} </w:instrText>
      </w:r>
      <w:r w:rsidR="00AD784A" w:rsidRPr="00E66630">
        <w:rPr>
          <w:rFonts w:ascii="Times New Roman" w:hAnsi="Times New Roman" w:cs="Times New Roman"/>
          <w:rPrChange w:id="184" w:author="Goehring, Benjamin" w:date="2018-08-27T07:09:00Z">
            <w:rPr>
              <w:rFonts w:ascii="Times New Roman" w:hAnsi="Times New Roman" w:cs="Times New Roman"/>
            </w:rPr>
          </w:rPrChange>
        </w:rPr>
        <w:fldChar w:fldCharType="separate"/>
      </w:r>
      <w:r w:rsidR="00AD784A" w:rsidRPr="00E66630">
        <w:rPr>
          <w:rFonts w:ascii="Times New Roman" w:hAnsi="Times New Roman" w:cs="Times New Roman"/>
          <w:noProof/>
        </w:rPr>
        <w:t>(601)</w:t>
      </w:r>
      <w:r w:rsidR="00AD784A" w:rsidRPr="00E66630">
        <w:rPr>
          <w:rFonts w:ascii="Times New Roman" w:hAnsi="Times New Roman" w:cs="Times New Roman"/>
        </w:rPr>
        <w:fldChar w:fldCharType="end"/>
      </w:r>
      <w:r w:rsidR="00AD784A" w:rsidRPr="00E66630">
        <w:rPr>
          <w:rFonts w:ascii="Times New Roman" w:hAnsi="Times New Roman" w:cs="Times New Roman"/>
        </w:rPr>
        <w:t>.</w:t>
      </w:r>
      <w:r w:rsidRPr="00E66630">
        <w:rPr>
          <w:rFonts w:ascii="Times New Roman" w:hAnsi="Times New Roman" w:cs="Times New Roman"/>
        </w:rPr>
        <w:t xml:space="preserve"> The other strand of the literature concerns the importance of race in shaping</w:t>
      </w:r>
      <w:r w:rsidR="006E244F" w:rsidRPr="00D20966">
        <w:rPr>
          <w:rFonts w:ascii="Times New Roman" w:hAnsi="Times New Roman" w:cs="Times New Roman"/>
        </w:rPr>
        <w:t xml:space="preserve"> welfare</w:t>
      </w:r>
      <w:r w:rsidRPr="002505DC">
        <w:rPr>
          <w:rFonts w:ascii="Times New Roman" w:hAnsi="Times New Roman" w:cs="Times New Roman"/>
        </w:rPr>
        <w:t xml:space="preserve"> policy outcomes. Several studies have examined the correlations between race and the restrictiveness of states’ TANF policies. </w:t>
      </w:r>
      <w:r w:rsidR="00C83231" w:rsidRPr="002505DC">
        <w:rPr>
          <w:rFonts w:ascii="Times New Roman" w:hAnsi="Times New Roman" w:cs="Times New Roman"/>
        </w:rPr>
        <w:t xml:space="preserve">For example, </w:t>
      </w:r>
      <w:r w:rsidRPr="002505DC">
        <w:rPr>
          <w:rFonts w:ascii="Times New Roman" w:hAnsi="Times New Roman" w:cs="Times New Roman"/>
        </w:rPr>
        <w:t xml:space="preserve">Soss et al. </w:t>
      </w:r>
      <w:r w:rsidR="00AD784A" w:rsidRPr="00E66630">
        <w:rPr>
          <w:rFonts w:ascii="Times New Roman" w:hAnsi="Times New Roman" w:cs="Times New Roman"/>
        </w:rPr>
        <w:fldChar w:fldCharType="begin"/>
      </w:r>
      <w:r w:rsidR="00AD784A" w:rsidRPr="002505DC">
        <w:rPr>
          <w:rFonts w:ascii="Times New Roman" w:hAnsi="Times New Roman" w:cs="Times New Roman"/>
        </w:rPr>
        <w:instrText xml:space="preserve"> ADDIN ZOTERO_ITEM CSL_CITATION {"citationID":"PBaQcgHa","properties":{"formattedCitation":"(2001)","plainCitation":"(2001)","noteIndex":0},"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P."},{"family":"O'Brien","given":"Erin"}],"issued":{"date-parts":[["2001"]]}},"suppress-author":true}],"schema":"https://github.com/citation-style-language/schema/raw/master/csl-citation.json"} </w:instrText>
      </w:r>
      <w:r w:rsidR="00AD784A" w:rsidRPr="00E66630">
        <w:rPr>
          <w:rFonts w:ascii="Times New Roman" w:hAnsi="Times New Roman" w:cs="Times New Roman"/>
          <w:rPrChange w:id="185" w:author="Goehring, Benjamin" w:date="2018-08-27T07:09:00Z">
            <w:rPr>
              <w:rFonts w:ascii="Times New Roman" w:hAnsi="Times New Roman" w:cs="Times New Roman"/>
            </w:rPr>
          </w:rPrChange>
        </w:rPr>
        <w:fldChar w:fldCharType="separate"/>
      </w:r>
      <w:r w:rsidR="00AD784A" w:rsidRPr="00E66630">
        <w:rPr>
          <w:rFonts w:ascii="Times New Roman" w:hAnsi="Times New Roman" w:cs="Times New Roman"/>
          <w:noProof/>
        </w:rPr>
        <w:t>(2001)</w:t>
      </w:r>
      <w:r w:rsidR="00AD784A" w:rsidRPr="00E66630">
        <w:rPr>
          <w:rFonts w:ascii="Times New Roman" w:hAnsi="Times New Roman" w:cs="Times New Roman"/>
        </w:rPr>
        <w:fldChar w:fldCharType="end"/>
      </w:r>
      <w:r w:rsidR="00AD784A" w:rsidRPr="00E66630">
        <w:rPr>
          <w:rFonts w:ascii="Times New Roman" w:hAnsi="Times New Roman" w:cs="Times New Roman"/>
        </w:rPr>
        <w:t xml:space="preserve"> </w:t>
      </w:r>
      <w:r w:rsidRPr="00E66630">
        <w:rPr>
          <w:rFonts w:ascii="Times New Roman" w:hAnsi="Times New Roman" w:cs="Times New Roman"/>
        </w:rPr>
        <w:t xml:space="preserve">note significant positive relationships between the proportion of African Americans receiving TANF benefits in a state and the probability </w:t>
      </w:r>
      <w:r w:rsidR="00C83231" w:rsidRPr="00D20966">
        <w:rPr>
          <w:rFonts w:ascii="Times New Roman" w:hAnsi="Times New Roman" w:cs="Times New Roman"/>
        </w:rPr>
        <w:t xml:space="preserve">that the </w:t>
      </w:r>
      <w:r w:rsidRPr="002505DC">
        <w:rPr>
          <w:rFonts w:ascii="Times New Roman" w:hAnsi="Times New Roman" w:cs="Times New Roman"/>
        </w:rPr>
        <w:t>state adopt</w:t>
      </w:r>
      <w:r w:rsidR="00C83231" w:rsidRPr="002505DC">
        <w:rPr>
          <w:rFonts w:ascii="Times New Roman" w:hAnsi="Times New Roman" w:cs="Times New Roman"/>
        </w:rPr>
        <w:t>s</w:t>
      </w:r>
      <w:r w:rsidRPr="002505DC">
        <w:rPr>
          <w:rFonts w:ascii="Times New Roman" w:hAnsi="Times New Roman" w:cs="Times New Roman"/>
        </w:rPr>
        <w:t xml:space="preserve"> strong sanctions, stricter time limits on benefit receipt, and a limit on the number of children that can be included in</w:t>
      </w:r>
      <w:r w:rsidR="005B2EE6" w:rsidRPr="002505DC">
        <w:rPr>
          <w:rFonts w:ascii="Times New Roman" w:hAnsi="Times New Roman" w:cs="Times New Roman"/>
        </w:rPr>
        <w:t xml:space="preserve"> the</w:t>
      </w:r>
      <w:r w:rsidRPr="002505DC">
        <w:rPr>
          <w:rFonts w:ascii="Times New Roman" w:hAnsi="Times New Roman" w:cs="Times New Roman"/>
        </w:rPr>
        <w:t xml:space="preserve"> benefit </w:t>
      </w:r>
      <w:r w:rsidR="005B2EE6" w:rsidRPr="002505DC">
        <w:rPr>
          <w:rFonts w:ascii="Times New Roman" w:hAnsi="Times New Roman" w:cs="Times New Roman"/>
        </w:rPr>
        <w:t>group</w:t>
      </w:r>
      <w:r w:rsidR="00AD784A" w:rsidRPr="002505DC">
        <w:rPr>
          <w:rFonts w:ascii="Times New Roman" w:hAnsi="Times New Roman" w:cs="Times New Roman"/>
        </w:rPr>
        <w:t xml:space="preserve"> (i.e.</w:t>
      </w:r>
      <w:r w:rsidRPr="002505DC">
        <w:rPr>
          <w:rFonts w:ascii="Times New Roman" w:hAnsi="Times New Roman" w:cs="Times New Roman"/>
        </w:rPr>
        <w:t xml:space="preserve"> a “family cap”). They also find significant positive relationships between the proportion of Latinos receiving TANF benefits and the probability </w:t>
      </w:r>
      <w:r w:rsidR="00C83231" w:rsidRPr="002505DC">
        <w:rPr>
          <w:rFonts w:ascii="Times New Roman" w:hAnsi="Times New Roman" w:cs="Times New Roman"/>
        </w:rPr>
        <w:t xml:space="preserve">that </w:t>
      </w:r>
      <w:r w:rsidRPr="002505DC">
        <w:rPr>
          <w:rFonts w:ascii="Times New Roman" w:hAnsi="Times New Roman" w:cs="Times New Roman"/>
        </w:rPr>
        <w:t xml:space="preserve">a state </w:t>
      </w:r>
      <w:r w:rsidRPr="002505DC">
        <w:rPr>
          <w:rFonts w:ascii="Times New Roman" w:hAnsi="Times New Roman" w:cs="Times New Roman"/>
        </w:rPr>
        <w:lastRenderedPageBreak/>
        <w:t>adopt</w:t>
      </w:r>
      <w:r w:rsidR="00C83231" w:rsidRPr="002505DC">
        <w:rPr>
          <w:rFonts w:ascii="Times New Roman" w:hAnsi="Times New Roman" w:cs="Times New Roman"/>
        </w:rPr>
        <w:t>s</w:t>
      </w:r>
      <w:r w:rsidRPr="002505DC">
        <w:rPr>
          <w:rFonts w:ascii="Times New Roman" w:hAnsi="Times New Roman" w:cs="Times New Roman"/>
        </w:rPr>
        <w:t xml:space="preserve"> stricter time limits on TANF benefi</w:t>
      </w:r>
      <w:r w:rsidR="00CE6293" w:rsidRPr="002505DC">
        <w:rPr>
          <w:rFonts w:ascii="Times New Roman" w:hAnsi="Times New Roman" w:cs="Times New Roman"/>
        </w:rPr>
        <w:t xml:space="preserve">ts and a family cap on benefits. </w:t>
      </w:r>
      <w:r w:rsidRPr="002505DC">
        <w:rPr>
          <w:rFonts w:ascii="Times New Roman" w:hAnsi="Times New Roman" w:cs="Times New Roman"/>
        </w:rPr>
        <w:t xml:space="preserve">Fellowes and Rowe </w:t>
      </w:r>
      <w:r w:rsidR="00EE4FB4" w:rsidRPr="00E66630">
        <w:rPr>
          <w:rFonts w:ascii="Times New Roman" w:hAnsi="Times New Roman" w:cs="Times New Roman"/>
        </w:rPr>
        <w:fldChar w:fldCharType="begin"/>
      </w:r>
      <w:r w:rsidR="00EE4FB4" w:rsidRPr="002505DC">
        <w:rPr>
          <w:rFonts w:ascii="Times New Roman" w:hAnsi="Times New Roman" w:cs="Times New Roman"/>
        </w:rPr>
        <w:instrText xml:space="preserve"> ADDIN ZOTERO_ITEM CSL_CITATION {"citationID":"jbhRNelM","properties":{"formattedCitation":"(2004)","plainCitation":"(2004)","noteIndex":0},"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C."},{"family":"Rowe","given":"Gretchen"}],"issued":{"date-parts":[["2004"]]}},"suppress-author":true}],"schema":"https://github.com/citation-style-language/schema/raw/master/csl-citation.json"} </w:instrText>
      </w:r>
      <w:r w:rsidR="00EE4FB4" w:rsidRPr="00E66630">
        <w:rPr>
          <w:rFonts w:ascii="Times New Roman" w:hAnsi="Times New Roman" w:cs="Times New Roman"/>
          <w:rPrChange w:id="186" w:author="Goehring, Benjamin" w:date="2018-08-27T07:09:00Z">
            <w:rPr>
              <w:rFonts w:ascii="Times New Roman" w:hAnsi="Times New Roman" w:cs="Times New Roman"/>
            </w:rPr>
          </w:rPrChange>
        </w:rPr>
        <w:fldChar w:fldCharType="separate"/>
      </w:r>
      <w:r w:rsidR="00EE4FB4" w:rsidRPr="00E66630">
        <w:rPr>
          <w:rFonts w:ascii="Times New Roman" w:hAnsi="Times New Roman" w:cs="Times New Roman"/>
          <w:noProof/>
        </w:rPr>
        <w:t>(2004)</w:t>
      </w:r>
      <w:r w:rsidR="00EE4FB4" w:rsidRPr="00E66630">
        <w:rPr>
          <w:rFonts w:ascii="Times New Roman" w:hAnsi="Times New Roman" w:cs="Times New Roman"/>
        </w:rPr>
        <w:fldChar w:fldCharType="end"/>
      </w:r>
      <w:r w:rsidR="00EE4FB4" w:rsidRPr="00E66630">
        <w:rPr>
          <w:rFonts w:ascii="Times New Roman" w:hAnsi="Times New Roman" w:cs="Times New Roman"/>
        </w:rPr>
        <w:t xml:space="preserve"> </w:t>
      </w:r>
      <w:r w:rsidRPr="00E66630">
        <w:rPr>
          <w:rFonts w:ascii="Times New Roman" w:hAnsi="Times New Roman" w:cs="Times New Roman"/>
        </w:rPr>
        <w:t>find that</w:t>
      </w:r>
      <w:r w:rsidR="00BE4E52" w:rsidRPr="00E66630">
        <w:rPr>
          <w:rFonts w:ascii="Times New Roman" w:hAnsi="Times New Roman" w:cs="Times New Roman"/>
        </w:rPr>
        <w:t>, on average,</w:t>
      </w:r>
      <w:r w:rsidRPr="00D20966">
        <w:rPr>
          <w:rFonts w:ascii="Times New Roman" w:hAnsi="Times New Roman" w:cs="Times New Roman"/>
        </w:rPr>
        <w:t xml:space="preserve"> </w:t>
      </w:r>
      <w:r w:rsidR="00BE4E52" w:rsidRPr="002505DC">
        <w:rPr>
          <w:rFonts w:ascii="Times New Roman" w:hAnsi="Times New Roman" w:cs="Times New Roman"/>
        </w:rPr>
        <w:t>an increase</w:t>
      </w:r>
      <w:r w:rsidRPr="002505DC">
        <w:rPr>
          <w:rFonts w:ascii="Times New Roman" w:hAnsi="Times New Roman" w:cs="Times New Roman"/>
        </w:rPr>
        <w:t xml:space="preserve"> from one standard deviation below the mean percentage of African Americans receiving TANF benefits to one standard deviation above</w:t>
      </w:r>
      <w:r w:rsidR="00CE6293" w:rsidRPr="002505DC">
        <w:rPr>
          <w:rFonts w:ascii="Times New Roman" w:hAnsi="Times New Roman" w:cs="Times New Roman"/>
        </w:rPr>
        <w:t xml:space="preserve"> </w:t>
      </w:r>
      <w:del w:id="187" w:author="Goehring, Benjamin" w:date="2018-08-26T19:10:00Z">
        <w:r w:rsidR="00CE6293" w:rsidRPr="002505DC" w:rsidDel="00A04101">
          <w:rPr>
            <w:rFonts w:ascii="Times New Roman" w:hAnsi="Times New Roman" w:cs="Times New Roman"/>
          </w:rPr>
          <w:delText>the mean</w:delText>
        </w:r>
        <w:r w:rsidR="00A52B07" w:rsidRPr="002505DC" w:rsidDel="00A04101">
          <w:rPr>
            <w:rFonts w:ascii="Times New Roman" w:hAnsi="Times New Roman" w:cs="Times New Roman"/>
          </w:rPr>
          <w:delText xml:space="preserve"> percentage</w:delText>
        </w:r>
        <w:r w:rsidR="00BE4E52" w:rsidRPr="002505DC" w:rsidDel="00A04101">
          <w:rPr>
            <w:rFonts w:ascii="Times New Roman" w:hAnsi="Times New Roman" w:cs="Times New Roman"/>
          </w:rPr>
          <w:delText xml:space="preserve"> </w:delText>
        </w:r>
      </w:del>
      <w:r w:rsidR="00BE4E52" w:rsidRPr="002505DC">
        <w:rPr>
          <w:rFonts w:ascii="Times New Roman" w:hAnsi="Times New Roman" w:cs="Times New Roman"/>
        </w:rPr>
        <w:t>results</w:t>
      </w:r>
      <w:r w:rsidRPr="002505DC">
        <w:rPr>
          <w:rFonts w:ascii="Times New Roman" w:hAnsi="Times New Roman" w:cs="Times New Roman"/>
        </w:rPr>
        <w:t xml:space="preserve"> in significantly stricter TANF benefit eligibility criteria, stricter work requirements, and lower basic assistance benefits. The</w:t>
      </w:r>
      <w:r w:rsidR="008B4012" w:rsidRPr="002505DC">
        <w:rPr>
          <w:rFonts w:ascii="Times New Roman" w:hAnsi="Times New Roman" w:cs="Times New Roman"/>
        </w:rPr>
        <w:t>y also find that the</w:t>
      </w:r>
      <w:r w:rsidRPr="002505DC">
        <w:rPr>
          <w:rFonts w:ascii="Times New Roman" w:hAnsi="Times New Roman" w:cs="Times New Roman"/>
        </w:rPr>
        <w:t xml:space="preserve"> percentage of Latinos receiving TANF ben</w:t>
      </w:r>
      <w:r w:rsidR="009A61BE" w:rsidRPr="002505DC">
        <w:rPr>
          <w:rFonts w:ascii="Times New Roman" w:hAnsi="Times New Roman" w:cs="Times New Roman"/>
        </w:rPr>
        <w:t>efits</w:t>
      </w:r>
      <w:r w:rsidR="008B4012" w:rsidRPr="002505DC">
        <w:rPr>
          <w:rFonts w:ascii="Times New Roman" w:hAnsi="Times New Roman" w:cs="Times New Roman"/>
        </w:rPr>
        <w:t xml:space="preserve"> is consequential</w:t>
      </w:r>
      <w:r w:rsidR="009A61BE" w:rsidRPr="002505DC">
        <w:rPr>
          <w:rFonts w:ascii="Times New Roman" w:hAnsi="Times New Roman" w:cs="Times New Roman"/>
        </w:rPr>
        <w:t>, with an increase from one standard deviation below the mean percentage of Latinos in a state receiving TANF benefits to one standard deviation above</w:t>
      </w:r>
      <w:del w:id="188" w:author="Goehring, Benjamin" w:date="2018-08-26T19:10:00Z">
        <w:r w:rsidR="009A61BE" w:rsidRPr="002505DC" w:rsidDel="00A04101">
          <w:rPr>
            <w:rFonts w:ascii="Times New Roman" w:hAnsi="Times New Roman" w:cs="Times New Roman"/>
          </w:rPr>
          <w:delText xml:space="preserve"> the mean percentage</w:delText>
        </w:r>
      </w:del>
      <w:r w:rsidR="009A61BE" w:rsidRPr="002505DC">
        <w:rPr>
          <w:rFonts w:ascii="Times New Roman" w:hAnsi="Times New Roman" w:cs="Times New Roman"/>
        </w:rPr>
        <w:t xml:space="preserve"> </w:t>
      </w:r>
      <w:r w:rsidR="006E244F" w:rsidRPr="002505DC">
        <w:rPr>
          <w:rFonts w:ascii="Times New Roman" w:hAnsi="Times New Roman" w:cs="Times New Roman"/>
        </w:rPr>
        <w:t>resulting</w:t>
      </w:r>
      <w:r w:rsidR="009A61BE" w:rsidRPr="002505DC">
        <w:rPr>
          <w:rFonts w:ascii="Times New Roman" w:hAnsi="Times New Roman" w:cs="Times New Roman"/>
        </w:rPr>
        <w:t xml:space="preserve"> in </w:t>
      </w:r>
      <w:r w:rsidRPr="002505DC">
        <w:rPr>
          <w:rFonts w:ascii="Times New Roman" w:hAnsi="Times New Roman" w:cs="Times New Roman"/>
        </w:rPr>
        <w:t>significantly less flexible work requirements</w:t>
      </w:r>
      <w:r w:rsidR="009A4220" w:rsidRPr="002505DC">
        <w:rPr>
          <w:rFonts w:ascii="Times New Roman" w:hAnsi="Times New Roman" w:cs="Times New Roman"/>
        </w:rPr>
        <w:t xml:space="preserve"> but less strict TANF eligibility criteria.</w:t>
      </w:r>
      <w:r w:rsidR="00A43DC3" w:rsidRPr="002505DC">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{"citationID":"Wk1U7g7D","properties":{"formattedCitation":"(Fellowes and Rowe 2004)","plainCitation":"(Fellowes and Rowe 2004)","noteIndex":0},"citationItems":[{"id":14,"uris":["http://zotero.org/users/5055722/items/Y4TJNH8Y"],"uri":["http://zotero.org/users/5055722/items/Y4TJNH8Y"],"itemData":{"id":14,"type":"article-journal","title":"Politics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C."},{"family":"Rowe","given":"Gretchen"}],"issued":{"date-parts":[["2004"]]}}}],"schema":"https://github.com/citation-style-language/schema/raw/master/csl-citation.json"} </w:instrText>
      </w:r>
      <w:r w:rsidR="00A43DC3" w:rsidRPr="002505DC">
        <w:rPr>
          <w:rFonts w:ascii="Times New Roman" w:hAnsi="Times New Roman" w:cs="Times New Roman"/>
          <w:rPrChange w:id="189" w:author="Goehring, Benjamin" w:date="2018-08-27T07:09:00Z">
            <w:rPr>
              <w:rFonts w:ascii="Times New Roman" w:hAnsi="Times New Roman" w:cs="Times New Roman"/>
            </w:rPr>
          </w:rPrChange>
        </w:rPr>
        <w:fldChar w:fldCharType="end"/>
      </w:r>
      <w:r w:rsidR="00EE4FB4" w:rsidRPr="00E66630">
        <w:rPr>
          <w:rFonts w:ascii="Times New Roman" w:hAnsi="Times New Roman" w:cs="Times New Roman"/>
          <w:b/>
        </w:rPr>
        <w:t xml:space="preserve"> </w:t>
      </w:r>
    </w:p>
    <w:p w14:paraId="43661C0E" w14:textId="6C86EDB1" w:rsidR="009812F6" w:rsidRPr="002505DC" w:rsidRDefault="00A60D2D" w:rsidP="000E74A5">
      <w:pPr>
        <w:spacing w:line="480" w:lineRule="auto"/>
        <w:rPr>
          <w:rFonts w:ascii="Times New Roman" w:eastAsia="Times New Roman" w:hAnsi="Times New Roman" w:cs="Times New Roman"/>
        </w:rPr>
      </w:pPr>
      <w:r w:rsidRPr="002505DC">
        <w:rPr>
          <w:rFonts w:ascii="Times New Roman" w:hAnsi="Times New Roman" w:cs="Times New Roman"/>
        </w:rPr>
        <w:tab/>
      </w:r>
      <w:r w:rsidR="00C83231" w:rsidRPr="002505DC">
        <w:rPr>
          <w:rFonts w:ascii="Times New Roman" w:hAnsi="Times New Roman" w:cs="Times New Roman"/>
        </w:rPr>
        <w:t>We</w:t>
      </w:r>
      <w:r w:rsidR="005941A0" w:rsidRPr="002505DC">
        <w:rPr>
          <w:rFonts w:ascii="Times New Roman" w:hAnsi="Times New Roman" w:cs="Times New Roman"/>
        </w:rPr>
        <w:t xml:space="preserve"> hypothesize that</w:t>
      </w:r>
      <w:r w:rsidR="00C877CD" w:rsidRPr="002505DC">
        <w:rPr>
          <w:rFonts w:ascii="Times New Roman" w:hAnsi="Times New Roman" w:cs="Times New Roman"/>
        </w:rPr>
        <w:t xml:space="preserve"> </w:t>
      </w:r>
      <w:r w:rsidR="000E74A5" w:rsidRPr="002505DC">
        <w:rPr>
          <w:rFonts w:ascii="Times New Roman" w:hAnsi="Times New Roman" w:cs="Times New Roman"/>
        </w:rPr>
        <w:t xml:space="preserve">states with greater proportions of African Americans or Hispanics in their TANF caseload spend </w:t>
      </w:r>
      <w:r w:rsidR="00C83231" w:rsidRPr="002505DC">
        <w:rPr>
          <w:rFonts w:ascii="Times New Roman" w:hAnsi="Times New Roman" w:cs="Times New Roman"/>
        </w:rPr>
        <w:t xml:space="preserve">a lower proportion of their TANF grants on </w:t>
      </w:r>
      <w:r w:rsidR="000E74A5" w:rsidRPr="002505DC">
        <w:rPr>
          <w:rFonts w:ascii="Times New Roman" w:hAnsi="Times New Roman" w:cs="Times New Roman"/>
        </w:rPr>
        <w:t>basic assistance</w:t>
      </w:r>
      <w:r w:rsidR="005941A0" w:rsidRPr="002505DC">
        <w:rPr>
          <w:rFonts w:ascii="Times New Roman" w:hAnsi="Times New Roman" w:cs="Times New Roman"/>
        </w:rPr>
        <w:t xml:space="preserve">. </w:t>
      </w:r>
      <w:r w:rsidR="00CE6293" w:rsidRPr="002505DC">
        <w:rPr>
          <w:rFonts w:ascii="Times New Roman" w:eastAsia="Times New Roman" w:hAnsi="Times New Roman" w:cs="Times New Roman"/>
        </w:rPr>
        <w:t xml:space="preserve">The </w:t>
      </w:r>
      <w:r w:rsidR="00C83231" w:rsidRPr="002505DC">
        <w:rPr>
          <w:rFonts w:ascii="Times New Roman" w:eastAsia="Times New Roman" w:hAnsi="Times New Roman" w:cs="Times New Roman"/>
        </w:rPr>
        <w:t xml:space="preserve">variable </w:t>
      </w:r>
      <w:r w:rsidR="00C83231" w:rsidRPr="002505DC">
        <w:rPr>
          <w:rFonts w:ascii="Times New Roman" w:eastAsia="Times New Roman" w:hAnsi="Times New Roman" w:cs="Times New Roman"/>
          <w:i/>
        </w:rPr>
        <w:t xml:space="preserve">african_americans </w:t>
      </w:r>
      <w:r w:rsidR="00CE6293" w:rsidRPr="002505DC">
        <w:rPr>
          <w:rFonts w:ascii="Times New Roman" w:eastAsia="Times New Roman" w:hAnsi="Times New Roman" w:cs="Times New Roman"/>
        </w:rPr>
        <w:t xml:space="preserve"> measures the percentage of </w:t>
      </w:r>
      <w:del w:id="190" w:author="Goehring, Benjamin" w:date="2018-08-26T19:11:00Z">
        <w:r w:rsidR="00CE6293" w:rsidRPr="002505DC" w:rsidDel="00A04101">
          <w:rPr>
            <w:rFonts w:ascii="Times New Roman" w:eastAsia="Times New Roman" w:hAnsi="Times New Roman" w:cs="Times New Roman"/>
          </w:rPr>
          <w:delText xml:space="preserve">individuals </w:delText>
        </w:r>
      </w:del>
      <w:ins w:id="191" w:author="Goehring, Benjamin" w:date="2018-08-26T19:11:00Z">
        <w:r w:rsidR="00A04101" w:rsidRPr="002505DC">
          <w:rPr>
            <w:rFonts w:ascii="Times New Roman" w:eastAsia="Times New Roman" w:hAnsi="Times New Roman" w:cs="Times New Roman"/>
          </w:rPr>
          <w:t xml:space="preserve">adults </w:t>
        </w:r>
      </w:ins>
      <w:r w:rsidR="00CE6293" w:rsidRPr="002505DC">
        <w:rPr>
          <w:rFonts w:ascii="Times New Roman" w:eastAsia="Times New Roman" w:hAnsi="Times New Roman" w:cs="Times New Roman"/>
        </w:rPr>
        <w:t xml:space="preserve">receiving basic assistance benefits in a state who identify </w:t>
      </w:r>
      <w:r w:rsidR="00733438" w:rsidRPr="002505DC">
        <w:rPr>
          <w:rFonts w:ascii="Times New Roman" w:eastAsia="Times New Roman" w:hAnsi="Times New Roman" w:cs="Times New Roman"/>
        </w:rPr>
        <w:t xml:space="preserve">as </w:t>
      </w:r>
      <w:r w:rsidR="005B2EE6" w:rsidRPr="002505DC">
        <w:rPr>
          <w:rFonts w:ascii="Times New Roman" w:eastAsia="Times New Roman" w:hAnsi="Times New Roman" w:cs="Times New Roman"/>
        </w:rPr>
        <w:t>African American or Black, while</w:t>
      </w:r>
      <w:r w:rsidR="00923302" w:rsidRPr="002505DC">
        <w:rPr>
          <w:rFonts w:ascii="Times New Roman" w:eastAsia="Times New Roman" w:hAnsi="Times New Roman" w:cs="Times New Roman"/>
        </w:rPr>
        <w:t xml:space="preserve"> </w:t>
      </w:r>
      <w:r w:rsidR="00C83231" w:rsidRPr="002505DC">
        <w:rPr>
          <w:rFonts w:ascii="Times New Roman" w:eastAsia="Times New Roman" w:hAnsi="Times New Roman" w:cs="Times New Roman"/>
          <w:i/>
        </w:rPr>
        <w:t>hispanics</w:t>
      </w:r>
      <w:r w:rsidR="00C83231" w:rsidRPr="002505DC" w:rsidDel="00C83231">
        <w:rPr>
          <w:rFonts w:ascii="Times New Roman" w:eastAsia="Times New Roman" w:hAnsi="Times New Roman" w:cs="Times New Roman"/>
        </w:rPr>
        <w:t xml:space="preserve"> </w:t>
      </w:r>
      <w:r w:rsidR="00CE6293" w:rsidRPr="002505DC">
        <w:rPr>
          <w:rFonts w:ascii="Times New Roman" w:eastAsia="Times New Roman" w:hAnsi="Times New Roman" w:cs="Times New Roman"/>
        </w:rPr>
        <w:t xml:space="preserve">measures the percentage of </w:t>
      </w:r>
      <w:del w:id="192" w:author="Goehring, Benjamin" w:date="2018-08-26T19:11:00Z">
        <w:r w:rsidR="00CE6293" w:rsidRPr="002505DC" w:rsidDel="00A04101">
          <w:rPr>
            <w:rFonts w:ascii="Times New Roman" w:eastAsia="Times New Roman" w:hAnsi="Times New Roman" w:cs="Times New Roman"/>
          </w:rPr>
          <w:delText xml:space="preserve">individuals </w:delText>
        </w:r>
      </w:del>
      <w:ins w:id="193" w:author="Goehring, Benjamin" w:date="2018-08-26T19:11:00Z">
        <w:r w:rsidR="00A04101" w:rsidRPr="002505DC">
          <w:rPr>
            <w:rFonts w:ascii="Times New Roman" w:eastAsia="Times New Roman" w:hAnsi="Times New Roman" w:cs="Times New Roman"/>
          </w:rPr>
          <w:t xml:space="preserve">adults </w:t>
        </w:r>
      </w:ins>
      <w:r w:rsidR="00CE6293" w:rsidRPr="002505DC">
        <w:rPr>
          <w:rFonts w:ascii="Times New Roman" w:eastAsia="Times New Roman" w:hAnsi="Times New Roman" w:cs="Times New Roman"/>
        </w:rPr>
        <w:t xml:space="preserve">receiving basic assistance benefits in a state who identify </w:t>
      </w:r>
      <w:r w:rsidR="00733438" w:rsidRPr="002505DC">
        <w:rPr>
          <w:rFonts w:ascii="Times New Roman" w:eastAsia="Times New Roman" w:hAnsi="Times New Roman" w:cs="Times New Roman"/>
        </w:rPr>
        <w:t>as non-white and</w:t>
      </w:r>
      <w:r w:rsidR="00CE6293" w:rsidRPr="002505DC">
        <w:rPr>
          <w:rFonts w:ascii="Times New Roman" w:eastAsia="Times New Roman" w:hAnsi="Times New Roman" w:cs="Times New Roman"/>
        </w:rPr>
        <w:t xml:space="preserve"> Hispanic. </w:t>
      </w:r>
    </w:p>
    <w:p w14:paraId="0E504CBE" w14:textId="77777777" w:rsidR="00A60D2D" w:rsidRPr="002505DC" w:rsidRDefault="00A60D2D" w:rsidP="00A60D2D">
      <w:pPr>
        <w:spacing w:line="480" w:lineRule="auto"/>
        <w:rPr>
          <w:rFonts w:ascii="Times New Roman" w:hAnsi="Times New Roman" w:cs="Times New Roman"/>
        </w:rPr>
      </w:pPr>
      <w:r w:rsidRPr="002505DC">
        <w:rPr>
          <w:rFonts w:ascii="Times New Roman" w:hAnsi="Times New Roman" w:cs="Times New Roman"/>
          <w:i/>
          <w:u w:val="single"/>
        </w:rPr>
        <w:t>Partisan Control of State Government</w:t>
      </w:r>
    </w:p>
    <w:p w14:paraId="64195AAE" w14:textId="19C7ACF5" w:rsidR="005B2EE6" w:rsidRPr="002505DC" w:rsidRDefault="00257B61" w:rsidP="00A60D2D">
      <w:pPr>
        <w:spacing w:line="480" w:lineRule="auto"/>
        <w:ind w:firstLine="720"/>
        <w:rPr>
          <w:rFonts w:ascii="Times New Roman" w:hAnsi="Times New Roman" w:cs="Times New Roman"/>
        </w:rPr>
      </w:pPr>
      <w:r w:rsidRPr="002505DC">
        <w:rPr>
          <w:rFonts w:ascii="Times New Roman" w:hAnsi="Times New Roman" w:cs="Times New Roman"/>
        </w:rPr>
        <w:t>P</w:t>
      </w:r>
      <w:r w:rsidR="00A60D2D" w:rsidRPr="002505DC">
        <w:rPr>
          <w:rFonts w:ascii="Times New Roman" w:hAnsi="Times New Roman" w:cs="Times New Roman"/>
        </w:rPr>
        <w:t>artisan</w:t>
      </w:r>
      <w:r w:rsidRPr="002505DC">
        <w:rPr>
          <w:rFonts w:ascii="Times New Roman" w:hAnsi="Times New Roman" w:cs="Times New Roman"/>
        </w:rPr>
        <w:t xml:space="preserve"> </w:t>
      </w:r>
      <w:r w:rsidR="008B3DCB" w:rsidRPr="002505DC">
        <w:rPr>
          <w:rFonts w:ascii="Times New Roman" w:hAnsi="Times New Roman" w:cs="Times New Roman"/>
        </w:rPr>
        <w:t>identification</w:t>
      </w:r>
      <w:r w:rsidR="00A60D2D" w:rsidRPr="002505DC">
        <w:rPr>
          <w:rFonts w:ascii="Times New Roman" w:hAnsi="Times New Roman" w:cs="Times New Roman"/>
        </w:rPr>
        <w:t xml:space="preserve"> and </w:t>
      </w:r>
      <w:r w:rsidRPr="002505DC">
        <w:rPr>
          <w:rFonts w:ascii="Times New Roman" w:hAnsi="Times New Roman" w:cs="Times New Roman"/>
        </w:rPr>
        <w:t xml:space="preserve">political </w:t>
      </w:r>
      <w:r w:rsidR="00A60D2D" w:rsidRPr="002505DC">
        <w:rPr>
          <w:rFonts w:ascii="Times New Roman" w:hAnsi="Times New Roman" w:cs="Times New Roman"/>
        </w:rPr>
        <w:t>ideology are often considered crucial factors</w:t>
      </w:r>
      <w:ins w:id="194" w:author="admin" w:date="2018-09-10T14:59:00Z">
        <w:r w:rsidR="00C62FA3">
          <w:rPr>
            <w:rFonts w:ascii="Times New Roman" w:hAnsi="Times New Roman" w:cs="Times New Roman"/>
          </w:rPr>
          <w:t xml:space="preserve"> that structure</w:t>
        </w:r>
      </w:ins>
      <w:del w:id="195" w:author="admin" w:date="2018-09-10T14:59:00Z">
        <w:r w:rsidR="00A60D2D" w:rsidRPr="002505DC" w:rsidDel="00C62FA3">
          <w:rPr>
            <w:rFonts w:ascii="Times New Roman" w:hAnsi="Times New Roman" w:cs="Times New Roman"/>
          </w:rPr>
          <w:delText xml:space="preserve"> in structuring</w:delText>
        </w:r>
      </w:del>
      <w:r w:rsidR="00D90E69" w:rsidRPr="002505DC">
        <w:rPr>
          <w:rFonts w:ascii="Times New Roman" w:hAnsi="Times New Roman" w:cs="Times New Roman"/>
        </w:rPr>
        <w:t xml:space="preserve"> the scope and generosity</w:t>
      </w:r>
      <w:r w:rsidR="00343C89" w:rsidRPr="002505DC">
        <w:rPr>
          <w:rFonts w:ascii="Times New Roman" w:hAnsi="Times New Roman" w:cs="Times New Roman"/>
        </w:rPr>
        <w:t xml:space="preserve"> of</w:t>
      </w:r>
      <w:r w:rsidR="00A60D2D" w:rsidRPr="002505DC">
        <w:rPr>
          <w:rFonts w:ascii="Times New Roman" w:hAnsi="Times New Roman" w:cs="Times New Roman"/>
        </w:rPr>
        <w:t xml:space="preserve"> states’ TANF policies</w:t>
      </w:r>
      <w:r w:rsidR="00733438" w:rsidRPr="002505DC">
        <w:rPr>
          <w:rFonts w:ascii="Times New Roman" w:hAnsi="Times New Roman" w:cs="Times New Roman"/>
        </w:rPr>
        <w:t>,</w:t>
      </w:r>
      <w:r w:rsidR="00A60D2D" w:rsidRPr="002505DC">
        <w:rPr>
          <w:rFonts w:ascii="Times New Roman" w:hAnsi="Times New Roman" w:cs="Times New Roman"/>
        </w:rPr>
        <w:t xml:space="preserve"> with conservatives generally </w:t>
      </w:r>
      <w:r w:rsidRPr="002505DC">
        <w:rPr>
          <w:rFonts w:ascii="Times New Roman" w:hAnsi="Times New Roman" w:cs="Times New Roman"/>
        </w:rPr>
        <w:t xml:space="preserve">more </w:t>
      </w:r>
      <w:r w:rsidR="00A60D2D" w:rsidRPr="002505DC">
        <w:rPr>
          <w:rFonts w:ascii="Times New Roman" w:hAnsi="Times New Roman" w:cs="Times New Roman"/>
        </w:rPr>
        <w:t>critical  and liberals more supportive of welfare assistance</w:t>
      </w:r>
      <w:r w:rsidR="00EE4FB4"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{"citationID":"ePqtoCCX","properties":{"formattedCitation":"(Rom 1999)","plainCitation":"(Rom 1999)","noteIndex":0},"citationItems":[{"id":39,"uris":["http://zotero.org/users/5055722/items/IBVSNACH"],"uri":["http://zotero.org/users/5055722/items/IBVSNACH"],"itemData":{"id":39,"type":"chapter","title":"Transforming State Health and Welfare Programs","container-title":"Politics in the American States: A Comparative Analysis","publisher":"CQ Press","publisher-place":"Washington, DC","page":"349-392","edition":"7th ed","source":"Library of Congress ISBN","event-place":"Washington, DC","ISBN":"978-1-56802-342-7","call-number":"JK2408 .P64 1999","editor":[{"family":"Gray","given":"Virginia"},{"family":"Hanson","given":"Russell L."},{"family":"Jacob","given":"Herbert"}],"author":[{"family":"Rom","given":"Mark"}],"issued":{"date-parts":[["1999"]]}}}],"schema":"https://github.com/citation-style-language/schema/raw/master/csl-citation.json"} </w:instrText>
      </w:r>
      <w:r w:rsidR="00A43DC3" w:rsidRPr="00D20966">
        <w:rPr>
          <w:rFonts w:ascii="Times New Roman" w:hAnsi="Times New Roman" w:cs="Times New Roman"/>
          <w:rPrChange w:id="196"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(Rom 1999)</w:t>
      </w:r>
      <w:r w:rsidR="00A43DC3" w:rsidRPr="00D20966">
        <w:rPr>
          <w:rFonts w:ascii="Times New Roman" w:hAnsi="Times New Roman" w:cs="Times New Roman"/>
        </w:rPr>
        <w:fldChar w:fldCharType="end"/>
      </w:r>
      <w:r w:rsidR="00EE4FB4" w:rsidRPr="00E66630">
        <w:rPr>
          <w:rFonts w:ascii="Times New Roman" w:hAnsi="Times New Roman" w:cs="Times New Roman"/>
        </w:rPr>
        <w:t>.</w:t>
      </w:r>
      <w:r w:rsidR="00A60D2D" w:rsidRPr="00D20966">
        <w:rPr>
          <w:rFonts w:ascii="Times New Roman" w:hAnsi="Times New Roman" w:cs="Times New Roman"/>
        </w:rPr>
        <w:t xml:space="preserve"> </w:t>
      </w:r>
      <w:r w:rsidR="00F058E9" w:rsidRPr="002505DC">
        <w:rPr>
          <w:rFonts w:ascii="Times New Roman" w:hAnsi="Times New Roman" w:cs="Times New Roman"/>
        </w:rPr>
        <w:t>The findings of</w:t>
      </w:r>
      <w:r w:rsidR="00343C89" w:rsidRPr="002505DC">
        <w:rPr>
          <w:rFonts w:ascii="Times New Roman" w:hAnsi="Times New Roman" w:cs="Times New Roman"/>
        </w:rPr>
        <w:t xml:space="preserve"> </w:t>
      </w:r>
      <w:r w:rsidR="00A60D2D" w:rsidRPr="002505DC">
        <w:rPr>
          <w:rFonts w:ascii="Times New Roman" w:hAnsi="Times New Roman" w:cs="Times New Roman"/>
        </w:rPr>
        <w:t xml:space="preserve">Soss et al. </w:t>
      </w:r>
      <w:r w:rsidR="00AF1DC2" w:rsidRPr="00D20966">
        <w:rPr>
          <w:rFonts w:ascii="Times New Roman" w:hAnsi="Times New Roman" w:cs="Times New Roman"/>
        </w:rPr>
        <w:fldChar w:fldCharType="begin"/>
      </w:r>
      <w:r w:rsidR="00AF1DC2" w:rsidRPr="002505DC">
        <w:rPr>
          <w:rFonts w:ascii="Times New Roman" w:hAnsi="Times New Roman" w:cs="Times New Roman"/>
        </w:rPr>
        <w:instrText xml:space="preserve"> ADDIN ZOTERO_ITEM CSL_CITATION {"citationID":"8Lsrjvjc","properties":{"formattedCitation":"(2001)","plainCitation":"(2001)","noteIndex":0},"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P."},{"family":"O'Brien","given":"Erin"}],"issued":{"date-parts":[["2001"]]}},"suppress-author":true}],"schema":"https://github.com/citation-style-language/schema/raw/master/csl-citation.json"} </w:instrText>
      </w:r>
      <w:r w:rsidR="00AF1DC2" w:rsidRPr="00D20966">
        <w:rPr>
          <w:rFonts w:ascii="Times New Roman" w:hAnsi="Times New Roman" w:cs="Times New Roman"/>
          <w:rPrChange w:id="197" w:author="Goehring, Benjamin" w:date="2018-08-27T07:09:00Z">
            <w:rPr>
              <w:rFonts w:ascii="Times New Roman" w:hAnsi="Times New Roman" w:cs="Times New Roman"/>
            </w:rPr>
          </w:rPrChange>
        </w:rPr>
        <w:fldChar w:fldCharType="separate"/>
      </w:r>
      <w:r w:rsidR="00AF1DC2" w:rsidRPr="00D20966">
        <w:rPr>
          <w:rFonts w:ascii="Times New Roman" w:hAnsi="Times New Roman" w:cs="Times New Roman"/>
          <w:noProof/>
        </w:rPr>
        <w:t>(2001)</w:t>
      </w:r>
      <w:r w:rsidR="00AF1DC2" w:rsidRPr="00D20966">
        <w:rPr>
          <w:rFonts w:ascii="Times New Roman" w:hAnsi="Times New Roman" w:cs="Times New Roman"/>
        </w:rPr>
        <w:fldChar w:fldCharType="end"/>
      </w:r>
      <w:r w:rsidR="00AF1DC2" w:rsidRPr="00E66630">
        <w:rPr>
          <w:rFonts w:ascii="Times New Roman" w:hAnsi="Times New Roman" w:cs="Times New Roman"/>
        </w:rPr>
        <w:t xml:space="preserve"> </w:t>
      </w:r>
      <w:r w:rsidR="00F058E9" w:rsidRPr="00D20966">
        <w:rPr>
          <w:rFonts w:ascii="Times New Roman" w:hAnsi="Times New Roman" w:cs="Times New Roman"/>
        </w:rPr>
        <w:t>support</w:t>
      </w:r>
      <w:r w:rsidR="00343C89" w:rsidRPr="002505DC">
        <w:rPr>
          <w:rFonts w:ascii="Times New Roman" w:hAnsi="Times New Roman" w:cs="Times New Roman"/>
        </w:rPr>
        <w:t xml:space="preserve"> </w:t>
      </w:r>
      <w:r w:rsidR="00F058E9" w:rsidRPr="002505DC">
        <w:rPr>
          <w:rFonts w:ascii="Times New Roman" w:hAnsi="Times New Roman" w:cs="Times New Roman"/>
        </w:rPr>
        <w:t>the</w:t>
      </w:r>
      <w:r w:rsidR="00343C89" w:rsidRPr="002505DC">
        <w:rPr>
          <w:rFonts w:ascii="Times New Roman" w:hAnsi="Times New Roman" w:cs="Times New Roman"/>
        </w:rPr>
        <w:t xml:space="preserve"> intuitive relationship between TANF policy and ideology.</w:t>
      </w:r>
      <w:r w:rsidR="00A60D2D" w:rsidRPr="002505DC">
        <w:rPr>
          <w:rFonts w:ascii="Times New Roman" w:hAnsi="Times New Roman" w:cs="Times New Roman"/>
        </w:rPr>
        <w:t xml:space="preserve"> On average, the authors find that </w:t>
      </w:r>
      <w:r w:rsidR="00781309" w:rsidRPr="002505DC">
        <w:rPr>
          <w:rFonts w:ascii="Times New Roman" w:hAnsi="Times New Roman" w:cs="Times New Roman"/>
        </w:rPr>
        <w:t xml:space="preserve">a state </w:t>
      </w:r>
      <w:r w:rsidR="005B2EE6" w:rsidRPr="002505DC">
        <w:rPr>
          <w:rFonts w:ascii="Times New Roman" w:hAnsi="Times New Roman" w:cs="Times New Roman"/>
        </w:rPr>
        <w:t>is</w:t>
      </w:r>
      <w:r w:rsidR="00781309" w:rsidRPr="002505DC">
        <w:rPr>
          <w:rFonts w:ascii="Times New Roman" w:hAnsi="Times New Roman" w:cs="Times New Roman"/>
        </w:rPr>
        <w:t xml:space="preserve"> more likely to adopt strong sanctions for non-compliant TANF recipients if the state government </w:t>
      </w:r>
      <w:r w:rsidR="005B2EE6" w:rsidRPr="002505DC">
        <w:rPr>
          <w:rFonts w:ascii="Times New Roman" w:hAnsi="Times New Roman" w:cs="Times New Roman"/>
        </w:rPr>
        <w:t>is</w:t>
      </w:r>
      <w:r w:rsidR="00781309" w:rsidRPr="002505DC">
        <w:rPr>
          <w:rFonts w:ascii="Times New Roman" w:hAnsi="Times New Roman" w:cs="Times New Roman"/>
        </w:rPr>
        <w:t xml:space="preserve"> more conservative. </w:t>
      </w:r>
      <w:r w:rsidR="00A60D2D" w:rsidRPr="002505DC">
        <w:rPr>
          <w:rFonts w:ascii="Times New Roman" w:hAnsi="Times New Roman" w:cs="Times New Roman"/>
        </w:rPr>
        <w:t xml:space="preserve">Similarly, </w:t>
      </w:r>
      <w:r w:rsidR="00781309" w:rsidRPr="002505DC">
        <w:rPr>
          <w:rFonts w:ascii="Times New Roman" w:hAnsi="Times New Roman" w:cs="Times New Roman"/>
        </w:rPr>
        <w:t xml:space="preserve">a state </w:t>
      </w:r>
      <w:r w:rsidR="005B2EE6" w:rsidRPr="002505DC">
        <w:rPr>
          <w:rFonts w:ascii="Times New Roman" w:hAnsi="Times New Roman" w:cs="Times New Roman"/>
        </w:rPr>
        <w:t>is</w:t>
      </w:r>
      <w:r w:rsidR="00781309" w:rsidRPr="002505DC">
        <w:rPr>
          <w:rFonts w:ascii="Times New Roman" w:hAnsi="Times New Roman" w:cs="Times New Roman"/>
        </w:rPr>
        <w:t xml:space="preserve"> more likely to adopt strong sanctions, tougher work requirements, narrower time limits, and a family cap if the state government </w:t>
      </w:r>
      <w:r w:rsidR="005B2EE6" w:rsidRPr="002505DC">
        <w:rPr>
          <w:rFonts w:ascii="Times New Roman" w:hAnsi="Times New Roman" w:cs="Times New Roman"/>
        </w:rPr>
        <w:t>is</w:t>
      </w:r>
      <w:r w:rsidR="00781309" w:rsidRPr="002505DC">
        <w:rPr>
          <w:rFonts w:ascii="Times New Roman" w:hAnsi="Times New Roman" w:cs="Times New Roman"/>
        </w:rPr>
        <w:t xml:space="preserve"> more conservative. </w:t>
      </w:r>
    </w:p>
    <w:p w14:paraId="2599E449" w14:textId="414BEE38" w:rsidR="00F203AD" w:rsidRPr="002505DC" w:rsidRDefault="00CD246A" w:rsidP="00217745">
      <w:pPr>
        <w:spacing w:line="480" w:lineRule="auto"/>
        <w:ind w:firstLine="720"/>
        <w:rPr>
          <w:rFonts w:ascii="Times New Roman" w:hAnsi="Times New Roman" w:cs="Times New Roman"/>
        </w:rPr>
      </w:pPr>
      <w:r w:rsidRPr="002505DC">
        <w:rPr>
          <w:rFonts w:ascii="Times New Roman" w:hAnsi="Times New Roman" w:cs="Times New Roman"/>
        </w:rPr>
        <w:lastRenderedPageBreak/>
        <w:t xml:space="preserve">We use </w:t>
      </w:r>
      <w:r w:rsidR="00285ACC" w:rsidRPr="002505DC">
        <w:rPr>
          <w:rFonts w:ascii="Times New Roman" w:hAnsi="Times New Roman" w:cs="Times New Roman"/>
          <w:i/>
        </w:rPr>
        <w:t>l</w:t>
      </w:r>
      <w:r w:rsidR="00007133" w:rsidRPr="002505DC">
        <w:rPr>
          <w:rFonts w:ascii="Times New Roman" w:hAnsi="Times New Roman" w:cs="Times New Roman"/>
          <w:i/>
        </w:rPr>
        <w:t>iberalism</w:t>
      </w:r>
      <w:r w:rsidR="00823B98" w:rsidRPr="002505DC">
        <w:rPr>
          <w:rFonts w:ascii="Times New Roman" w:hAnsi="Times New Roman" w:cs="Times New Roman"/>
        </w:rPr>
        <w:t xml:space="preserve"> scores to measure state political ideology</w:t>
      </w:r>
      <w:r w:rsidR="006645EB" w:rsidRPr="002505DC">
        <w:rPr>
          <w:rFonts w:ascii="Times New Roman" w:hAnsi="Times New Roman" w:cs="Times New Roman"/>
        </w:rPr>
        <w:t xml:space="preserve">. </w:t>
      </w:r>
      <w:r w:rsidR="00A60D2D" w:rsidRPr="002505DC">
        <w:rPr>
          <w:rFonts w:ascii="Times New Roman" w:hAnsi="Times New Roman" w:cs="Times New Roman"/>
        </w:rPr>
        <w:t xml:space="preserve">Originally developed by Berry et al. </w:t>
      </w:r>
      <w:r w:rsidR="00AF1DC2" w:rsidRPr="00D20966">
        <w:rPr>
          <w:rFonts w:ascii="Times New Roman" w:hAnsi="Times New Roman" w:cs="Times New Roman"/>
        </w:rPr>
        <w:fldChar w:fldCharType="begin"/>
      </w:r>
      <w:r w:rsidR="00AF1DC2" w:rsidRPr="002505DC">
        <w:rPr>
          <w:rFonts w:ascii="Times New Roman" w:hAnsi="Times New Roman" w:cs="Times New Roman"/>
        </w:rPr>
        <w:instrText xml:space="preserve"> ADDIN ZOTERO_ITEM CSL_CITATION {"citationID":"F4zeNAYC","properties":{"formattedCitation":"(1998)","plainCitation":"(1998)","noteIndex":0},"citationItems":[{"id":6,"uris":["http://zotero.org/users/5055722/items/7FLHGCA8"],"uri":["http://zotero.org/users/5055722/items/7FLHGCA8"],"itemData":{"id":6,"type":"article-journal","title":"Measuring Citizen and Government Ideology in the American States, 1960-93","container-title":"American Journal of Political Science","page":"327-348","volume":"42","issue":"1","source":"JSTOR","abstract":"We construct dynamic measures of the ideology of a state's citizens and political leaders, using the roll call voting scores of state congressional delegations, the outcomes of congressional elections, the partisan division of state legislatures, the party of the governor, and various assumptions regarding voters and state political elites. We establish the utility of our indicators for 1960-93 by (i) examining and, whenever possible, testing the assumptions on which they are based, (ii) assessing their reliability, (iii) assessing their convergent validity by correlating them with other ideology indicators, and (iv) appraising their construct validity by analyzing their predictive power within multivariate models from some of the best recent research in the state politics field. Strongly supportive results from each battery of tests indicate the validity of our annual, state-level measures of citizen and government ideology. Substantively, our measures reveal more temporal variation in state citizen ideology than is generally recognized.","DOI":"10.2307/2991759","ISSN":"0092-5853","author":[{"family":"Berry","given":"William D."},{"family":"Ringquist","given":"Evan J."},{"family":"Fording","given":"Richard C."},{"family":"Hanson","given":"Russell L."}],"issued":{"date-parts":[["1998"]]}},"suppress-author":true}],"schema":"https://github.com/citation-style-language/schema/raw/master/csl-citation.json"} </w:instrText>
      </w:r>
      <w:r w:rsidR="00AF1DC2" w:rsidRPr="00D20966">
        <w:rPr>
          <w:rFonts w:ascii="Times New Roman" w:hAnsi="Times New Roman" w:cs="Times New Roman"/>
          <w:rPrChange w:id="198" w:author="Goehring, Benjamin" w:date="2018-08-27T07:09:00Z">
            <w:rPr>
              <w:rFonts w:ascii="Times New Roman" w:hAnsi="Times New Roman" w:cs="Times New Roman"/>
            </w:rPr>
          </w:rPrChange>
        </w:rPr>
        <w:fldChar w:fldCharType="separate"/>
      </w:r>
      <w:r w:rsidR="00AF1DC2" w:rsidRPr="00D20966">
        <w:rPr>
          <w:rFonts w:ascii="Times New Roman" w:hAnsi="Times New Roman" w:cs="Times New Roman"/>
          <w:noProof/>
        </w:rPr>
        <w:t>(1998)</w:t>
      </w:r>
      <w:r w:rsidR="00AF1DC2" w:rsidRPr="00D20966">
        <w:rPr>
          <w:rFonts w:ascii="Times New Roman" w:hAnsi="Times New Roman" w:cs="Times New Roman"/>
        </w:rPr>
        <w:fldChar w:fldCharType="end"/>
      </w:r>
      <w:r w:rsidR="00AF1DC2" w:rsidRPr="00E66630">
        <w:rPr>
          <w:rFonts w:ascii="Times New Roman" w:hAnsi="Times New Roman" w:cs="Times New Roman"/>
        </w:rPr>
        <w:t>,</w:t>
      </w:r>
      <w:ins w:id="199" w:author="Goehring, Benjamin" w:date="2018-08-26T19:14:00Z">
        <w:r w:rsidR="00A04101" w:rsidRPr="00D20966">
          <w:rPr>
            <w:rFonts w:ascii="Times New Roman" w:hAnsi="Times New Roman" w:cs="Times New Roman"/>
          </w:rPr>
          <w:t xml:space="preserve"> and refined by B</w:t>
        </w:r>
        <w:r w:rsidR="00A04101" w:rsidRPr="002505DC">
          <w:rPr>
            <w:rFonts w:ascii="Times New Roman" w:hAnsi="Times New Roman" w:cs="Times New Roman"/>
          </w:rPr>
          <w:t xml:space="preserve">erry et al. </w:t>
        </w:r>
      </w:ins>
      <w:ins w:id="200" w:author="Goehring, Benjamin" w:date="2018-08-26T19:15:00Z">
        <w:r w:rsidR="00A04101" w:rsidRPr="00D20966">
          <w:rPr>
            <w:rFonts w:ascii="Times New Roman" w:hAnsi="Times New Roman" w:cs="Times New Roman"/>
          </w:rPr>
          <w:fldChar w:fldCharType="begin"/>
        </w:r>
        <w:r w:rsidR="00A04101" w:rsidRPr="002505DC">
          <w:rPr>
            <w:rFonts w:ascii="Times New Roman" w:hAnsi="Times New Roman" w:cs="Times New Roman"/>
          </w:rPr>
          <w:instrText xml:space="preserve"> ADDIN ZOTERO_ITEM CSL_CITATION {"citationID":"7IjcFSKJ","properties":{"formattedCitation":"(Berry et al. 2010)","plainCitation":"(Berry et al. 2010)","noteIndex":0},"citationItems":[{"id":4,"uris":["http://zotero.org/users/5055722/items/5MEFK85E"],"uri":["http://zotero.org/users/5055722/items/5MEFK85E"],"itemData":{"id":4,"type":"article-journal","title":"Measuring Citizen and Government Ideology in the U.S. States: A Re-appraisal","container-title":"State Politics &amp; Policy Quarterly","page":"117-135","volume":"10","issue":"2","source":"JSTOR","abstract":"Berry et al.'s (1998) measures of U.S. state citizen and government ideology rely on unadjusted interest-group ratings for a state's members of Congress to infer information about (1) the ideological orientation of the electorates that selected them or (2) state legislators and the governor from the same state. Potential weaknesses in unadjusted interest-group ratings prompt the question: Are the Berry et al. measures flawed, and if so, can they be fixed by substituting alternative measures of a member's ideology? We conclude that a version of the Berry et al. state government ideology indicator relying on NOMINATE common space scores is marginally superior to the extant version. In contrast, we reaffirm the validity of the original state citizen ideology indicator and find that versions based on NOMINATE common space scores and adjusted ADA and COPE scores introduced by Groseclose, Levitt, and Snyder (1999) are weaker.","ISSN":"1532-4400","shortTitle":"Measuring Citizen and Government Ideology in the U.S. States","author":[{"family":"Berry","given":"William D."},{"family":"Fording","given":"Richard C."},{"family":"Ringquist","given":"Evan J."},{"family":"Hanson","given":"Russell L."},{"family":"Klarner","given":"Carl E."}],"issued":{"date-parts":[["2010"]]}}}],"schema":"https://github.com/citation-style-language/schema/raw/master/csl-citation.json"} </w:instrText>
        </w:r>
      </w:ins>
      <w:r w:rsidR="00A04101" w:rsidRPr="00D20966">
        <w:rPr>
          <w:rFonts w:ascii="Times New Roman" w:hAnsi="Times New Roman" w:cs="Times New Roman"/>
          <w:rPrChange w:id="201" w:author="Goehring, Benjamin" w:date="2018-08-27T07:09:00Z">
            <w:rPr>
              <w:rFonts w:ascii="Times New Roman" w:hAnsi="Times New Roman" w:cs="Times New Roman"/>
            </w:rPr>
          </w:rPrChange>
        </w:rPr>
        <w:fldChar w:fldCharType="separate"/>
      </w:r>
      <w:ins w:id="202" w:author="Goehring, Benjamin" w:date="2018-08-26T19:15:00Z">
        <w:r w:rsidR="00A04101" w:rsidRPr="00D20966">
          <w:rPr>
            <w:rFonts w:ascii="Times New Roman" w:hAnsi="Times New Roman" w:cs="Times New Roman"/>
            <w:noProof/>
          </w:rPr>
          <w:t>(2010)</w:t>
        </w:r>
        <w:r w:rsidR="00A04101" w:rsidRPr="00D20966">
          <w:rPr>
            <w:rFonts w:ascii="Times New Roman" w:hAnsi="Times New Roman" w:cs="Times New Roman"/>
          </w:rPr>
          <w:fldChar w:fldCharType="end"/>
        </w:r>
        <w:r w:rsidR="00B53001" w:rsidRPr="00E66630">
          <w:rPr>
            <w:rFonts w:ascii="Times New Roman" w:hAnsi="Times New Roman" w:cs="Times New Roman"/>
          </w:rPr>
          <w:t>,</w:t>
        </w:r>
      </w:ins>
      <w:r w:rsidR="00AF1DC2" w:rsidRPr="00D20966">
        <w:rPr>
          <w:rFonts w:ascii="Times New Roman" w:hAnsi="Times New Roman" w:cs="Times New Roman"/>
        </w:rPr>
        <w:t xml:space="preserve"> </w:t>
      </w:r>
      <w:r w:rsidR="007C7E87" w:rsidRPr="002505DC">
        <w:rPr>
          <w:rFonts w:ascii="Times New Roman" w:hAnsi="Times New Roman" w:cs="Times New Roman"/>
          <w:i/>
        </w:rPr>
        <w:t xml:space="preserve">liberalism </w:t>
      </w:r>
      <w:r w:rsidR="007C7E87" w:rsidRPr="002505DC">
        <w:rPr>
          <w:rFonts w:ascii="Times New Roman" w:hAnsi="Times New Roman" w:cs="Times New Roman"/>
        </w:rPr>
        <w:t>captures</w:t>
      </w:r>
      <w:r w:rsidR="00A60D2D" w:rsidRPr="002505DC">
        <w:rPr>
          <w:rFonts w:ascii="Times New Roman" w:hAnsi="Times New Roman" w:cs="Times New Roman"/>
        </w:rPr>
        <w:t xml:space="preserve"> the liberal ideology of a state government in a calendar year from 0 (most conservative) to 100 (most liberal)</w:t>
      </w:r>
      <w:r w:rsidR="006F6CB7" w:rsidRPr="002505DC">
        <w:rPr>
          <w:rFonts w:ascii="Times New Roman" w:hAnsi="Times New Roman" w:cs="Times New Roman"/>
        </w:rPr>
        <w:t>,</w:t>
      </w:r>
      <w:r w:rsidR="00A60D2D" w:rsidRPr="002505DC">
        <w:rPr>
          <w:rFonts w:ascii="Times New Roman" w:hAnsi="Times New Roman" w:cs="Times New Roman"/>
        </w:rPr>
        <w:t xml:space="preserve"> weighted by the powers of the democratic and republican parties in the upper and lower branches of the state legislatur</w:t>
      </w:r>
      <w:r w:rsidR="002C4ABE" w:rsidRPr="002505DC">
        <w:rPr>
          <w:rFonts w:ascii="Times New Roman" w:hAnsi="Times New Roman" w:cs="Times New Roman"/>
        </w:rPr>
        <w:t>e and ideology of the governor</w:t>
      </w:r>
      <w:r w:rsidR="006645EB" w:rsidRPr="002505DC">
        <w:rPr>
          <w:rFonts w:ascii="Times New Roman" w:hAnsi="Times New Roman" w:cs="Times New Roman"/>
        </w:rPr>
        <w:t>.</w:t>
      </w:r>
      <w:r w:rsidR="00A43DC3" w:rsidRPr="002505DC">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{"citationID":"AUxjGOTB","properties":{"formattedCitation":"(Berry et al. 1998)","plainCitation":"(Berry et al. 1998)","noteIndex":0},"citationItems":[{"id":6,"uris":["http://zotero.org/users/5055722/items/7FLHGCA8"],"uri":["http://zotero.org/users/5055722/items/7FLHGCA8"],"itemData":{"id":6,"type":"article-journal","title":"Measuring Citizen and Government Ideology in the American States, 1960-93","container-title":"American Journal of Political Science","page":"327-348","volume":"42","issue":"1","source":"JSTOR","abstract":"We construct dynamic measures of the ideology of a state's citizens and political leaders, using the roll call voting scores of state congressional delegations, the outcomes of congressional elections, the partisan division of state legislatures, the party of the governor, and various assumptions regarding voters and state political elites. We establish the utility of our indicators for 1960-93 by (i) examining and, whenever possible, testing the assumptions on which they are based, (ii) assessing their reliability, (iii) assessing their convergent validity by correlating them with other ideology indicators, and (iv) appraising their construct validity by analyzing their predictive power within multivariate models from some of the best recent research in the state politics field. Strongly supportive results from each battery of tests indicate the validity of our annual, state-level measures of citizen and government ideology. Substantively, our measures reveal more temporal variation in state citizen ideology than is generally recognized.","DOI":"10.2307/2991759","ISSN":"0092-5853","author":[{"family":"Berry","given":"William D."},{"family":"Ringquist","given":"Evan J."},{"family":"Fording","given":"Richard C."},{"family":"Hanson","given":"Russell L."}],"issued":{"date-parts":[["1998"]]}}}],"schema":"https://github.com/citation-style-language/schema/raw/master/csl-citation.json"} </w:instrText>
      </w:r>
      <w:r w:rsidR="00A43DC3" w:rsidRPr="002505DC">
        <w:rPr>
          <w:rFonts w:ascii="Times New Roman" w:hAnsi="Times New Roman" w:cs="Times New Roman"/>
          <w:rPrChange w:id="203" w:author="Goehring, Benjamin" w:date="2018-08-27T07:09:00Z">
            <w:rPr>
              <w:rFonts w:ascii="Times New Roman" w:hAnsi="Times New Roman" w:cs="Times New Roman"/>
            </w:rPr>
          </w:rPrChange>
        </w:rPr>
        <w:fldChar w:fldCharType="end"/>
      </w:r>
      <w:r w:rsidR="006645EB" w:rsidRPr="00E66630">
        <w:rPr>
          <w:rFonts w:ascii="Times New Roman" w:hAnsi="Times New Roman" w:cs="Times New Roman"/>
        </w:rPr>
        <w:t xml:space="preserve"> </w:t>
      </w:r>
      <w:r w:rsidR="006F6CB7" w:rsidRPr="00D20966">
        <w:rPr>
          <w:rFonts w:ascii="Times New Roman" w:hAnsi="Times New Roman" w:cs="Times New Roman"/>
        </w:rPr>
        <w:t>Quantifying</w:t>
      </w:r>
      <w:r w:rsidR="000D3FE9" w:rsidRPr="002505DC">
        <w:rPr>
          <w:rFonts w:ascii="Times New Roman" w:hAnsi="Times New Roman" w:cs="Times New Roman"/>
        </w:rPr>
        <w:t xml:space="preserve"> partisan control of state government </w:t>
      </w:r>
      <w:r w:rsidR="00E342DA" w:rsidRPr="002505DC">
        <w:rPr>
          <w:rFonts w:ascii="Times New Roman" w:hAnsi="Times New Roman" w:cs="Times New Roman"/>
        </w:rPr>
        <w:t>via a measure of</w:t>
      </w:r>
      <w:r w:rsidR="000D3FE9" w:rsidRPr="002505DC">
        <w:rPr>
          <w:rFonts w:ascii="Times New Roman" w:hAnsi="Times New Roman" w:cs="Times New Roman"/>
        </w:rPr>
        <w:t xml:space="preserve"> state government ideology </w:t>
      </w:r>
      <w:r w:rsidR="00217745" w:rsidRPr="002505DC">
        <w:rPr>
          <w:rFonts w:ascii="Times New Roman" w:hAnsi="Times New Roman" w:cs="Times New Roman"/>
        </w:rPr>
        <w:t xml:space="preserve">controls for changes in party strength and ideology across states and time. </w:t>
      </w:r>
      <w:r w:rsidR="00F32404" w:rsidRPr="002505DC">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2505DC">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0A109D8D" w:rsidR="00456AC2" w:rsidRPr="002505DC" w:rsidRDefault="007F0FA7" w:rsidP="00217745">
      <w:pPr>
        <w:spacing w:line="480" w:lineRule="auto"/>
        <w:ind w:firstLine="720"/>
        <w:rPr>
          <w:rFonts w:ascii="Times New Roman" w:hAnsi="Times New Roman" w:cs="Times New Roman"/>
        </w:rPr>
      </w:pPr>
      <w:r w:rsidRPr="002505DC">
        <w:rPr>
          <w:rFonts w:ascii="Times New Roman" w:hAnsi="Times New Roman" w:cs="Times New Roman"/>
        </w:rPr>
        <w:t xml:space="preserve">We </w:t>
      </w:r>
      <w:r w:rsidR="009D3E8F" w:rsidRPr="002505DC">
        <w:rPr>
          <w:rFonts w:ascii="Times New Roman" w:hAnsi="Times New Roman" w:cs="Times New Roman"/>
        </w:rPr>
        <w:t>hypothesize that states</w:t>
      </w:r>
      <w:r w:rsidR="00456AC2" w:rsidRPr="002505DC">
        <w:rPr>
          <w:rFonts w:ascii="Times New Roman" w:hAnsi="Times New Roman" w:cs="Times New Roman"/>
        </w:rPr>
        <w:t xml:space="preserve"> with higher </w:t>
      </w:r>
      <w:r w:rsidR="00456AC2" w:rsidRPr="002505DC">
        <w:rPr>
          <w:rFonts w:ascii="Times New Roman" w:hAnsi="Times New Roman" w:cs="Times New Roman"/>
          <w:i/>
        </w:rPr>
        <w:t xml:space="preserve">liberalism </w:t>
      </w:r>
      <w:r w:rsidR="00456AC2" w:rsidRPr="002505DC">
        <w:rPr>
          <w:rFonts w:ascii="Times New Roman" w:hAnsi="Times New Roman" w:cs="Times New Roman"/>
        </w:rPr>
        <w:t xml:space="preserve">scores </w:t>
      </w:r>
      <w:r w:rsidRPr="002505DC">
        <w:rPr>
          <w:rFonts w:ascii="Times New Roman" w:hAnsi="Times New Roman" w:cs="Times New Roman"/>
        </w:rPr>
        <w:t xml:space="preserve">will </w:t>
      </w:r>
      <w:r w:rsidR="00456AC2" w:rsidRPr="002505DC">
        <w:rPr>
          <w:rFonts w:ascii="Times New Roman" w:hAnsi="Times New Roman" w:cs="Times New Roman"/>
        </w:rPr>
        <w:t xml:space="preserve">spend </w:t>
      </w:r>
      <w:r w:rsidR="00DE78F3" w:rsidRPr="002505DC">
        <w:rPr>
          <w:rFonts w:ascii="Times New Roman" w:hAnsi="Times New Roman" w:cs="Times New Roman"/>
        </w:rPr>
        <w:t>proportionally more on basic assistance</w:t>
      </w:r>
      <w:r w:rsidR="00456AC2" w:rsidRPr="002505DC">
        <w:rPr>
          <w:rFonts w:ascii="Times New Roman" w:hAnsi="Times New Roman" w:cs="Times New Roman"/>
        </w:rPr>
        <w:t xml:space="preserve">. Progressive shifts in party ideology and electoral victories by progressive parties ought to be commensurate with increased basic assistance spending, reflecting support </w:t>
      </w:r>
      <w:r w:rsidRPr="002505DC">
        <w:rPr>
          <w:rFonts w:ascii="Times New Roman" w:hAnsi="Times New Roman" w:cs="Times New Roman"/>
        </w:rPr>
        <w:t xml:space="preserve">for </w:t>
      </w:r>
      <w:r w:rsidR="00456AC2" w:rsidRPr="002505DC">
        <w:rPr>
          <w:rFonts w:ascii="Times New Roman" w:hAnsi="Times New Roman" w:cs="Times New Roman"/>
        </w:rPr>
        <w:t>social welfare spending</w:t>
      </w:r>
      <w:r w:rsidRPr="002505DC">
        <w:rPr>
          <w:rFonts w:ascii="Times New Roman" w:hAnsi="Times New Roman" w:cs="Times New Roman"/>
        </w:rPr>
        <w:t xml:space="preserve"> in liberal parties</w:t>
      </w:r>
      <w:r w:rsidR="00456AC2" w:rsidRPr="002505DC">
        <w:rPr>
          <w:rFonts w:ascii="Times New Roman" w:hAnsi="Times New Roman" w:cs="Times New Roman"/>
        </w:rPr>
        <w:t xml:space="preserve">. </w:t>
      </w:r>
    </w:p>
    <w:p w14:paraId="727263D9" w14:textId="77777777" w:rsidR="00A60D2D" w:rsidRPr="002505DC" w:rsidRDefault="00A60D2D" w:rsidP="00A60D2D">
      <w:pPr>
        <w:spacing w:line="480" w:lineRule="auto"/>
        <w:rPr>
          <w:rFonts w:ascii="Times New Roman" w:hAnsi="Times New Roman" w:cs="Times New Roman"/>
          <w:i/>
          <w:u w:val="single"/>
        </w:rPr>
      </w:pPr>
      <w:r w:rsidRPr="002505DC">
        <w:rPr>
          <w:rFonts w:ascii="Times New Roman" w:hAnsi="Times New Roman" w:cs="Times New Roman"/>
          <w:i/>
          <w:u w:val="single"/>
        </w:rPr>
        <w:t>Economic Conditions</w:t>
      </w:r>
    </w:p>
    <w:p w14:paraId="2C3130F4" w14:textId="07ED8CDC" w:rsidR="00145CE3" w:rsidRPr="002505DC" w:rsidRDefault="00A60D2D" w:rsidP="00282528">
      <w:pPr>
        <w:spacing w:line="480" w:lineRule="auto"/>
        <w:rPr>
          <w:rFonts w:ascii="Times New Roman" w:hAnsi="Times New Roman" w:cs="Times New Roman"/>
        </w:rPr>
      </w:pPr>
      <w:r w:rsidRPr="002505DC">
        <w:rPr>
          <w:rFonts w:ascii="Times New Roman" w:hAnsi="Times New Roman" w:cs="Times New Roman"/>
        </w:rPr>
        <w:tab/>
      </w:r>
      <w:r w:rsidR="005E0818" w:rsidRPr="002505DC">
        <w:rPr>
          <w:rFonts w:ascii="Times New Roman" w:hAnsi="Times New Roman" w:cs="Times New Roman"/>
        </w:rPr>
        <w:t>S</w:t>
      </w:r>
      <w:r w:rsidRPr="002505DC">
        <w:rPr>
          <w:rFonts w:ascii="Times New Roman" w:hAnsi="Times New Roman" w:cs="Times New Roman"/>
        </w:rPr>
        <w:t xml:space="preserve">tate-level economic </w:t>
      </w:r>
      <w:r w:rsidR="008B3DCB" w:rsidRPr="002505DC">
        <w:rPr>
          <w:rFonts w:ascii="Times New Roman" w:hAnsi="Times New Roman" w:cs="Times New Roman"/>
        </w:rPr>
        <w:t>conditions</w:t>
      </w:r>
      <w:r w:rsidR="00257B61" w:rsidRPr="002505DC">
        <w:rPr>
          <w:rFonts w:ascii="Times New Roman" w:hAnsi="Times New Roman" w:cs="Times New Roman"/>
        </w:rPr>
        <w:t xml:space="preserve"> </w:t>
      </w:r>
      <w:r w:rsidR="005E0818" w:rsidRPr="002505DC">
        <w:rPr>
          <w:rFonts w:ascii="Times New Roman" w:hAnsi="Times New Roman" w:cs="Times New Roman"/>
        </w:rPr>
        <w:t>may also influence b</w:t>
      </w:r>
      <w:r w:rsidRPr="002505DC">
        <w:rPr>
          <w:rFonts w:ascii="Times New Roman" w:hAnsi="Times New Roman" w:cs="Times New Roman"/>
        </w:rPr>
        <w:t>asic assistance expenditures</w:t>
      </w:r>
      <w:r w:rsidR="00CD246A" w:rsidRPr="002505DC">
        <w:rPr>
          <w:rFonts w:ascii="Times New Roman" w:hAnsi="Times New Roman" w:cs="Times New Roman"/>
        </w:rPr>
        <w:t xml:space="preserve">. </w:t>
      </w:r>
      <w:r w:rsidR="00720BAC" w:rsidRPr="002505DC">
        <w:rPr>
          <w:rFonts w:ascii="Times New Roman" w:hAnsi="Times New Roman" w:cs="Times New Roman"/>
        </w:rPr>
        <w:t xml:space="preserve">The PRWORA was </w:t>
      </w:r>
      <w:r w:rsidR="005E0818" w:rsidRPr="002505DC">
        <w:rPr>
          <w:rFonts w:ascii="Times New Roman" w:hAnsi="Times New Roman" w:cs="Times New Roman"/>
        </w:rPr>
        <w:t xml:space="preserve">enacted </w:t>
      </w:r>
      <w:r w:rsidR="00087C21" w:rsidRPr="002505DC">
        <w:rPr>
          <w:rFonts w:ascii="Times New Roman" w:hAnsi="Times New Roman" w:cs="Times New Roman"/>
        </w:rPr>
        <w:t xml:space="preserve">in an era of low unemployment, tight labor markets, and rising </w:t>
      </w:r>
      <w:r w:rsidR="000D4F2B" w:rsidRPr="002505DC">
        <w:rPr>
          <w:rFonts w:ascii="Times New Roman" w:hAnsi="Times New Roman" w:cs="Times New Roman"/>
        </w:rPr>
        <w:t>wages for lower-skilled workers</w:t>
      </w:r>
      <w:r w:rsidR="001A352D"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{"citationID":"JhoHg85r","properties":{"formattedCitation":"(Blank 2002)","plainCitation":"(Blank 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00A43DC3" w:rsidRPr="00D20966">
        <w:rPr>
          <w:rFonts w:ascii="Times New Roman" w:hAnsi="Times New Roman" w:cs="Times New Roman"/>
          <w:rPrChange w:id="204"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(Bl</w:t>
      </w:r>
      <w:r w:rsidR="00A43DC3" w:rsidRPr="002505DC">
        <w:rPr>
          <w:rFonts w:ascii="Times New Roman" w:hAnsi="Times New Roman" w:cs="Times New Roman"/>
          <w:noProof/>
        </w:rPr>
        <w:t>ank 2002)</w:t>
      </w:r>
      <w:r w:rsidR="00A43DC3" w:rsidRPr="00D20966">
        <w:rPr>
          <w:rFonts w:ascii="Times New Roman" w:hAnsi="Times New Roman" w:cs="Times New Roman"/>
        </w:rPr>
        <w:fldChar w:fldCharType="end"/>
      </w:r>
      <w:r w:rsidR="001A352D" w:rsidRPr="00E66630">
        <w:rPr>
          <w:rFonts w:ascii="Times New Roman" w:hAnsi="Times New Roman" w:cs="Times New Roman"/>
        </w:rPr>
        <w:t>.</w:t>
      </w:r>
      <w:r w:rsidR="00D35B6C" w:rsidRPr="00D20966">
        <w:rPr>
          <w:rFonts w:ascii="Times New Roman" w:hAnsi="Times New Roman" w:cs="Times New Roman"/>
        </w:rPr>
        <w:t xml:space="preserve"> </w:t>
      </w:r>
      <w:r w:rsidR="002A2FD1" w:rsidRPr="002505DC">
        <w:rPr>
          <w:rFonts w:ascii="Times New Roman" w:hAnsi="Times New Roman" w:cs="Times New Roman"/>
        </w:rPr>
        <w:t>In an extensive literature review of TANF and AFDC research</w:t>
      </w:r>
      <w:r w:rsidR="004548BF" w:rsidRPr="002505DC">
        <w:rPr>
          <w:rFonts w:ascii="Times New Roman" w:hAnsi="Times New Roman" w:cs="Times New Roman"/>
        </w:rPr>
        <w:t xml:space="preserve"> in the years following the passage of the PRWORA</w:t>
      </w:r>
      <w:r w:rsidR="002A2FD1" w:rsidRPr="002505DC">
        <w:rPr>
          <w:rFonts w:ascii="Times New Roman" w:hAnsi="Times New Roman" w:cs="Times New Roman"/>
        </w:rPr>
        <w:t xml:space="preserve">, Blank </w:t>
      </w:r>
      <w:r w:rsidR="001A352D" w:rsidRPr="00D20966">
        <w:rPr>
          <w:rFonts w:ascii="Times New Roman" w:hAnsi="Times New Roman" w:cs="Times New Roman"/>
        </w:rPr>
        <w:fldChar w:fldCharType="begin"/>
      </w:r>
      <w:r w:rsidR="001A352D" w:rsidRPr="002505DC">
        <w:rPr>
          <w:rFonts w:ascii="Times New Roman" w:hAnsi="Times New Roman" w:cs="Times New Roman"/>
        </w:rPr>
        <w:instrText xml:space="preserve"> ADDIN ZOTERO_ITEM CSL_CITATION {"citationID":"zgGHTGiD","properties":{"formattedCitation":"(2002)","plainCitation":"(2002)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M"}],"issued":{"date-parts":[["2002",6]]},"accessed":{"date-parts":[["2018",8,2]]}},"suppress-author":true}],"schema":"https://github.com/citation-style-language/schema/raw/master/csl-citation.json"} </w:instrText>
      </w:r>
      <w:r w:rsidR="001A352D" w:rsidRPr="00D20966">
        <w:rPr>
          <w:rFonts w:ascii="Times New Roman" w:hAnsi="Times New Roman" w:cs="Times New Roman"/>
          <w:rPrChange w:id="205" w:author="Goehring, Benjamin" w:date="2018-08-27T07:09:00Z">
            <w:rPr>
              <w:rFonts w:ascii="Times New Roman" w:hAnsi="Times New Roman" w:cs="Times New Roman"/>
            </w:rPr>
          </w:rPrChange>
        </w:rPr>
        <w:fldChar w:fldCharType="separate"/>
      </w:r>
      <w:r w:rsidR="001A352D" w:rsidRPr="00D20966">
        <w:rPr>
          <w:rFonts w:ascii="Times New Roman" w:hAnsi="Times New Roman" w:cs="Times New Roman"/>
          <w:noProof/>
        </w:rPr>
        <w:t>(2002)</w:t>
      </w:r>
      <w:r w:rsidR="001A352D" w:rsidRPr="00D20966">
        <w:rPr>
          <w:rFonts w:ascii="Times New Roman" w:hAnsi="Times New Roman" w:cs="Times New Roman"/>
        </w:rPr>
        <w:fldChar w:fldCharType="end"/>
      </w:r>
      <w:r w:rsidR="001A352D" w:rsidRPr="00E66630">
        <w:rPr>
          <w:rFonts w:ascii="Times New Roman" w:hAnsi="Times New Roman" w:cs="Times New Roman"/>
        </w:rPr>
        <w:t xml:space="preserve"> </w:t>
      </w:r>
      <w:r w:rsidR="002A2FD1" w:rsidRPr="00D20966">
        <w:rPr>
          <w:rFonts w:ascii="Times New Roman" w:hAnsi="Times New Roman" w:cs="Times New Roman"/>
        </w:rPr>
        <w:t>finds five econometric studies that argue for an elasticity of state unemployment</w:t>
      </w:r>
      <w:r w:rsidR="002A2FD1" w:rsidRPr="002505DC">
        <w:rPr>
          <w:rFonts w:ascii="Times New Roman" w:hAnsi="Times New Roman" w:cs="Times New Roman"/>
        </w:rPr>
        <w:t xml:space="preserve"> rates to caseloads of between 5 and 7 percent</w:t>
      </w:r>
      <w:r w:rsidR="006645EB" w:rsidRPr="002505DC">
        <w:rPr>
          <w:rFonts w:ascii="Times New Roman" w:hAnsi="Times New Roman" w:cs="Times New Roman"/>
        </w:rPr>
        <w:t>.</w:t>
      </w:r>
      <w:r w:rsidR="00A43DC3" w:rsidRPr="002505DC">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{"citationID":"C4XwU5HZ","properties":{"formattedCitation":"(Blank 2002)","plainCitation":"(Blank 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00A43DC3" w:rsidRPr="002505DC">
        <w:rPr>
          <w:rFonts w:ascii="Times New Roman" w:hAnsi="Times New Roman" w:cs="Times New Roman"/>
          <w:rPrChange w:id="206" w:author="Goehring, Benjamin" w:date="2018-08-27T07:09:00Z">
            <w:rPr>
              <w:rFonts w:ascii="Times New Roman" w:hAnsi="Times New Roman" w:cs="Times New Roman"/>
            </w:rPr>
          </w:rPrChange>
        </w:rPr>
        <w:fldChar w:fldCharType="end"/>
      </w:r>
      <w:r w:rsidR="006645EB" w:rsidRPr="00E66630">
        <w:rPr>
          <w:rFonts w:ascii="Times New Roman" w:hAnsi="Times New Roman" w:cs="Times New Roman"/>
        </w:rPr>
        <w:t xml:space="preserve"> </w:t>
      </w:r>
      <w:r w:rsidR="00CD246A" w:rsidRPr="00D20966">
        <w:rPr>
          <w:rFonts w:ascii="Times New Roman" w:hAnsi="Times New Roman" w:cs="Times New Roman"/>
        </w:rPr>
        <w:t>Since caseload sizes</w:t>
      </w:r>
      <w:r w:rsidR="00145CE3" w:rsidRPr="002505DC">
        <w:rPr>
          <w:rFonts w:ascii="Times New Roman" w:hAnsi="Times New Roman" w:cs="Times New Roman"/>
        </w:rPr>
        <w:t xml:space="preserve"> are </w:t>
      </w:r>
      <w:r w:rsidR="00CD246A" w:rsidRPr="002505DC">
        <w:rPr>
          <w:rFonts w:ascii="Times New Roman" w:hAnsi="Times New Roman" w:cs="Times New Roman"/>
        </w:rPr>
        <w:t xml:space="preserve">in part a function of basic assistance spending, the </w:t>
      </w:r>
      <w:r w:rsidR="00145CE3" w:rsidRPr="002505DC">
        <w:rPr>
          <w:rFonts w:ascii="Times New Roman" w:hAnsi="Times New Roman" w:cs="Times New Roman"/>
        </w:rPr>
        <w:t xml:space="preserve">studies conducted in the years following the PRWORA’s </w:t>
      </w:r>
      <w:r w:rsidR="00257B61" w:rsidRPr="002505DC">
        <w:rPr>
          <w:rFonts w:ascii="Times New Roman" w:hAnsi="Times New Roman" w:cs="Times New Roman"/>
        </w:rPr>
        <w:t xml:space="preserve">enactment </w:t>
      </w:r>
      <w:r w:rsidR="00145CE3" w:rsidRPr="002505DC">
        <w:rPr>
          <w:rFonts w:ascii="Times New Roman" w:hAnsi="Times New Roman" w:cs="Times New Roman"/>
        </w:rPr>
        <w:t xml:space="preserve">imply that state </w:t>
      </w:r>
      <w:r w:rsidR="00145CE3" w:rsidRPr="002505DC">
        <w:rPr>
          <w:rFonts w:ascii="Times New Roman" w:hAnsi="Times New Roman" w:cs="Times New Roman"/>
        </w:rPr>
        <w:lastRenderedPageBreak/>
        <w:t xml:space="preserve">economic conditions should </w:t>
      </w:r>
      <w:r w:rsidR="00257B61" w:rsidRPr="002505DC">
        <w:rPr>
          <w:rFonts w:ascii="Times New Roman" w:hAnsi="Times New Roman" w:cs="Times New Roman"/>
        </w:rPr>
        <w:t xml:space="preserve">influence state spending </w:t>
      </w:r>
      <w:r w:rsidR="00145CE3" w:rsidRPr="002505DC">
        <w:rPr>
          <w:rFonts w:ascii="Times New Roman" w:hAnsi="Times New Roman" w:cs="Times New Roman"/>
        </w:rPr>
        <w:t>on basic assistance</w:t>
      </w:r>
      <w:r w:rsidR="006645EB" w:rsidRPr="002505DC">
        <w:rPr>
          <w:rFonts w:ascii="Times New Roman" w:hAnsi="Times New Roman" w:cs="Times New Roman"/>
        </w:rPr>
        <w:t xml:space="preserve">. </w:t>
      </w:r>
      <w:r w:rsidR="00282528" w:rsidRPr="002505DC">
        <w:rPr>
          <w:rFonts w:ascii="Times New Roman" w:hAnsi="Times New Roman" w:cs="Times New Roman"/>
        </w:rPr>
        <w:t>Qualitative evidence from the economic recession one decade later also supports the need to control for state-level economic conditions</w:t>
      </w:r>
      <w:r w:rsidR="006645EB" w:rsidRPr="002505DC">
        <w:rPr>
          <w:rFonts w:ascii="Times New Roman" w:hAnsi="Times New Roman" w:cs="Times New Roman"/>
        </w:rPr>
        <w:t xml:space="preserve">. </w:t>
      </w:r>
      <w:r w:rsidR="00282528" w:rsidRPr="002505DC">
        <w:rPr>
          <w:rFonts w:ascii="Times New Roman" w:hAnsi="Times New Roman" w:cs="Times New Roman"/>
        </w:rPr>
        <w:t>Thirty states saw increases in the number of basic assistance recipients following the beginning of the economic downturn in December 2007</w:t>
      </w:r>
      <w:r w:rsidR="001A352D"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{"citationID":"t3RAPPfj","properties":{"formattedCitation":"(Zedlewski and Golden 2010)","plainCitation":"(Zedlewski and Golden 2010)","noteIndex":0},"citationItems":[{"id":46,"uris":["http://zotero.org/users/5055722/items/6YLDLGWW"],"uri":["http://zotero.org/users/5055722/items/6YLDLGWW"],"itemData":{"id":46,"type":"report","title":"Next Steps for Temporary Assistance for Needy Families","collection-title":"Perspectives on Low-Income Working Families","publisher":"The Urban Institute","publisher-place":"Washington, D.C","page":"12","source":"Zotero","event-place":"Washington, D.C","URL":"https://www.urban.org/sites/default/files/publication/32901/412047-next-steps-for-temporary-assistance-for-needy-families-tanf-.pdf","language":"en","author":[{"family":"Zedlewski","given":"Sheila"},{"family":"Golden","given":"Olivia"}],"issued":{"date-parts":[["2010",2]]}}}],"schema":"https://github.com/citation-style-language/schema/raw/master/csl-citation.json"} </w:instrText>
      </w:r>
      <w:r w:rsidR="00A43DC3" w:rsidRPr="00D20966">
        <w:rPr>
          <w:rFonts w:ascii="Times New Roman" w:hAnsi="Times New Roman" w:cs="Times New Roman"/>
          <w:rPrChange w:id="207"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(Zedlewski and Golden 2010)</w:t>
      </w:r>
      <w:r w:rsidR="00A43DC3" w:rsidRPr="00D20966">
        <w:rPr>
          <w:rFonts w:ascii="Times New Roman" w:hAnsi="Times New Roman" w:cs="Times New Roman"/>
        </w:rPr>
        <w:fldChar w:fldCharType="end"/>
      </w:r>
      <w:r w:rsidR="001A352D" w:rsidRPr="00E66630">
        <w:rPr>
          <w:rFonts w:ascii="Times New Roman" w:hAnsi="Times New Roman" w:cs="Times New Roman"/>
        </w:rPr>
        <w:t>.</w:t>
      </w:r>
      <w:r w:rsidR="00D35B6C" w:rsidRPr="00D20966">
        <w:rPr>
          <w:rFonts w:ascii="Times New Roman" w:hAnsi="Times New Roman" w:cs="Times New Roman"/>
        </w:rPr>
        <w:t xml:space="preserve"> </w:t>
      </w:r>
      <w:r w:rsidR="00282528" w:rsidRPr="002505DC">
        <w:rPr>
          <w:rFonts w:ascii="Times New Roman" w:hAnsi="Times New Roman" w:cs="Times New Roman"/>
        </w:rPr>
        <w:t xml:space="preserve">As economic conditions </w:t>
      </w:r>
      <w:r w:rsidR="005E0818" w:rsidRPr="002505DC">
        <w:rPr>
          <w:rFonts w:ascii="Times New Roman" w:hAnsi="Times New Roman" w:cs="Times New Roman"/>
        </w:rPr>
        <w:t>deteriorated</w:t>
      </w:r>
      <w:r w:rsidR="00282528" w:rsidRPr="002505DC">
        <w:rPr>
          <w:rFonts w:ascii="Times New Roman" w:hAnsi="Times New Roman" w:cs="Times New Roman"/>
        </w:rPr>
        <w:t>, m</w:t>
      </w:r>
      <w:r w:rsidR="005E0818" w:rsidRPr="002505DC">
        <w:rPr>
          <w:rFonts w:ascii="Times New Roman" w:hAnsi="Times New Roman" w:cs="Times New Roman"/>
        </w:rPr>
        <w:t>ore</w:t>
      </w:r>
      <w:r w:rsidR="00282528" w:rsidRPr="002505DC">
        <w:rPr>
          <w:rFonts w:ascii="Times New Roman" w:hAnsi="Times New Roman" w:cs="Times New Roman"/>
        </w:rPr>
        <w:t xml:space="preserve"> low-income families </w:t>
      </w:r>
      <w:r w:rsidR="005E0818" w:rsidRPr="002505DC">
        <w:rPr>
          <w:rFonts w:ascii="Times New Roman" w:hAnsi="Times New Roman" w:cs="Times New Roman"/>
        </w:rPr>
        <w:t xml:space="preserve">became eligible and </w:t>
      </w:r>
      <w:r w:rsidR="00282528" w:rsidRPr="002505DC">
        <w:rPr>
          <w:rFonts w:ascii="Times New Roman" w:hAnsi="Times New Roman" w:cs="Times New Roman"/>
        </w:rPr>
        <w:t xml:space="preserve">sought cash assistance, </w:t>
      </w:r>
      <w:r w:rsidR="004548BF" w:rsidRPr="002505DC">
        <w:rPr>
          <w:rFonts w:ascii="Times New Roman" w:hAnsi="Times New Roman" w:cs="Times New Roman"/>
        </w:rPr>
        <w:t xml:space="preserve">with likely consequences for basic assistance expenditures. </w:t>
      </w:r>
    </w:p>
    <w:p w14:paraId="12702E4E" w14:textId="00141E45" w:rsidR="008D20C2" w:rsidRPr="002505DC" w:rsidRDefault="00282528" w:rsidP="00A60D2D">
      <w:pPr>
        <w:spacing w:line="480" w:lineRule="auto"/>
        <w:rPr>
          <w:rFonts w:ascii="Times New Roman" w:hAnsi="Times New Roman" w:cs="Times New Roman"/>
        </w:rPr>
      </w:pPr>
      <w:r w:rsidRPr="002505DC">
        <w:rPr>
          <w:rFonts w:ascii="Times New Roman" w:hAnsi="Times New Roman" w:cs="Times New Roman"/>
        </w:rPr>
        <w:tab/>
      </w:r>
      <w:del w:id="208" w:author="Goehring, Benjamin" w:date="2018-08-27T07:23:00Z">
        <w:r w:rsidR="005E0818" w:rsidRPr="002505DC" w:rsidDel="00BD4E4E">
          <w:rPr>
            <w:rFonts w:ascii="Times New Roman" w:hAnsi="Times New Roman" w:cs="Times New Roman"/>
          </w:rPr>
          <w:delText>S</w:delText>
        </w:r>
        <w:r w:rsidR="00690465" w:rsidRPr="002505DC" w:rsidDel="00BD4E4E">
          <w:rPr>
            <w:rFonts w:ascii="Times New Roman" w:hAnsi="Times New Roman" w:cs="Times New Roman"/>
          </w:rPr>
          <w:delText xml:space="preserve">tates with higher unemployment rates </w:delText>
        </w:r>
        <w:r w:rsidR="005E0818" w:rsidRPr="002505DC" w:rsidDel="00BD4E4E">
          <w:rPr>
            <w:rFonts w:ascii="Times New Roman" w:hAnsi="Times New Roman" w:cs="Times New Roman"/>
          </w:rPr>
          <w:delText xml:space="preserve">can also be expected </w:delText>
        </w:r>
        <w:r w:rsidR="00690465" w:rsidRPr="002505DC" w:rsidDel="00BD4E4E">
          <w:rPr>
            <w:rFonts w:ascii="Times New Roman" w:hAnsi="Times New Roman" w:cs="Times New Roman"/>
          </w:rPr>
          <w:delText>to spend more on basic assistance</w:delText>
        </w:r>
        <w:r w:rsidR="008B3DCB" w:rsidRPr="002505DC" w:rsidDel="00BD4E4E">
          <w:rPr>
            <w:rFonts w:ascii="Times New Roman" w:hAnsi="Times New Roman" w:cs="Times New Roman"/>
          </w:rPr>
          <w:delText xml:space="preserve"> </w:delText>
        </w:r>
        <w:r w:rsidR="00A43DC3" w:rsidRPr="00D20966" w:rsidDel="00BD4E4E">
          <w:rPr>
            <w:rFonts w:ascii="Times New Roman" w:hAnsi="Times New Roman" w:cs="Times New Roman"/>
          </w:rPr>
          <w:fldChar w:fldCharType="begin"/>
        </w:r>
        <w:r w:rsidR="00A43DC3" w:rsidRPr="00D20966" w:rsidDel="00BD4E4E">
          <w:rPr>
            <w:rFonts w:ascii="Times New Roman" w:hAnsi="Times New Roman" w:cs="Times New Roman"/>
          </w:rPr>
          <w:delInstrText xml:space="preserve"> ADDIN ZOTERO_ITEM CSL_CITATION {"citationID":"bUHLhUbf","properties":{"formattedCitation":"(Blank 2002)","plainCitation":"(Blank 2002)","noteIndex":0},"citationItems":[{"id"</w:delInstrText>
        </w:r>
        <w:r w:rsidR="00A43DC3" w:rsidRPr="002505DC" w:rsidDel="00BD4E4E">
          <w:rPr>
            <w:rFonts w:ascii="Times New Roman" w:hAnsi="Times New Roman" w:cs="Times New Roman"/>
          </w:rPr>
          <w:delInstrText xml:space="preserve">:7,"uris":["http://zotero.org/users/5055722/items/RUJTTEZG"],"uri":["http://zotero.org/users/5055722/items/RUJTTEZG"],"itemData":{"id":7,"type":"report","title":"Evaluating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delInstrText>
        </w:r>
        <w:r w:rsidR="00A43DC3" w:rsidRPr="00D20966" w:rsidDel="00BD4E4E">
          <w:rPr>
            <w:rFonts w:ascii="Times New Roman" w:hAnsi="Times New Roman" w:cs="Times New Roman"/>
          </w:rPr>
          <w:fldChar w:fldCharType="separate"/>
        </w:r>
        <w:r w:rsidR="00A43DC3" w:rsidRPr="00D20966" w:rsidDel="00BD4E4E">
          <w:rPr>
            <w:rFonts w:ascii="Times New Roman" w:hAnsi="Times New Roman" w:cs="Times New Roman"/>
            <w:noProof/>
          </w:rPr>
          <w:delText>(Blank 2002)</w:delText>
        </w:r>
        <w:r w:rsidR="00A43DC3" w:rsidRPr="00D20966" w:rsidDel="00BD4E4E">
          <w:rPr>
            <w:rFonts w:ascii="Times New Roman" w:hAnsi="Times New Roman" w:cs="Times New Roman"/>
          </w:rPr>
          <w:fldChar w:fldCharType="end"/>
        </w:r>
        <w:r w:rsidR="001A352D" w:rsidRPr="00E66630" w:rsidDel="00BD4E4E">
          <w:rPr>
            <w:rFonts w:ascii="Times New Roman" w:hAnsi="Times New Roman" w:cs="Times New Roman"/>
          </w:rPr>
          <w:delText>.</w:delText>
        </w:r>
        <w:r w:rsidR="00151B28" w:rsidRPr="00D20966" w:rsidDel="00BD4E4E">
          <w:rPr>
            <w:rStyle w:val="FootnoteReference"/>
            <w:rFonts w:ascii="Times New Roman" w:hAnsi="Times New Roman" w:cs="Times New Roman"/>
          </w:rPr>
          <w:delText xml:space="preserve"> </w:delText>
        </w:r>
      </w:del>
      <w:r w:rsidR="005E0818" w:rsidRPr="002505DC">
        <w:rPr>
          <w:rFonts w:ascii="Times New Roman" w:hAnsi="Times New Roman" w:cs="Times New Roman"/>
          <w:i/>
        </w:rPr>
        <w:t>U</w:t>
      </w:r>
      <w:r w:rsidR="00466B6C" w:rsidRPr="002505DC">
        <w:rPr>
          <w:rFonts w:ascii="Times New Roman" w:hAnsi="Times New Roman" w:cs="Times New Roman"/>
          <w:i/>
        </w:rPr>
        <w:t>nemployment</w:t>
      </w:r>
      <w:r w:rsidR="005E0818" w:rsidRPr="002505DC">
        <w:rPr>
          <w:rFonts w:ascii="Times New Roman" w:hAnsi="Times New Roman" w:cs="Times New Roman"/>
          <w:i/>
        </w:rPr>
        <w:t xml:space="preserve"> </w:t>
      </w:r>
      <w:r w:rsidR="00DF69EC" w:rsidRPr="002505DC">
        <w:rPr>
          <w:rFonts w:ascii="Times New Roman" w:hAnsi="Times New Roman" w:cs="Times New Roman"/>
        </w:rPr>
        <w:t xml:space="preserve">measures </w:t>
      </w:r>
      <w:r w:rsidR="00A60D2D" w:rsidRPr="002505DC">
        <w:rPr>
          <w:rFonts w:ascii="Times New Roman" w:hAnsi="Times New Roman" w:cs="Times New Roman"/>
        </w:rPr>
        <w:t>a state’s annual unemployment rate among the civilian non-institutional population</w:t>
      </w:r>
      <w:r w:rsidR="006645EB" w:rsidRPr="002505DC">
        <w:rPr>
          <w:rFonts w:ascii="Times New Roman" w:hAnsi="Times New Roman" w:cs="Times New Roman"/>
        </w:rPr>
        <w:t xml:space="preserve">. </w:t>
      </w:r>
      <w:r w:rsidR="00151B28" w:rsidRPr="002505DC">
        <w:rPr>
          <w:rFonts w:ascii="Times New Roman" w:hAnsi="Times New Roman" w:cs="Times New Roman"/>
        </w:rPr>
        <w:t>W</w:t>
      </w:r>
      <w:r w:rsidR="005E0818" w:rsidRPr="002505DC">
        <w:rPr>
          <w:rFonts w:ascii="Times New Roman" w:hAnsi="Times New Roman" w:cs="Times New Roman"/>
        </w:rPr>
        <w:t xml:space="preserve">e </w:t>
      </w:r>
      <w:r w:rsidR="008D20C2" w:rsidRPr="002505DC">
        <w:rPr>
          <w:rFonts w:ascii="Times New Roman" w:hAnsi="Times New Roman" w:cs="Times New Roman"/>
        </w:rPr>
        <w:t xml:space="preserve">also include </w:t>
      </w:r>
      <w:r w:rsidR="00631526" w:rsidRPr="002505DC">
        <w:rPr>
          <w:rFonts w:ascii="Times New Roman" w:hAnsi="Times New Roman" w:cs="Times New Roman"/>
          <w:i/>
        </w:rPr>
        <w:t xml:space="preserve">pcpi_regional </w:t>
      </w:r>
      <w:r w:rsidR="00631526" w:rsidRPr="002505DC">
        <w:rPr>
          <w:rFonts w:ascii="Times New Roman" w:hAnsi="Times New Roman" w:cs="Times New Roman"/>
        </w:rPr>
        <w:t xml:space="preserve">as a measure of </w:t>
      </w:r>
      <w:r w:rsidR="00295091" w:rsidRPr="002505DC">
        <w:rPr>
          <w:rFonts w:ascii="Times New Roman" w:hAnsi="Times New Roman" w:cs="Times New Roman"/>
        </w:rPr>
        <w:t>each</w:t>
      </w:r>
      <w:r w:rsidR="00723941" w:rsidRPr="002505DC">
        <w:rPr>
          <w:rFonts w:ascii="Times New Roman" w:hAnsi="Times New Roman" w:cs="Times New Roman"/>
        </w:rPr>
        <w:t xml:space="preserve"> state’s </w:t>
      </w:r>
      <w:r w:rsidR="009C59C8" w:rsidRPr="002505DC">
        <w:rPr>
          <w:rFonts w:ascii="Times New Roman" w:hAnsi="Times New Roman" w:cs="Times New Roman"/>
        </w:rPr>
        <w:t>real</w:t>
      </w:r>
      <w:r w:rsidR="00723941" w:rsidRPr="002505DC">
        <w:rPr>
          <w:rFonts w:ascii="Times New Roman" w:hAnsi="Times New Roman" w:cs="Times New Roman"/>
        </w:rPr>
        <w:t xml:space="preserve"> per capita personal income </w:t>
      </w:r>
      <w:r w:rsidR="009C59C8" w:rsidRPr="002505DC">
        <w:rPr>
          <w:rFonts w:ascii="Times New Roman" w:hAnsi="Times New Roman" w:cs="Times New Roman"/>
        </w:rPr>
        <w:t xml:space="preserve">in thousands of 2013 dollars </w:t>
      </w:r>
      <w:r w:rsidR="00723941" w:rsidRPr="002505DC">
        <w:rPr>
          <w:rFonts w:ascii="Times New Roman" w:hAnsi="Times New Roman" w:cs="Times New Roman"/>
        </w:rPr>
        <w:t xml:space="preserve">controlling for </w:t>
      </w:r>
      <w:r w:rsidR="009C59C8" w:rsidRPr="002505DC">
        <w:rPr>
          <w:rFonts w:ascii="Times New Roman" w:hAnsi="Times New Roman" w:cs="Times New Roman"/>
        </w:rPr>
        <w:t xml:space="preserve">regional </w:t>
      </w:r>
      <w:r w:rsidR="00690465" w:rsidRPr="002505DC">
        <w:rPr>
          <w:rFonts w:ascii="Times New Roman" w:hAnsi="Times New Roman" w:cs="Times New Roman"/>
        </w:rPr>
        <w:t>variation</w:t>
      </w:r>
      <w:r w:rsidR="00CC5653" w:rsidRPr="002505DC">
        <w:rPr>
          <w:rFonts w:ascii="Times New Roman" w:hAnsi="Times New Roman" w:cs="Times New Roman"/>
        </w:rPr>
        <w:t>s</w:t>
      </w:r>
      <w:r w:rsidR="00690465" w:rsidRPr="002505DC">
        <w:rPr>
          <w:rFonts w:ascii="Times New Roman" w:hAnsi="Times New Roman" w:cs="Times New Roman"/>
        </w:rPr>
        <w:t xml:space="preserve"> in purchasing power</w:t>
      </w:r>
      <w:r w:rsidR="006645EB" w:rsidRPr="002505DC">
        <w:rPr>
          <w:rFonts w:ascii="Times New Roman" w:hAnsi="Times New Roman" w:cs="Times New Roman"/>
        </w:rPr>
        <w:t xml:space="preserve">. </w:t>
      </w:r>
      <w:r w:rsidR="00151B28" w:rsidRPr="002505DC">
        <w:rPr>
          <w:rFonts w:ascii="Times New Roman" w:hAnsi="Times New Roman" w:cs="Times New Roman"/>
        </w:rPr>
        <w:t>We expect p</w:t>
      </w:r>
      <w:r w:rsidR="00295091" w:rsidRPr="002505DC">
        <w:rPr>
          <w:rFonts w:ascii="Times New Roman" w:hAnsi="Times New Roman" w:cs="Times New Roman"/>
        </w:rPr>
        <w:t>er capita income</w:t>
      </w:r>
      <w:r w:rsidR="0068603A" w:rsidRPr="002505DC">
        <w:rPr>
          <w:rFonts w:ascii="Times New Roman" w:hAnsi="Times New Roman" w:cs="Times New Roman"/>
          <w:i/>
        </w:rPr>
        <w:t xml:space="preserve"> </w:t>
      </w:r>
      <w:r w:rsidR="0068603A" w:rsidRPr="002505DC">
        <w:rPr>
          <w:rFonts w:ascii="Times New Roman" w:hAnsi="Times New Roman" w:cs="Times New Roman"/>
        </w:rPr>
        <w:t>to be inversely related to states’ basic assistance spending</w:t>
      </w:r>
      <w:r w:rsidR="006645EB" w:rsidRPr="002505DC">
        <w:rPr>
          <w:rFonts w:ascii="Times New Roman" w:hAnsi="Times New Roman" w:cs="Times New Roman"/>
        </w:rPr>
        <w:t xml:space="preserve">. </w:t>
      </w:r>
      <w:r w:rsidR="0068603A" w:rsidRPr="002505DC">
        <w:rPr>
          <w:rFonts w:ascii="Times New Roman" w:hAnsi="Times New Roman" w:cs="Times New Roman"/>
        </w:rPr>
        <w:t>U</w:t>
      </w:r>
      <w:r w:rsidR="008D20C2" w:rsidRPr="002505DC">
        <w:rPr>
          <w:rFonts w:ascii="Times New Roman" w:hAnsi="Times New Roman" w:cs="Times New Roman"/>
        </w:rPr>
        <w:t>nemployment rates and incomes are li</w:t>
      </w:r>
      <w:r w:rsidR="0068603A" w:rsidRPr="002505DC">
        <w:rPr>
          <w:rFonts w:ascii="Times New Roman" w:hAnsi="Times New Roman" w:cs="Times New Roman"/>
        </w:rPr>
        <w:t>kely to be strongly and inversely correlated, but for the population who receives TANF, they may not move in tandem</w:t>
      </w:r>
      <w:r w:rsidR="006645EB" w:rsidRPr="002505DC">
        <w:rPr>
          <w:rFonts w:ascii="Times New Roman" w:hAnsi="Times New Roman" w:cs="Times New Roman"/>
        </w:rPr>
        <w:t xml:space="preserve">. </w:t>
      </w:r>
      <w:r w:rsidR="0068603A" w:rsidRPr="002505DC">
        <w:rPr>
          <w:rFonts w:ascii="Times New Roman" w:hAnsi="Times New Roman" w:cs="Times New Roman"/>
        </w:rPr>
        <w:t>Moving from w</w:t>
      </w:r>
      <w:r w:rsidR="00CD246A" w:rsidRPr="002505DC">
        <w:rPr>
          <w:rFonts w:ascii="Times New Roman" w:hAnsi="Times New Roman" w:cs="Times New Roman"/>
        </w:rPr>
        <w:t xml:space="preserve">elfare to work increases earnings but may decrease assistance benefits. </w:t>
      </w:r>
      <w:r w:rsidR="0068603A" w:rsidRPr="002505DC">
        <w:rPr>
          <w:rFonts w:ascii="Times New Roman" w:hAnsi="Times New Roman" w:cs="Times New Roman"/>
        </w:rPr>
        <w:t xml:space="preserve">As such, controlling for states’ unemployment rates alone may </w:t>
      </w:r>
      <w:r w:rsidR="00295091" w:rsidRPr="002505DC">
        <w:rPr>
          <w:rFonts w:ascii="Times New Roman" w:hAnsi="Times New Roman" w:cs="Times New Roman"/>
        </w:rPr>
        <w:t xml:space="preserve">not </w:t>
      </w:r>
      <w:r w:rsidR="004548BF" w:rsidRPr="002505DC">
        <w:rPr>
          <w:rFonts w:ascii="Times New Roman" w:hAnsi="Times New Roman" w:cs="Times New Roman"/>
        </w:rPr>
        <w:t>adequately control for</w:t>
      </w:r>
      <w:r w:rsidR="0068603A" w:rsidRPr="002505DC">
        <w:rPr>
          <w:rFonts w:ascii="Times New Roman" w:hAnsi="Times New Roman" w:cs="Times New Roman"/>
        </w:rPr>
        <w:t xml:space="preserve"> states’ economic conditions, especially as they pertain to the low-income families most likely to receive basic assistance. </w:t>
      </w:r>
    </w:p>
    <w:p w14:paraId="21D450A2" w14:textId="0B8AE7BF" w:rsidR="0001522A" w:rsidRPr="00D20966" w:rsidRDefault="00151B28" w:rsidP="000D5896">
      <w:pPr>
        <w:spacing w:line="480" w:lineRule="auto"/>
        <w:ind w:firstLine="720"/>
        <w:rPr>
          <w:rFonts w:ascii="Times New Roman" w:hAnsi="Times New Roman" w:cs="Times New Roman"/>
        </w:rPr>
      </w:pPr>
      <w:r w:rsidRPr="002505DC">
        <w:rPr>
          <w:rFonts w:ascii="Times New Roman" w:hAnsi="Times New Roman" w:cs="Times New Roman"/>
        </w:rPr>
        <w:t>E</w:t>
      </w:r>
      <w:r w:rsidR="00051269" w:rsidRPr="002505DC">
        <w:rPr>
          <w:rFonts w:ascii="Times New Roman" w:hAnsi="Times New Roman" w:cs="Times New Roman"/>
        </w:rPr>
        <w:t>conomic conditions</w:t>
      </w:r>
      <w:r w:rsidR="006E04A3" w:rsidRPr="002505DC">
        <w:rPr>
          <w:rFonts w:ascii="Times New Roman" w:hAnsi="Times New Roman" w:cs="Times New Roman"/>
        </w:rPr>
        <w:t xml:space="preserve"> </w:t>
      </w:r>
      <w:r w:rsidR="005E0818" w:rsidRPr="002505DC">
        <w:rPr>
          <w:rFonts w:ascii="Times New Roman" w:hAnsi="Times New Roman" w:cs="Times New Roman"/>
        </w:rPr>
        <w:t xml:space="preserve">may also </w:t>
      </w:r>
      <w:r w:rsidR="00C44DB0" w:rsidRPr="002505DC">
        <w:rPr>
          <w:rFonts w:ascii="Times New Roman" w:hAnsi="Times New Roman" w:cs="Times New Roman"/>
        </w:rPr>
        <w:t>affect TANF spending by exerting fiscal pressures</w:t>
      </w:r>
      <w:r w:rsidR="00560C96" w:rsidRPr="002505DC">
        <w:rPr>
          <w:rFonts w:ascii="Times New Roman" w:hAnsi="Times New Roman" w:cs="Times New Roman"/>
        </w:rPr>
        <w:t xml:space="preserve"> on states</w:t>
      </w:r>
      <w:r w:rsidR="006645EB" w:rsidRPr="002505DC">
        <w:rPr>
          <w:rFonts w:ascii="Times New Roman" w:hAnsi="Times New Roman" w:cs="Times New Roman"/>
        </w:rPr>
        <w:t xml:space="preserve">. </w:t>
      </w:r>
      <w:r w:rsidR="006720FB" w:rsidRPr="002505DC">
        <w:rPr>
          <w:rFonts w:ascii="Times New Roman" w:hAnsi="Times New Roman" w:cs="Times New Roman"/>
        </w:rPr>
        <w:t xml:space="preserve">In their </w:t>
      </w:r>
      <w:r w:rsidR="00551510" w:rsidRPr="002505DC">
        <w:rPr>
          <w:rFonts w:ascii="Times New Roman" w:hAnsi="Times New Roman" w:cs="Times New Roman"/>
        </w:rPr>
        <w:t>study</w:t>
      </w:r>
      <w:r w:rsidR="00A14B6A" w:rsidRPr="002505DC">
        <w:rPr>
          <w:rFonts w:ascii="Times New Roman" w:hAnsi="Times New Roman" w:cs="Times New Roman"/>
        </w:rPr>
        <w:t xml:space="preserve"> </w:t>
      </w:r>
      <w:r w:rsidR="006720FB" w:rsidRPr="002505DC">
        <w:rPr>
          <w:rFonts w:ascii="Times New Roman" w:hAnsi="Times New Roman" w:cs="Times New Roman"/>
        </w:rPr>
        <w:t xml:space="preserve">of TANF programs in California, Washington, Michigan, Florida, and Texas, Hahn et. al </w:t>
      </w:r>
      <w:r w:rsidR="001A352D" w:rsidRPr="00D20966">
        <w:rPr>
          <w:rFonts w:ascii="Times New Roman" w:hAnsi="Times New Roman" w:cs="Times New Roman"/>
        </w:rPr>
        <w:fldChar w:fldCharType="begin"/>
      </w:r>
      <w:r w:rsidR="001A352D" w:rsidRPr="002505DC">
        <w:rPr>
          <w:rFonts w:ascii="Times New Roman" w:hAnsi="Times New Roman" w:cs="Times New Roman"/>
        </w:rPr>
        <w:instrText xml:space="preserve"> ADDIN ZOTERO_ITEM CSL_CITATION {"citationID":"cB4zoVuN","properties":{"formattedCitation":"(2012)","plainCitation":"(2012)","noteIndex":0},"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language":"en","author":[{"family":"Hahn","given":"Heather"},{"family":"Golden","given":"Olivia"},{"family":"Stanczyk","given":"Alexandra"}],"issued":{"date-parts":[["2012",8]]}},"suppress-author":true}],"schema":"https://github.com/citation-style-language/schema/raw/master/csl-citation.json"} </w:instrText>
      </w:r>
      <w:r w:rsidR="001A352D" w:rsidRPr="00D20966">
        <w:rPr>
          <w:rFonts w:ascii="Times New Roman" w:hAnsi="Times New Roman" w:cs="Times New Roman"/>
          <w:rPrChange w:id="209" w:author="Goehring, Benjamin" w:date="2018-08-27T07:09:00Z">
            <w:rPr>
              <w:rFonts w:ascii="Times New Roman" w:hAnsi="Times New Roman" w:cs="Times New Roman"/>
            </w:rPr>
          </w:rPrChange>
        </w:rPr>
        <w:fldChar w:fldCharType="separate"/>
      </w:r>
      <w:r w:rsidR="001A352D" w:rsidRPr="00D20966">
        <w:rPr>
          <w:rFonts w:ascii="Times New Roman" w:hAnsi="Times New Roman" w:cs="Times New Roman"/>
          <w:noProof/>
        </w:rPr>
        <w:t>(2012)</w:t>
      </w:r>
      <w:r w:rsidR="001A352D" w:rsidRPr="00D20966">
        <w:rPr>
          <w:rFonts w:ascii="Times New Roman" w:hAnsi="Times New Roman" w:cs="Times New Roman"/>
        </w:rPr>
        <w:fldChar w:fldCharType="end"/>
      </w:r>
      <w:r w:rsidR="001A352D" w:rsidRPr="00E66630">
        <w:rPr>
          <w:rFonts w:ascii="Times New Roman" w:hAnsi="Times New Roman" w:cs="Times New Roman"/>
        </w:rPr>
        <w:t xml:space="preserve"> </w:t>
      </w:r>
      <w:r w:rsidR="006720FB" w:rsidRPr="00D20966">
        <w:rPr>
          <w:rFonts w:ascii="Times New Roman" w:hAnsi="Times New Roman" w:cs="Times New Roman"/>
        </w:rPr>
        <w:t>note</w:t>
      </w:r>
      <w:r w:rsidRPr="002505DC">
        <w:rPr>
          <w:rFonts w:ascii="Times New Roman" w:hAnsi="Times New Roman" w:cs="Times New Roman"/>
        </w:rPr>
        <w:t>d</w:t>
      </w:r>
      <w:r w:rsidR="006720FB" w:rsidRPr="002505DC">
        <w:rPr>
          <w:rFonts w:ascii="Times New Roman" w:hAnsi="Times New Roman" w:cs="Times New Roman"/>
        </w:rPr>
        <w:t xml:space="preserve"> how budget deficits following the Great Recession forced many states to reshape TANF spending</w:t>
      </w:r>
      <w:r w:rsidR="006645EB" w:rsidRPr="002505DC">
        <w:rPr>
          <w:rFonts w:ascii="Times New Roman" w:hAnsi="Times New Roman" w:cs="Times New Roman"/>
        </w:rPr>
        <w:t xml:space="preserve">. </w:t>
      </w:r>
      <w:r w:rsidR="0086349E" w:rsidRPr="002505DC">
        <w:rPr>
          <w:rFonts w:ascii="Times New Roman" w:hAnsi="Times New Roman" w:cs="Times New Roman"/>
        </w:rPr>
        <w:t>TANF’s broad discretion allows states</w:t>
      </w:r>
      <w:r w:rsidR="007E700A" w:rsidRPr="002505DC">
        <w:rPr>
          <w:rFonts w:ascii="Times New Roman" w:hAnsi="Times New Roman" w:cs="Times New Roman"/>
        </w:rPr>
        <w:t xml:space="preserve"> to shift TANF funds away from basic assistance toward other policy areas previously funded by non-TANF dollars. California, for </w:t>
      </w:r>
      <w:r w:rsidRPr="002505DC">
        <w:rPr>
          <w:rFonts w:ascii="Times New Roman" w:hAnsi="Times New Roman" w:cs="Times New Roman"/>
        </w:rPr>
        <w:t>example</w:t>
      </w:r>
      <w:r w:rsidR="007E700A" w:rsidRPr="002505DC">
        <w:rPr>
          <w:rFonts w:ascii="Times New Roman" w:hAnsi="Times New Roman" w:cs="Times New Roman"/>
        </w:rPr>
        <w:t>,</w:t>
      </w:r>
      <w:r w:rsidR="003E15A4" w:rsidRPr="002505DC">
        <w:rPr>
          <w:rFonts w:ascii="Times New Roman" w:hAnsi="Times New Roman" w:cs="Times New Roman"/>
        </w:rPr>
        <w:t xml:space="preserve"> reduced basic assistance benefits by 8% in 2011 alongside other reductions in job training and child care funding, freeing $800 million in MOE expenditures for higher education programs</w:t>
      </w:r>
      <w:r w:rsidR="00EB3AFE" w:rsidRPr="002505DC">
        <w:rPr>
          <w:rFonts w:ascii="Times New Roman" w:hAnsi="Times New Roman" w:cs="Times New Roman"/>
        </w:rPr>
        <w:t>.</w:t>
      </w:r>
      <w:r w:rsidR="003E15A4" w:rsidRPr="002505DC">
        <w:rPr>
          <w:rFonts w:ascii="Times New Roman" w:hAnsi="Times New Roman" w:cs="Times New Roman"/>
        </w:rPr>
        <w:t xml:space="preserve"> </w:t>
      </w:r>
      <w:r w:rsidR="00EB3AFE" w:rsidRPr="002505DC">
        <w:rPr>
          <w:rFonts w:ascii="Times New Roman" w:hAnsi="Times New Roman" w:cs="Times New Roman"/>
        </w:rPr>
        <w:t xml:space="preserve">Hahn et. al </w:t>
      </w:r>
      <w:r w:rsidR="00EB3AFE" w:rsidRPr="00D20966">
        <w:rPr>
          <w:rFonts w:ascii="Times New Roman" w:hAnsi="Times New Roman" w:cs="Times New Roman"/>
        </w:rPr>
        <w:fldChar w:fldCharType="begin"/>
      </w:r>
      <w:r w:rsidR="00EB3AFE" w:rsidRPr="002505DC">
        <w:rPr>
          <w:rFonts w:ascii="Times New Roman" w:hAnsi="Times New Roman" w:cs="Times New Roman"/>
        </w:rPr>
        <w:instrText xml:space="preserve"> ADDIN ZOTERO_ITEM CSL_CITATION {"citationID":"u1T5yIFQ","properties":{"formattedCitation":"(2012)","plainCitation":"(2012)","noteIndex":0},"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language":"en","author":[{"family":"Hahn","given":"Heather"},{"family":"Golden","given":"Olivia"},{"family":"Stanczyk","given":"Alexandra"}],"issued":{"date-parts":[["2012",8]]}},"suppress-author":true}],"schema":"https://github.com/citation-style-language/schema/raw/master/csl-citation.json"} </w:instrText>
      </w:r>
      <w:r w:rsidR="00EB3AFE" w:rsidRPr="00D20966">
        <w:rPr>
          <w:rFonts w:ascii="Times New Roman" w:hAnsi="Times New Roman" w:cs="Times New Roman"/>
          <w:rPrChange w:id="210" w:author="Goehring, Benjamin" w:date="2018-08-27T07:09:00Z">
            <w:rPr>
              <w:rFonts w:ascii="Times New Roman" w:hAnsi="Times New Roman" w:cs="Times New Roman"/>
            </w:rPr>
          </w:rPrChange>
        </w:rPr>
        <w:fldChar w:fldCharType="separate"/>
      </w:r>
      <w:r w:rsidR="00EB3AFE" w:rsidRPr="00D20966">
        <w:rPr>
          <w:rFonts w:ascii="Times New Roman" w:hAnsi="Times New Roman" w:cs="Times New Roman"/>
          <w:noProof/>
        </w:rPr>
        <w:t>(2012)</w:t>
      </w:r>
      <w:r w:rsidR="00EB3AFE" w:rsidRPr="00D20966">
        <w:rPr>
          <w:rFonts w:ascii="Times New Roman" w:hAnsi="Times New Roman" w:cs="Times New Roman"/>
        </w:rPr>
        <w:fldChar w:fldCharType="end"/>
      </w:r>
      <w:r w:rsidR="0001522A" w:rsidRPr="00E66630">
        <w:rPr>
          <w:rFonts w:ascii="Times New Roman" w:hAnsi="Times New Roman" w:cs="Times New Roman"/>
        </w:rPr>
        <w:t xml:space="preserve"> find evidence of similar shifts in Michigan</w:t>
      </w:r>
      <w:r w:rsidR="0001522A" w:rsidRPr="00D20966">
        <w:rPr>
          <w:rFonts w:ascii="Times New Roman" w:hAnsi="Times New Roman" w:cs="Times New Roman"/>
        </w:rPr>
        <w:t xml:space="preserve"> and </w:t>
      </w:r>
      <w:r w:rsidR="0001522A" w:rsidRPr="00D20966">
        <w:rPr>
          <w:rFonts w:ascii="Times New Roman" w:hAnsi="Times New Roman" w:cs="Times New Roman"/>
        </w:rPr>
        <w:lastRenderedPageBreak/>
        <w:t>Washington</w:t>
      </w:r>
      <w:r w:rsidR="006645EB" w:rsidRPr="002505DC">
        <w:rPr>
          <w:rFonts w:ascii="Times New Roman" w:hAnsi="Times New Roman" w:cs="Times New Roman"/>
        </w:rPr>
        <w:t xml:space="preserve">. </w:t>
      </w:r>
      <w:r w:rsidR="0086349E" w:rsidRPr="002505DC">
        <w:rPr>
          <w:rFonts w:ascii="Times New Roman" w:hAnsi="Times New Roman" w:cs="Times New Roman"/>
        </w:rPr>
        <w:t xml:space="preserve">In all cases, the authors found that states were </w:t>
      </w:r>
      <w:r w:rsidRPr="002505DC">
        <w:rPr>
          <w:rFonts w:ascii="Times New Roman" w:hAnsi="Times New Roman" w:cs="Times New Roman"/>
        </w:rPr>
        <w:t xml:space="preserve">using </w:t>
      </w:r>
      <w:r w:rsidR="0086349E" w:rsidRPr="002505DC">
        <w:rPr>
          <w:rFonts w:ascii="Times New Roman" w:hAnsi="Times New Roman" w:cs="Times New Roman"/>
        </w:rPr>
        <w:t>TANF’s broadly-defined goals to fund programs obliquely related to TANF with TANF dollars</w:t>
      </w:r>
      <w:r w:rsidR="005E0818" w:rsidRPr="002505DC">
        <w:rPr>
          <w:rFonts w:ascii="Times New Roman" w:hAnsi="Times New Roman" w:cs="Times New Roman"/>
        </w:rPr>
        <w:t xml:space="preserve"> in response to fiscal pressures</w:t>
      </w:r>
      <w:r w:rsidR="006645EB" w:rsidRPr="002505DC">
        <w:rPr>
          <w:rFonts w:ascii="Times New Roman" w:hAnsi="Times New Roman" w:cs="Times New Roman"/>
        </w:rPr>
        <w:t xml:space="preserve">. </w:t>
      </w:r>
      <w:r w:rsidR="0086349E" w:rsidRPr="002505DC">
        <w:rPr>
          <w:rFonts w:ascii="Times New Roman" w:hAnsi="Times New Roman" w:cs="Times New Roman"/>
        </w:rPr>
        <w:t xml:space="preserve">As an advocate for low-income families put it when discussing the policy areas being funded by TANF, </w:t>
      </w:r>
      <w:r w:rsidR="007E700A" w:rsidRPr="002505DC">
        <w:rPr>
          <w:rFonts w:ascii="Times New Roman" w:hAnsi="Times New Roman" w:cs="Times New Roman"/>
        </w:rPr>
        <w:t>“no one is pretending that it is for a TANF purpose”</w:t>
      </w:r>
      <w:r w:rsidR="00EB3AFE"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{"citationID":"I5RmDKOE","properties":{"formattedCitation":"(Hahn, Golden, and Stanczyk 2012, 35)","plainCitation":"(Hahn, Golden, and Stanczyk 2012, 35)","noteIndex":0},"citationItems":[{"id":59,"uris":["http://zotero.org/users/5055722/items/48RD87UB"],"uri":["http://zotero.org/users/5055722/items/48RD87UB"],"itemData":{"id":59,"type":"report","title":"State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language":"en","author":[{"family":"Hahn","given":"Heather"},{"family":"Golden","given":"Olivia"},{"family":"Stanczyk","given":"Alexandra"}],"issued":{"date-parts":[["2012",8]]}},"locator":"35"}],"schema":"https://github.com/citation-style-language/schema/raw/master/csl-citation.json"} </w:instrText>
      </w:r>
      <w:r w:rsidR="00A43DC3" w:rsidRPr="00D20966">
        <w:rPr>
          <w:rFonts w:ascii="Times New Roman" w:hAnsi="Times New Roman" w:cs="Times New Roman"/>
          <w:rPrChange w:id="211"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w:t>
      </w:r>
      <w:r w:rsidR="00EB3AFE" w:rsidRPr="002505DC">
        <w:rPr>
          <w:rFonts w:ascii="Times New Roman" w:hAnsi="Times New Roman" w:cs="Times New Roman"/>
          <w:noProof/>
        </w:rPr>
        <w:t>35)</w:t>
      </w:r>
      <w:r w:rsidR="00A43DC3" w:rsidRPr="00D20966">
        <w:rPr>
          <w:rFonts w:ascii="Times New Roman" w:hAnsi="Times New Roman" w:cs="Times New Roman"/>
        </w:rPr>
        <w:fldChar w:fldCharType="end"/>
      </w:r>
      <w:r w:rsidR="00EB3AFE" w:rsidRPr="00E66630">
        <w:rPr>
          <w:rFonts w:ascii="Times New Roman" w:hAnsi="Times New Roman" w:cs="Times New Roman"/>
        </w:rPr>
        <w:t>.</w:t>
      </w:r>
    </w:p>
    <w:p w14:paraId="7995F508" w14:textId="7850D432" w:rsidR="00023235" w:rsidRPr="002505DC" w:rsidRDefault="00CE62CC">
      <w:pPr>
        <w:spacing w:line="480" w:lineRule="auto"/>
        <w:rPr>
          <w:rFonts w:ascii="Times New Roman" w:hAnsi="Times New Roman" w:cs="Times New Roman"/>
        </w:rPr>
      </w:pPr>
      <w:r w:rsidRPr="002505DC">
        <w:rPr>
          <w:rFonts w:ascii="Times New Roman" w:hAnsi="Times New Roman" w:cs="Times New Roman"/>
        </w:rPr>
        <w:tab/>
      </w:r>
      <w:r w:rsidR="00551510" w:rsidRPr="002505DC">
        <w:rPr>
          <w:rFonts w:ascii="Times New Roman" w:hAnsi="Times New Roman" w:cs="Times New Roman"/>
          <w:i/>
        </w:rPr>
        <w:t>Fiscal_stability</w:t>
      </w:r>
      <w:r w:rsidR="00551510" w:rsidRPr="002505DC">
        <w:rPr>
          <w:rFonts w:ascii="Times New Roman" w:hAnsi="Times New Roman" w:cs="Times New Roman"/>
        </w:rPr>
        <w:t xml:space="preserve"> measures a state’s ending annual fiscal balance and budget stabilization fund (i.e., “rainy day fund”) as a percentage of its annual expenditures.</w:t>
      </w:r>
      <w:r w:rsidR="00551510" w:rsidRPr="00E66630">
        <w:rPr>
          <w:rStyle w:val="FootnoteReference"/>
          <w:rFonts w:ascii="Times New Roman" w:hAnsi="Times New Roman" w:cs="Times New Roman"/>
        </w:rPr>
        <w:footnoteReference w:id="8"/>
      </w:r>
      <w:r w:rsidR="00551510" w:rsidRPr="00E66630">
        <w:rPr>
          <w:rFonts w:ascii="Times New Roman" w:hAnsi="Times New Roman" w:cs="Times New Roman"/>
        </w:rPr>
        <w:t xml:space="preserve"> </w:t>
      </w:r>
      <w:r w:rsidR="00AF4E6F" w:rsidRPr="00D20966">
        <w:rPr>
          <w:rFonts w:ascii="Times New Roman" w:hAnsi="Times New Roman" w:cs="Times New Roman"/>
        </w:rPr>
        <w:t>The</w:t>
      </w:r>
      <w:r w:rsidRPr="002505DC">
        <w:rPr>
          <w:rFonts w:ascii="Times New Roman" w:hAnsi="Times New Roman" w:cs="Times New Roman"/>
        </w:rPr>
        <w:t xml:space="preserve"> hypothesized effect of </w:t>
      </w:r>
      <w:r w:rsidR="00023235" w:rsidRPr="002505DC">
        <w:rPr>
          <w:rFonts w:ascii="Times New Roman" w:hAnsi="Times New Roman" w:cs="Times New Roman"/>
          <w:i/>
        </w:rPr>
        <w:t>fiscal_stability</w:t>
      </w:r>
      <w:r w:rsidRPr="002505DC">
        <w:rPr>
          <w:rFonts w:ascii="Times New Roman" w:hAnsi="Times New Roman" w:cs="Times New Roman"/>
        </w:rPr>
        <w:t xml:space="preserve"> on basic assistance spending is </w:t>
      </w:r>
      <w:r w:rsidR="00AF4E6F" w:rsidRPr="002505DC">
        <w:rPr>
          <w:rFonts w:ascii="Times New Roman" w:hAnsi="Times New Roman" w:cs="Times New Roman"/>
        </w:rPr>
        <w:t>the opposite of the other economic variables included in the model</w:t>
      </w:r>
      <w:r w:rsidR="006645EB" w:rsidRPr="002505DC">
        <w:rPr>
          <w:rFonts w:ascii="Times New Roman" w:hAnsi="Times New Roman" w:cs="Times New Roman"/>
        </w:rPr>
        <w:t xml:space="preserve">. </w:t>
      </w:r>
      <w:r w:rsidR="00AF4E6F" w:rsidRPr="002505DC">
        <w:rPr>
          <w:rFonts w:ascii="Times New Roman" w:hAnsi="Times New Roman" w:cs="Times New Roman"/>
        </w:rPr>
        <w:t>As economic conditions worsen</w:t>
      </w:r>
      <w:r w:rsidR="00A14B6A" w:rsidRPr="002505DC">
        <w:rPr>
          <w:rFonts w:ascii="Times New Roman" w:hAnsi="Times New Roman" w:cs="Times New Roman"/>
        </w:rPr>
        <w:t>ed</w:t>
      </w:r>
      <w:r w:rsidR="00AF4E6F" w:rsidRPr="002505DC">
        <w:rPr>
          <w:rFonts w:ascii="Times New Roman" w:hAnsi="Times New Roman" w:cs="Times New Roman"/>
        </w:rPr>
        <w:t>, states experience</w:t>
      </w:r>
      <w:r w:rsidR="00A14B6A" w:rsidRPr="002505DC">
        <w:rPr>
          <w:rFonts w:ascii="Times New Roman" w:hAnsi="Times New Roman" w:cs="Times New Roman"/>
        </w:rPr>
        <w:t>d</w:t>
      </w:r>
      <w:r w:rsidR="00AF4E6F" w:rsidRPr="002505DC">
        <w:rPr>
          <w:rFonts w:ascii="Times New Roman" w:hAnsi="Times New Roman" w:cs="Times New Roman"/>
        </w:rPr>
        <w:t xml:space="preserve"> contradictory pressures. On the one hand, fewer jobs and lower incomes </w:t>
      </w:r>
      <w:r w:rsidR="00A14B6A" w:rsidRPr="002505DC">
        <w:rPr>
          <w:rFonts w:ascii="Times New Roman" w:hAnsi="Times New Roman" w:cs="Times New Roman"/>
        </w:rPr>
        <w:t xml:space="preserve">might have </w:t>
      </w:r>
      <w:r w:rsidR="004C7F92" w:rsidRPr="002505DC">
        <w:rPr>
          <w:rFonts w:ascii="Times New Roman" w:hAnsi="Times New Roman" w:cs="Times New Roman"/>
        </w:rPr>
        <w:t>le</w:t>
      </w:r>
      <w:r w:rsidR="00AF4E6F" w:rsidRPr="002505DC">
        <w:rPr>
          <w:rFonts w:ascii="Times New Roman" w:hAnsi="Times New Roman" w:cs="Times New Roman"/>
        </w:rPr>
        <w:t>d states to increase basic assistance spending in order to support their residents</w:t>
      </w:r>
      <w:r w:rsidR="006645EB" w:rsidRPr="002505DC">
        <w:rPr>
          <w:rFonts w:ascii="Times New Roman" w:hAnsi="Times New Roman" w:cs="Times New Roman"/>
        </w:rPr>
        <w:t xml:space="preserve">. </w:t>
      </w:r>
      <w:r w:rsidR="00AF4E6F" w:rsidRPr="002505DC">
        <w:rPr>
          <w:rFonts w:ascii="Times New Roman" w:hAnsi="Times New Roman" w:cs="Times New Roman"/>
        </w:rPr>
        <w:t xml:space="preserve">At the same time, worsening economic conditions reduce state revenues and </w:t>
      </w:r>
      <w:r w:rsidR="00A14B6A" w:rsidRPr="002505DC">
        <w:rPr>
          <w:rFonts w:ascii="Times New Roman" w:hAnsi="Times New Roman" w:cs="Times New Roman"/>
        </w:rPr>
        <w:t>strain budgets</w:t>
      </w:r>
      <w:r w:rsidR="00854E22" w:rsidRPr="002505DC">
        <w:rPr>
          <w:rFonts w:ascii="Times New Roman" w:hAnsi="Times New Roman" w:cs="Times New Roman"/>
        </w:rPr>
        <w:t xml:space="preserve">, leading to less basic assistance spending as TANF </w:t>
      </w:r>
      <w:r w:rsidR="00151B28" w:rsidRPr="002505DC">
        <w:rPr>
          <w:rFonts w:ascii="Times New Roman" w:hAnsi="Times New Roman" w:cs="Times New Roman"/>
        </w:rPr>
        <w:t xml:space="preserve">funds </w:t>
      </w:r>
      <w:del w:id="213" w:author="Goehring, Benjamin" w:date="2018-08-27T07:25:00Z">
        <w:r w:rsidR="00151B28" w:rsidRPr="002505DC" w:rsidDel="00BD4E4E">
          <w:rPr>
            <w:rFonts w:ascii="Times New Roman" w:hAnsi="Times New Roman" w:cs="Times New Roman"/>
          </w:rPr>
          <w:delText xml:space="preserve">are </w:delText>
        </w:r>
      </w:del>
      <w:ins w:id="214" w:author="Goehring, Benjamin" w:date="2018-08-27T07:25:00Z">
        <w:r w:rsidR="00BD4E4E">
          <w:rPr>
            <w:rFonts w:ascii="Times New Roman" w:hAnsi="Times New Roman" w:cs="Times New Roman"/>
          </w:rPr>
          <w:t>were</w:t>
        </w:r>
        <w:r w:rsidR="00BD4E4E" w:rsidRPr="00D20966">
          <w:rPr>
            <w:rFonts w:ascii="Times New Roman" w:hAnsi="Times New Roman" w:cs="Times New Roman"/>
          </w:rPr>
          <w:t xml:space="preserve"> </w:t>
        </w:r>
      </w:ins>
      <w:r w:rsidR="00854E22" w:rsidRPr="002505DC">
        <w:rPr>
          <w:rFonts w:ascii="Times New Roman" w:hAnsi="Times New Roman" w:cs="Times New Roman"/>
        </w:rPr>
        <w:t>reallocated</w:t>
      </w:r>
      <w:r w:rsidR="006645EB" w:rsidRPr="002505DC">
        <w:rPr>
          <w:rFonts w:ascii="Times New Roman" w:hAnsi="Times New Roman" w:cs="Times New Roman"/>
        </w:rPr>
        <w:t xml:space="preserve">. </w:t>
      </w:r>
      <w:r w:rsidR="00023235" w:rsidRPr="002505DC">
        <w:rPr>
          <w:rFonts w:ascii="Times New Roman" w:hAnsi="Times New Roman" w:cs="Times New Roman"/>
        </w:rPr>
        <w:t xml:space="preserve"> </w:t>
      </w:r>
    </w:p>
    <w:p w14:paraId="0CA6DE45" w14:textId="2C87CBB4" w:rsidR="00A60D2D" w:rsidRPr="002505DC" w:rsidRDefault="00A14B6A" w:rsidP="00A60D2D">
      <w:pPr>
        <w:spacing w:line="480" w:lineRule="auto"/>
        <w:rPr>
          <w:rFonts w:ascii="Times New Roman" w:hAnsi="Times New Roman" w:cs="Times New Roman"/>
          <w:i/>
          <w:u w:val="single"/>
        </w:rPr>
      </w:pPr>
      <w:r w:rsidRPr="002505DC">
        <w:rPr>
          <w:rFonts w:ascii="Times New Roman" w:hAnsi="Times New Roman" w:cs="Times New Roman"/>
          <w:i/>
          <w:u w:val="single"/>
        </w:rPr>
        <w:t>Programmatic</w:t>
      </w:r>
      <w:r w:rsidR="00A60D2D" w:rsidRPr="002505DC">
        <w:rPr>
          <w:rFonts w:ascii="Times New Roman" w:hAnsi="Times New Roman" w:cs="Times New Roman"/>
          <w:i/>
          <w:u w:val="single"/>
        </w:rPr>
        <w:t xml:space="preserve"> Factors</w:t>
      </w:r>
    </w:p>
    <w:p w14:paraId="0FDAA0FD" w14:textId="506AED82" w:rsidR="00B17B9D" w:rsidRPr="002505DC" w:rsidRDefault="00A60D2D" w:rsidP="008E6C91">
      <w:pPr>
        <w:spacing w:line="480" w:lineRule="auto"/>
        <w:ind w:firstLine="720"/>
        <w:rPr>
          <w:rFonts w:ascii="Times New Roman" w:hAnsi="Times New Roman" w:cs="Times New Roman"/>
        </w:rPr>
      </w:pPr>
      <w:del w:id="215" w:author="admin" w:date="2018-09-10T15:00:00Z">
        <w:r w:rsidRPr="002505DC" w:rsidDel="00C62FA3">
          <w:rPr>
            <w:rFonts w:ascii="Times New Roman" w:hAnsi="Times New Roman" w:cs="Times New Roman"/>
          </w:rPr>
          <w:delText>Finally,</w:delText>
        </w:r>
        <w:r w:rsidR="00A55D1D" w:rsidRPr="002505DC" w:rsidDel="00C62FA3">
          <w:rPr>
            <w:rFonts w:ascii="Times New Roman" w:hAnsi="Times New Roman" w:cs="Times New Roman"/>
          </w:rPr>
          <w:delText xml:space="preserve"> </w:delText>
        </w:r>
      </w:del>
      <w:r w:rsidRPr="002505DC">
        <w:rPr>
          <w:rFonts w:ascii="Times New Roman" w:hAnsi="Times New Roman" w:cs="Times New Roman"/>
        </w:rPr>
        <w:t>TANF</w:t>
      </w:r>
      <w:r w:rsidR="00D766FD" w:rsidRPr="002505DC">
        <w:rPr>
          <w:rFonts w:ascii="Times New Roman" w:hAnsi="Times New Roman" w:cs="Times New Roman"/>
        </w:rPr>
        <w:t xml:space="preserve"> program</w:t>
      </w:r>
      <w:r w:rsidRPr="002505DC">
        <w:rPr>
          <w:rFonts w:ascii="Times New Roman" w:hAnsi="Times New Roman" w:cs="Times New Roman"/>
        </w:rPr>
        <w:t xml:space="preserve">-specific factors </w:t>
      </w:r>
      <w:r w:rsidR="00A14B6A" w:rsidRPr="002505DC">
        <w:rPr>
          <w:rFonts w:ascii="Times New Roman" w:hAnsi="Times New Roman" w:cs="Times New Roman"/>
        </w:rPr>
        <w:t xml:space="preserve">are expected to </w:t>
      </w:r>
      <w:r w:rsidRPr="002505DC">
        <w:rPr>
          <w:rFonts w:ascii="Times New Roman" w:hAnsi="Times New Roman" w:cs="Times New Roman"/>
        </w:rPr>
        <w:t>correlate with states’ basic assistance expenditures</w:t>
      </w:r>
      <w:r w:rsidR="006645EB" w:rsidRPr="002505DC">
        <w:rPr>
          <w:rFonts w:ascii="Times New Roman" w:hAnsi="Times New Roman" w:cs="Times New Roman"/>
        </w:rPr>
        <w:t xml:space="preserve">. </w:t>
      </w:r>
      <w:r w:rsidR="00114F76" w:rsidRPr="002505DC">
        <w:rPr>
          <w:rFonts w:ascii="Times New Roman" w:hAnsi="Times New Roman" w:cs="Times New Roman"/>
        </w:rPr>
        <w:t xml:space="preserve">Since the passage of the PRWORA in 1996, as </w:t>
      </w:r>
      <w:r w:rsidR="008E6C91" w:rsidRPr="002505DC">
        <w:rPr>
          <w:rFonts w:ascii="Times New Roman" w:hAnsi="Times New Roman" w:cs="Times New Roman"/>
        </w:rPr>
        <w:t>already discussed above,</w:t>
      </w:r>
      <w:r w:rsidR="00114F76" w:rsidRPr="002505DC">
        <w:rPr>
          <w:rFonts w:ascii="Times New Roman" w:hAnsi="Times New Roman" w:cs="Times New Roman"/>
        </w:rPr>
        <w:t xml:space="preserve"> the number of individuals receiving TANF </w:t>
      </w:r>
      <w:del w:id="216" w:author="Goehring, Benjamin" w:date="2018-08-27T07:25:00Z">
        <w:r w:rsidR="00A14B6A" w:rsidRPr="002505DC" w:rsidDel="00BD4E4E">
          <w:rPr>
            <w:rFonts w:ascii="Times New Roman" w:hAnsi="Times New Roman" w:cs="Times New Roman"/>
          </w:rPr>
          <w:delText xml:space="preserve">nationally </w:delText>
        </w:r>
      </w:del>
      <w:r w:rsidR="00114F76" w:rsidRPr="002505DC">
        <w:rPr>
          <w:rFonts w:ascii="Times New Roman" w:hAnsi="Times New Roman" w:cs="Times New Roman"/>
        </w:rPr>
        <w:t xml:space="preserve">has declined dramatically, with only a </w:t>
      </w:r>
      <w:r w:rsidR="00295091" w:rsidRPr="002505DC">
        <w:rPr>
          <w:rFonts w:ascii="Times New Roman" w:hAnsi="Times New Roman" w:cs="Times New Roman"/>
        </w:rPr>
        <w:t xml:space="preserve">comparatively </w:t>
      </w:r>
      <w:r w:rsidR="00114F76" w:rsidRPr="002505DC">
        <w:rPr>
          <w:rFonts w:ascii="Times New Roman" w:hAnsi="Times New Roman" w:cs="Times New Roman"/>
        </w:rPr>
        <w:t xml:space="preserve">small increase following the 2008 financial crisis and </w:t>
      </w:r>
      <w:ins w:id="217" w:author="Goehring, Benjamin" w:date="2018-08-27T07:25:00Z">
        <w:r w:rsidR="00BD4E4E">
          <w:rPr>
            <w:rFonts w:ascii="Times New Roman" w:hAnsi="Times New Roman" w:cs="Times New Roman"/>
          </w:rPr>
          <w:t>economic recession</w:t>
        </w:r>
      </w:ins>
      <w:del w:id="218" w:author="Goehring, Benjamin" w:date="2018-08-27T07:25:00Z">
        <w:r w:rsidR="00A14B6A" w:rsidRPr="00D20966" w:rsidDel="00BD4E4E">
          <w:rPr>
            <w:rFonts w:ascii="Times New Roman" w:hAnsi="Times New Roman" w:cs="Times New Roman"/>
          </w:rPr>
          <w:delText>t</w:delText>
        </w:r>
        <w:r w:rsidR="00A14B6A" w:rsidRPr="002505DC" w:rsidDel="00BD4E4E">
          <w:rPr>
            <w:rFonts w:ascii="Times New Roman" w:hAnsi="Times New Roman" w:cs="Times New Roman"/>
          </w:rPr>
          <w:delText>he Great R</w:delText>
        </w:r>
        <w:r w:rsidR="00114F76" w:rsidRPr="002505DC" w:rsidDel="00BD4E4E">
          <w:rPr>
            <w:rFonts w:ascii="Times New Roman" w:hAnsi="Times New Roman" w:cs="Times New Roman"/>
          </w:rPr>
          <w:delText>ecession</w:delText>
        </w:r>
      </w:del>
      <w:r w:rsidR="00114F76" w:rsidRPr="002505DC">
        <w:rPr>
          <w:rFonts w:ascii="Times New Roman" w:hAnsi="Times New Roman" w:cs="Times New Roman"/>
        </w:rPr>
        <w:t>.</w:t>
      </w:r>
      <w:r w:rsidR="00994DA7" w:rsidRPr="002505DC">
        <w:rPr>
          <w:rFonts w:ascii="Times New Roman" w:hAnsi="Times New Roman" w:cs="Times New Roman"/>
        </w:rPr>
        <w:t xml:space="preserve"> </w:t>
      </w:r>
    </w:p>
    <w:p w14:paraId="5997DF4C" w14:textId="0220D265" w:rsidR="00A60D2D" w:rsidRPr="002505DC" w:rsidRDefault="00994DA7" w:rsidP="004A4888">
      <w:pPr>
        <w:spacing w:line="480" w:lineRule="auto"/>
        <w:ind w:firstLine="720"/>
        <w:rPr>
          <w:rFonts w:ascii="Times New Roman" w:hAnsi="Times New Roman" w:cs="Times New Roman"/>
        </w:rPr>
      </w:pPr>
      <w:r w:rsidRPr="002505DC">
        <w:rPr>
          <w:rFonts w:ascii="Times New Roman" w:hAnsi="Times New Roman" w:cs="Times New Roman"/>
        </w:rPr>
        <w:t>While caseload changes are in part</w:t>
      </w:r>
      <w:r w:rsidR="004C7F92" w:rsidRPr="002505DC">
        <w:rPr>
          <w:rFonts w:ascii="Times New Roman" w:hAnsi="Times New Roman" w:cs="Times New Roman"/>
        </w:rPr>
        <w:t xml:space="preserve"> </w:t>
      </w:r>
      <w:r w:rsidRPr="002505DC">
        <w:rPr>
          <w:rFonts w:ascii="Times New Roman" w:hAnsi="Times New Roman" w:cs="Times New Roman"/>
        </w:rPr>
        <w:t xml:space="preserve">a function of economic conditions, they cannot be fully </w:t>
      </w:r>
      <w:r w:rsidR="00FC1058" w:rsidRPr="002505DC">
        <w:rPr>
          <w:rFonts w:ascii="Times New Roman" w:hAnsi="Times New Roman" w:cs="Times New Roman"/>
        </w:rPr>
        <w:t>accounted for by economic explana</w:t>
      </w:r>
      <w:r w:rsidR="00B17B9D" w:rsidRPr="002505DC">
        <w:rPr>
          <w:rFonts w:ascii="Times New Roman" w:hAnsi="Times New Roman" w:cs="Times New Roman"/>
        </w:rPr>
        <w:t>tions</w:t>
      </w:r>
      <w:r w:rsidR="00EB3AFE"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{"citationID":"Alt0kYm3","properties":{"formattedCitation":"(Blank 2002)","plainCitation":"(Blank 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00A43DC3" w:rsidRPr="00D20966">
        <w:rPr>
          <w:rFonts w:ascii="Times New Roman" w:hAnsi="Times New Roman" w:cs="Times New Roman"/>
          <w:rPrChange w:id="219"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(Blank 2002)</w:t>
      </w:r>
      <w:r w:rsidR="00A43DC3" w:rsidRPr="00D20966">
        <w:rPr>
          <w:rFonts w:ascii="Times New Roman" w:hAnsi="Times New Roman" w:cs="Times New Roman"/>
        </w:rPr>
        <w:fldChar w:fldCharType="end"/>
      </w:r>
      <w:r w:rsidR="00EB3AFE" w:rsidRPr="00E66630">
        <w:rPr>
          <w:rFonts w:ascii="Times New Roman" w:hAnsi="Times New Roman" w:cs="Times New Roman"/>
        </w:rPr>
        <w:t>.</w:t>
      </w:r>
      <w:r w:rsidR="00D35B6C" w:rsidRPr="00D20966">
        <w:rPr>
          <w:rFonts w:ascii="Times New Roman" w:hAnsi="Times New Roman" w:cs="Times New Roman"/>
        </w:rPr>
        <w:t xml:space="preserve"> </w:t>
      </w:r>
      <w:r w:rsidR="00B17B9D" w:rsidRPr="002505DC">
        <w:rPr>
          <w:rFonts w:ascii="Times New Roman" w:hAnsi="Times New Roman" w:cs="Times New Roman"/>
        </w:rPr>
        <w:t>States are not passive actors when it comes to basic assistance eligibility and benefit levels; they control income thresholds, time limit</w:t>
      </w:r>
      <w:r w:rsidR="00023235" w:rsidRPr="002505DC">
        <w:rPr>
          <w:rFonts w:ascii="Times New Roman" w:hAnsi="Times New Roman" w:cs="Times New Roman"/>
        </w:rPr>
        <w:t>s,</w:t>
      </w:r>
      <w:r w:rsidR="00B17B9D" w:rsidRPr="002505DC">
        <w:rPr>
          <w:rFonts w:ascii="Times New Roman" w:hAnsi="Times New Roman" w:cs="Times New Roman"/>
        </w:rPr>
        <w:t xml:space="preserve"> family cap policies, and work participation requirements – all factors which may impact caseload sizes</w:t>
      </w:r>
      <w:r w:rsidR="006645EB" w:rsidRPr="002505DC">
        <w:rPr>
          <w:rFonts w:ascii="Times New Roman" w:hAnsi="Times New Roman" w:cs="Times New Roman"/>
        </w:rPr>
        <w:t xml:space="preserve">. </w:t>
      </w:r>
      <w:r w:rsidR="00B17B9D" w:rsidRPr="002505DC">
        <w:rPr>
          <w:rFonts w:ascii="Times New Roman" w:hAnsi="Times New Roman" w:cs="Times New Roman"/>
        </w:rPr>
        <w:t xml:space="preserve">It is difficult to untangle the specific impact of these policies on caseload sizes </w:t>
      </w:r>
      <w:r w:rsidR="00B17B9D" w:rsidRPr="002505DC">
        <w:rPr>
          <w:rFonts w:ascii="Times New Roman" w:hAnsi="Times New Roman" w:cs="Times New Roman"/>
        </w:rPr>
        <w:lastRenderedPageBreak/>
        <w:t>and even harder to discern their relationship to basic assistance expenditures given the circularity of program policies and spending</w:t>
      </w:r>
      <w:r w:rsidR="006645EB" w:rsidRPr="002505DC">
        <w:rPr>
          <w:rFonts w:ascii="Times New Roman" w:hAnsi="Times New Roman" w:cs="Times New Roman"/>
        </w:rPr>
        <w:t xml:space="preserve">. </w:t>
      </w:r>
      <w:r w:rsidR="00B17B9D" w:rsidRPr="002505DC">
        <w:rPr>
          <w:rFonts w:ascii="Times New Roman" w:hAnsi="Times New Roman" w:cs="Times New Roman"/>
        </w:rPr>
        <w:t xml:space="preserve">Nevertheless, </w:t>
      </w:r>
      <w:r w:rsidR="004A4888" w:rsidRPr="002505DC">
        <w:rPr>
          <w:rFonts w:ascii="Times New Roman" w:hAnsi="Times New Roman" w:cs="Times New Roman"/>
        </w:rPr>
        <w:t>given the significant decrease in caseload</w:t>
      </w:r>
      <w:r w:rsidR="00D37B59" w:rsidRPr="002505DC">
        <w:rPr>
          <w:rFonts w:ascii="Times New Roman" w:hAnsi="Times New Roman" w:cs="Times New Roman"/>
        </w:rPr>
        <w:t>s</w:t>
      </w:r>
      <w:r w:rsidR="004A4888" w:rsidRPr="002505DC">
        <w:rPr>
          <w:rFonts w:ascii="Times New Roman" w:hAnsi="Times New Roman" w:cs="Times New Roman"/>
        </w:rPr>
        <w:t xml:space="preserve"> between 1998 and 2013, and</w:t>
      </w:r>
      <w:ins w:id="220" w:author="Goehring, Benjamin" w:date="2018-08-26T19:19:00Z">
        <w:r w:rsidR="0003024B" w:rsidRPr="002505DC">
          <w:rPr>
            <w:rFonts w:ascii="Times New Roman" w:hAnsi="Times New Roman" w:cs="Times New Roman"/>
          </w:rPr>
          <w:t xml:space="preserve"> parallel reduction in basic assistance spending,</w:t>
        </w:r>
      </w:ins>
      <w:r w:rsidR="004A4888" w:rsidRPr="002505DC">
        <w:rPr>
          <w:rFonts w:ascii="Times New Roman" w:hAnsi="Times New Roman" w:cs="Times New Roman"/>
        </w:rPr>
        <w:t xml:space="preserve"> </w:t>
      </w:r>
      <w:del w:id="221" w:author="Goehring, Benjamin" w:date="2018-08-26T19:20:00Z">
        <w:r w:rsidR="004A4888" w:rsidRPr="002505DC" w:rsidDel="0003024B">
          <w:rPr>
            <w:rFonts w:ascii="Times New Roman" w:hAnsi="Times New Roman" w:cs="Times New Roman"/>
          </w:rPr>
          <w:delText xml:space="preserve">its similarity to the trend in basic assistance expenditures in Figure 5, </w:delText>
        </w:r>
      </w:del>
      <w:r w:rsidR="004A4888" w:rsidRPr="002505DC">
        <w:rPr>
          <w:rFonts w:ascii="Times New Roman" w:hAnsi="Times New Roman" w:cs="Times New Roman"/>
        </w:rPr>
        <w:t xml:space="preserve">it is important to control for </w:t>
      </w:r>
      <w:r w:rsidR="004548BF" w:rsidRPr="002505DC">
        <w:rPr>
          <w:rFonts w:ascii="Times New Roman" w:hAnsi="Times New Roman" w:cs="Times New Roman"/>
        </w:rPr>
        <w:t>changing caseloads</w:t>
      </w:r>
      <w:r w:rsidR="006645EB" w:rsidRPr="002505DC">
        <w:rPr>
          <w:rFonts w:ascii="Times New Roman" w:hAnsi="Times New Roman" w:cs="Times New Roman"/>
        </w:rPr>
        <w:t xml:space="preserve">. </w:t>
      </w:r>
      <w:r w:rsidR="004A4888" w:rsidRPr="002505DC">
        <w:rPr>
          <w:rFonts w:ascii="Times New Roman" w:hAnsi="Times New Roman" w:cs="Times New Roman"/>
        </w:rPr>
        <w:t>Hence</w:t>
      </w:r>
      <w:ins w:id="222" w:author="Goehring, Benjamin" w:date="2018-08-26T19:24:00Z">
        <w:r w:rsidR="0003024B" w:rsidRPr="002505DC">
          <w:rPr>
            <w:rFonts w:ascii="Times New Roman" w:hAnsi="Times New Roman" w:cs="Times New Roman"/>
          </w:rPr>
          <w:t xml:space="preserve"> we include</w:t>
        </w:r>
      </w:ins>
      <w:del w:id="223" w:author="Goehring, Benjamin" w:date="2018-08-26T19:24:00Z">
        <w:r w:rsidR="004A4888" w:rsidRPr="002505DC" w:rsidDel="0003024B">
          <w:rPr>
            <w:rFonts w:ascii="Times New Roman" w:hAnsi="Times New Roman" w:cs="Times New Roman"/>
          </w:rPr>
          <w:delText>,</w:delText>
        </w:r>
      </w:del>
      <w:r w:rsidR="004A4888" w:rsidRPr="002505DC">
        <w:rPr>
          <w:rFonts w:ascii="Times New Roman" w:hAnsi="Times New Roman" w:cs="Times New Roman"/>
        </w:rPr>
        <w:t xml:space="preserve"> </w:t>
      </w:r>
      <w:r w:rsidR="004A4888" w:rsidRPr="002505DC">
        <w:rPr>
          <w:rFonts w:ascii="Times New Roman" w:hAnsi="Times New Roman" w:cs="Times New Roman"/>
          <w:i/>
        </w:rPr>
        <w:t>caseload</w:t>
      </w:r>
      <w:r w:rsidR="004A4888" w:rsidRPr="002505DC">
        <w:rPr>
          <w:rFonts w:ascii="Times New Roman" w:hAnsi="Times New Roman" w:cs="Times New Roman"/>
        </w:rPr>
        <w:t xml:space="preserve">, the annual percentage change in a state’s </w:t>
      </w:r>
      <w:del w:id="224" w:author="Goehring, Benjamin" w:date="2018-08-26T19:24:00Z">
        <w:r w:rsidR="004A4888" w:rsidRPr="002505DC" w:rsidDel="0003024B">
          <w:rPr>
            <w:rFonts w:ascii="Times New Roman" w:hAnsi="Times New Roman" w:cs="Times New Roman"/>
          </w:rPr>
          <w:delText xml:space="preserve">average monthly </w:delText>
        </w:r>
      </w:del>
      <w:r w:rsidR="004A4888" w:rsidRPr="002505DC">
        <w:rPr>
          <w:rFonts w:ascii="Times New Roman" w:hAnsi="Times New Roman" w:cs="Times New Roman"/>
        </w:rPr>
        <w:t>TANF</w:t>
      </w:r>
      <w:ins w:id="225" w:author="Goehring, Benjamin" w:date="2018-08-26T19:24:00Z">
        <w:r w:rsidR="0003024B" w:rsidRPr="002505DC">
          <w:rPr>
            <w:rFonts w:ascii="Times New Roman" w:hAnsi="Times New Roman" w:cs="Times New Roman"/>
          </w:rPr>
          <w:t xml:space="preserve"> caseload in an average month, including recipients in separate state programs. </w:t>
        </w:r>
      </w:ins>
      <w:del w:id="226" w:author="Goehring, Benjamin" w:date="2018-08-26T19:25:00Z">
        <w:r w:rsidR="004A4888" w:rsidRPr="002505DC" w:rsidDel="0003024B">
          <w:rPr>
            <w:rFonts w:ascii="Times New Roman" w:hAnsi="Times New Roman" w:cs="Times New Roman"/>
          </w:rPr>
          <w:delText xml:space="preserve"> or SSP-MOE recipient caseload</w:delText>
        </w:r>
        <w:r w:rsidR="00A14B6A" w:rsidRPr="002505DC" w:rsidDel="0003024B">
          <w:rPr>
            <w:rFonts w:ascii="Times New Roman" w:hAnsi="Times New Roman" w:cs="Times New Roman"/>
          </w:rPr>
          <w:delText xml:space="preserve"> is included in the analysis</w:delText>
        </w:r>
        <w:r w:rsidR="004A4888" w:rsidRPr="002505DC" w:rsidDel="0003024B">
          <w:rPr>
            <w:rFonts w:ascii="Times New Roman" w:hAnsi="Times New Roman" w:cs="Times New Roman"/>
          </w:rPr>
          <w:delText xml:space="preserve">. </w:delText>
        </w:r>
      </w:del>
    </w:p>
    <w:p w14:paraId="07BCAE51" w14:textId="093AAAE1" w:rsidR="00A14B6A" w:rsidRPr="00D20966" w:rsidRDefault="00A60D2D" w:rsidP="00A60D2D">
      <w:pPr>
        <w:spacing w:line="480" w:lineRule="auto"/>
        <w:rPr>
          <w:rFonts w:ascii="Times New Roman" w:hAnsi="Times New Roman" w:cs="Times New Roman"/>
        </w:rPr>
      </w:pPr>
      <w:r w:rsidRPr="002505DC">
        <w:rPr>
          <w:rFonts w:ascii="Times New Roman" w:hAnsi="Times New Roman" w:cs="Times New Roman"/>
        </w:rPr>
        <w:tab/>
        <w:t xml:space="preserve">In addition, it is important </w:t>
      </w:r>
      <w:r w:rsidR="000D5896" w:rsidRPr="002505DC">
        <w:rPr>
          <w:rFonts w:ascii="Times New Roman" w:hAnsi="Times New Roman" w:cs="Times New Roman"/>
        </w:rPr>
        <w:t>examine</w:t>
      </w:r>
      <w:r w:rsidR="00466B6C" w:rsidRPr="002505DC">
        <w:rPr>
          <w:rFonts w:ascii="Times New Roman" w:hAnsi="Times New Roman" w:cs="Times New Roman"/>
        </w:rPr>
        <w:t xml:space="preserve"> </w:t>
      </w:r>
      <w:r w:rsidRPr="002505DC">
        <w:rPr>
          <w:rFonts w:ascii="Times New Roman" w:hAnsi="Times New Roman" w:cs="Times New Roman"/>
        </w:rPr>
        <w:t>whether</w:t>
      </w:r>
      <w:r w:rsidR="000D5896" w:rsidRPr="002505DC">
        <w:rPr>
          <w:rFonts w:ascii="Times New Roman" w:hAnsi="Times New Roman" w:cs="Times New Roman"/>
        </w:rPr>
        <w:t xml:space="preserve"> work participation requirements </w:t>
      </w:r>
      <w:r w:rsidR="00A14B6A" w:rsidRPr="002505DC">
        <w:rPr>
          <w:rFonts w:ascii="Times New Roman" w:hAnsi="Times New Roman" w:cs="Times New Roman"/>
        </w:rPr>
        <w:t>influence</w:t>
      </w:r>
      <w:r w:rsidR="000D5896" w:rsidRPr="002505DC">
        <w:rPr>
          <w:rFonts w:ascii="Times New Roman" w:hAnsi="Times New Roman" w:cs="Times New Roman"/>
        </w:rPr>
        <w:t xml:space="preserve"> basic assistance spending</w:t>
      </w:r>
      <w:r w:rsidR="006645EB" w:rsidRPr="002505DC">
        <w:rPr>
          <w:rFonts w:ascii="Times New Roman" w:hAnsi="Times New Roman" w:cs="Times New Roman"/>
        </w:rPr>
        <w:t xml:space="preserve">. </w:t>
      </w:r>
      <w:r w:rsidRPr="002505DC">
        <w:rPr>
          <w:rFonts w:ascii="Times New Roman" w:hAnsi="Times New Roman" w:cs="Times New Roman"/>
        </w:rPr>
        <w:t>The PRWOR</w:t>
      </w:r>
      <w:r w:rsidR="002601BE" w:rsidRPr="002505DC">
        <w:rPr>
          <w:rFonts w:ascii="Times New Roman" w:hAnsi="Times New Roman" w:cs="Times New Roman"/>
        </w:rPr>
        <w:t>A mandated</w:t>
      </w:r>
      <w:r w:rsidRPr="002505DC">
        <w:rPr>
          <w:rFonts w:ascii="Times New Roman" w:hAnsi="Times New Roman" w:cs="Times New Roman"/>
        </w:rPr>
        <w:t xml:space="preserve"> that 50% of all families and 90% of two-parent families receiving TANF assistance in a state be “engaged in work” </w:t>
      </w:r>
      <w:r w:rsidR="006F10F2" w:rsidRPr="002505DC">
        <w:rPr>
          <w:rFonts w:ascii="Times New Roman" w:hAnsi="Times New Roman" w:cs="Times New Roman"/>
        </w:rPr>
        <w:t>in</w:t>
      </w:r>
      <w:r w:rsidRPr="002505DC">
        <w:rPr>
          <w:rFonts w:ascii="Times New Roman" w:hAnsi="Times New Roman" w:cs="Times New Roman"/>
        </w:rPr>
        <w:t xml:space="preserve"> a </w:t>
      </w:r>
      <w:r w:rsidR="00894D51" w:rsidRPr="002505DC">
        <w:rPr>
          <w:rFonts w:ascii="Times New Roman" w:hAnsi="Times New Roman" w:cs="Times New Roman"/>
        </w:rPr>
        <w:t>fiscal year</w:t>
      </w:r>
      <w:r w:rsidRPr="002505DC">
        <w:rPr>
          <w:rFonts w:ascii="Times New Roman" w:hAnsi="Times New Roman" w:cs="Times New Roman"/>
        </w:rPr>
        <w:t xml:space="preserve"> </w:t>
      </w:r>
      <w:r w:rsidR="006F10F2" w:rsidRPr="002505DC">
        <w:rPr>
          <w:rFonts w:ascii="Times New Roman" w:hAnsi="Times New Roman" w:cs="Times New Roman"/>
        </w:rPr>
        <w:t xml:space="preserve">in order to avoid a </w:t>
      </w:r>
      <w:r w:rsidRPr="002505DC">
        <w:rPr>
          <w:rFonts w:ascii="Times New Roman" w:hAnsi="Times New Roman" w:cs="Times New Roman"/>
        </w:rPr>
        <w:t xml:space="preserve">reduction in </w:t>
      </w:r>
      <w:r w:rsidR="000D5896" w:rsidRPr="002505DC">
        <w:rPr>
          <w:rFonts w:ascii="Times New Roman" w:hAnsi="Times New Roman" w:cs="Times New Roman"/>
        </w:rPr>
        <w:t>the state’s</w:t>
      </w:r>
      <w:r w:rsidRPr="002505DC">
        <w:rPr>
          <w:rFonts w:ascii="Times New Roman" w:hAnsi="Times New Roman" w:cs="Times New Roman"/>
        </w:rPr>
        <w:t xml:space="preserve"> block grant</w:t>
      </w:r>
      <w:r w:rsidR="006645EB" w:rsidRPr="002505DC">
        <w:rPr>
          <w:rFonts w:ascii="Times New Roman" w:hAnsi="Times New Roman" w:cs="Times New Roman"/>
        </w:rPr>
        <w:t xml:space="preserve">. </w:t>
      </w:r>
      <w:r w:rsidRPr="002505DC">
        <w:rPr>
          <w:rFonts w:ascii="Times New Roman" w:hAnsi="Times New Roman" w:cs="Times New Roman"/>
        </w:rPr>
        <w:t xml:space="preserve">Before </w:t>
      </w:r>
      <w:r w:rsidR="00003337" w:rsidRPr="002505DC">
        <w:rPr>
          <w:rFonts w:ascii="Times New Roman" w:hAnsi="Times New Roman" w:cs="Times New Roman"/>
        </w:rPr>
        <w:t>FY</w:t>
      </w:r>
      <w:r w:rsidRPr="002505DC">
        <w:rPr>
          <w:rFonts w:ascii="Times New Roman" w:hAnsi="Times New Roman" w:cs="Times New Roman"/>
        </w:rPr>
        <w:t xml:space="preserve"> 2007, a state could reduce its required work participation rate by the percentage decrease in its TANF caseload from </w:t>
      </w:r>
      <w:r w:rsidR="00003337" w:rsidRPr="002505DC">
        <w:rPr>
          <w:rFonts w:ascii="Times New Roman" w:hAnsi="Times New Roman" w:cs="Times New Roman"/>
        </w:rPr>
        <w:t>FY</w:t>
      </w:r>
      <w:r w:rsidRPr="002505DC">
        <w:rPr>
          <w:rFonts w:ascii="Times New Roman" w:hAnsi="Times New Roman" w:cs="Times New Roman"/>
        </w:rPr>
        <w:t xml:space="preserve"> 1995 levels</w:t>
      </w:r>
      <w:r w:rsidR="006645EB" w:rsidRPr="002505DC">
        <w:rPr>
          <w:rFonts w:ascii="Times New Roman" w:hAnsi="Times New Roman" w:cs="Times New Roman"/>
        </w:rPr>
        <w:t xml:space="preserve">. </w:t>
      </w:r>
      <w:r w:rsidRPr="002505DC">
        <w:rPr>
          <w:rFonts w:ascii="Times New Roman" w:hAnsi="Times New Roman" w:cs="Times New Roman"/>
        </w:rPr>
        <w:t>Since</w:t>
      </w:r>
      <w:ins w:id="227" w:author="Goehring, Benjamin" w:date="2018-08-26T19:25:00Z">
        <w:r w:rsidR="0003024B" w:rsidRPr="002505DC">
          <w:rPr>
            <w:rFonts w:ascii="Times New Roman" w:hAnsi="Times New Roman" w:cs="Times New Roman"/>
          </w:rPr>
          <w:t xml:space="preserve"> </w:t>
        </w:r>
      </w:ins>
      <w:del w:id="228" w:author="Goehring, Benjamin" w:date="2018-08-26T19:25:00Z">
        <w:r w:rsidRPr="002505DC" w:rsidDel="0003024B">
          <w:rPr>
            <w:rFonts w:ascii="Times New Roman" w:hAnsi="Times New Roman" w:cs="Times New Roman"/>
          </w:rPr>
          <w:delText xml:space="preserve">, as Figure </w:delText>
        </w:r>
        <w:r w:rsidR="006F10F2" w:rsidRPr="002505DC" w:rsidDel="0003024B">
          <w:rPr>
            <w:rFonts w:ascii="Times New Roman" w:hAnsi="Times New Roman" w:cs="Times New Roman"/>
          </w:rPr>
          <w:delText>6</w:delText>
        </w:r>
        <w:r w:rsidR="00A14B6A" w:rsidRPr="002505DC" w:rsidDel="0003024B">
          <w:rPr>
            <w:rFonts w:ascii="Times New Roman" w:hAnsi="Times New Roman" w:cs="Times New Roman"/>
          </w:rPr>
          <w:delText xml:space="preserve"> shows</w:delText>
        </w:r>
        <w:r w:rsidRPr="002505DC" w:rsidDel="0003024B">
          <w:rPr>
            <w:rFonts w:ascii="Times New Roman" w:hAnsi="Times New Roman" w:cs="Times New Roman"/>
          </w:rPr>
          <w:delText xml:space="preserve">, </w:delText>
        </w:r>
      </w:del>
      <w:r w:rsidRPr="002505DC">
        <w:rPr>
          <w:rFonts w:ascii="Times New Roman" w:hAnsi="Times New Roman" w:cs="Times New Roman"/>
        </w:rPr>
        <w:t xml:space="preserve">caseloads </w:t>
      </w:r>
      <w:r w:rsidR="00C56C55" w:rsidRPr="002505DC">
        <w:rPr>
          <w:rFonts w:ascii="Times New Roman" w:hAnsi="Times New Roman" w:cs="Times New Roman"/>
        </w:rPr>
        <w:t>declined</w:t>
      </w:r>
      <w:r w:rsidRPr="002505DC">
        <w:rPr>
          <w:rFonts w:ascii="Times New Roman" w:hAnsi="Times New Roman" w:cs="Times New Roman"/>
        </w:rPr>
        <w:t xml:space="preserve"> </w:t>
      </w:r>
      <w:r w:rsidR="00466B6C" w:rsidRPr="002505DC">
        <w:rPr>
          <w:rFonts w:ascii="Times New Roman" w:hAnsi="Times New Roman" w:cs="Times New Roman"/>
        </w:rPr>
        <w:t>dramatically</w:t>
      </w:r>
      <w:r w:rsidRPr="002505DC">
        <w:rPr>
          <w:rFonts w:ascii="Times New Roman" w:hAnsi="Times New Roman" w:cs="Times New Roman"/>
        </w:rPr>
        <w:t xml:space="preserve"> in the years immediately following the</w:t>
      </w:r>
      <w:r w:rsidR="00466B6C" w:rsidRPr="002505DC">
        <w:rPr>
          <w:rFonts w:ascii="Times New Roman" w:hAnsi="Times New Roman" w:cs="Times New Roman"/>
        </w:rPr>
        <w:t xml:space="preserve"> passage of the</w:t>
      </w:r>
      <w:r w:rsidR="005736B7" w:rsidRPr="002505DC">
        <w:rPr>
          <w:rFonts w:ascii="Times New Roman" w:hAnsi="Times New Roman" w:cs="Times New Roman"/>
        </w:rPr>
        <w:t xml:space="preserve"> PRWO</w:t>
      </w:r>
      <w:r w:rsidRPr="002505DC">
        <w:rPr>
          <w:rFonts w:ascii="Times New Roman" w:hAnsi="Times New Roman" w:cs="Times New Roman"/>
        </w:rPr>
        <w:t>RA, states easily met this requirement</w:t>
      </w:r>
      <w:r w:rsidR="00466B6C" w:rsidRPr="002505DC">
        <w:rPr>
          <w:rFonts w:ascii="Times New Roman" w:hAnsi="Times New Roman" w:cs="Times New Roman"/>
        </w:rPr>
        <w:t>.</w:t>
      </w:r>
      <w:r w:rsidR="00466B6C" w:rsidRPr="00E66630">
        <w:rPr>
          <w:rStyle w:val="FootnoteReference"/>
          <w:rFonts w:ascii="Times New Roman" w:hAnsi="Times New Roman" w:cs="Times New Roman"/>
        </w:rPr>
        <w:footnoteReference w:id="9"/>
      </w:r>
      <w:r w:rsidR="00466B6C" w:rsidRPr="00E66630">
        <w:rPr>
          <w:rFonts w:ascii="Times New Roman" w:hAnsi="Times New Roman" w:cs="Times New Roman"/>
        </w:rPr>
        <w:t xml:space="preserve"> </w:t>
      </w:r>
      <w:r w:rsidR="00A14B6A" w:rsidRPr="00D20966">
        <w:rPr>
          <w:rFonts w:ascii="Times New Roman" w:hAnsi="Times New Roman" w:cs="Times New Roman"/>
        </w:rPr>
        <w:t xml:space="preserve"> However, t</w:t>
      </w:r>
      <w:r w:rsidRPr="002505DC">
        <w:rPr>
          <w:rFonts w:ascii="Times New Roman" w:hAnsi="Times New Roman" w:cs="Times New Roman"/>
        </w:rPr>
        <w:t xml:space="preserve">he Deficit Reduction Act of 2005 made it more </w:t>
      </w:r>
      <w:r w:rsidR="005941A0" w:rsidRPr="002505DC">
        <w:rPr>
          <w:rFonts w:ascii="Times New Roman" w:hAnsi="Times New Roman" w:cs="Times New Roman"/>
        </w:rPr>
        <w:t>demanding</w:t>
      </w:r>
      <w:r w:rsidRPr="002505DC">
        <w:rPr>
          <w:rFonts w:ascii="Times New Roman" w:hAnsi="Times New Roman" w:cs="Times New Roman"/>
        </w:rPr>
        <w:t xml:space="preserve"> for states to reduce their work participation rates by changing the </w:t>
      </w:r>
      <w:r w:rsidR="00894D51" w:rsidRPr="002505DC">
        <w:rPr>
          <w:rFonts w:ascii="Times New Roman" w:hAnsi="Times New Roman" w:cs="Times New Roman"/>
        </w:rPr>
        <w:t xml:space="preserve">fiscal year </w:t>
      </w:r>
      <w:r w:rsidRPr="002505DC">
        <w:rPr>
          <w:rFonts w:ascii="Times New Roman" w:hAnsi="Times New Roman" w:cs="Times New Roman"/>
        </w:rPr>
        <w:t xml:space="preserve">for calculating reductions in caseloads from </w:t>
      </w:r>
      <w:r w:rsidR="00003337" w:rsidRPr="002505DC">
        <w:rPr>
          <w:rFonts w:ascii="Times New Roman" w:hAnsi="Times New Roman" w:cs="Times New Roman"/>
        </w:rPr>
        <w:t>FY</w:t>
      </w:r>
      <w:r w:rsidRPr="002505DC">
        <w:rPr>
          <w:rFonts w:ascii="Times New Roman" w:hAnsi="Times New Roman" w:cs="Times New Roman"/>
        </w:rPr>
        <w:t xml:space="preserve"> 1995 to </w:t>
      </w:r>
      <w:r w:rsidR="00003337" w:rsidRPr="002505DC">
        <w:rPr>
          <w:rFonts w:ascii="Times New Roman" w:hAnsi="Times New Roman" w:cs="Times New Roman"/>
        </w:rPr>
        <w:t>FY</w:t>
      </w:r>
      <w:r w:rsidR="00466B6C" w:rsidRPr="002505DC">
        <w:rPr>
          <w:rFonts w:ascii="Times New Roman" w:hAnsi="Times New Roman" w:cs="Times New Roman"/>
        </w:rPr>
        <w:t xml:space="preserve"> 2005.</w:t>
      </w:r>
      <w:r w:rsidR="00A14B6A" w:rsidRPr="00E66630">
        <w:rPr>
          <w:rStyle w:val="FootnoteReference"/>
          <w:rFonts w:ascii="Times New Roman" w:hAnsi="Times New Roman" w:cs="Times New Roman"/>
        </w:rPr>
        <w:footnoteReference w:id="10"/>
      </w:r>
      <w:r w:rsidR="00466B6C" w:rsidRPr="00E66630">
        <w:rPr>
          <w:rFonts w:ascii="Times New Roman" w:hAnsi="Times New Roman" w:cs="Times New Roman"/>
        </w:rPr>
        <w:t xml:space="preserve"> </w:t>
      </w:r>
      <w:r w:rsidR="00A14B6A" w:rsidRPr="00D20966">
        <w:rPr>
          <w:rFonts w:ascii="Times New Roman" w:hAnsi="Times New Roman" w:cs="Times New Roman"/>
        </w:rPr>
        <w:t xml:space="preserve"> </w:t>
      </w:r>
    </w:p>
    <w:p w14:paraId="41918D49" w14:textId="59B7EEBA" w:rsidR="002F617A" w:rsidRPr="002505DC" w:rsidRDefault="00A14B6A" w:rsidP="006E2B0C">
      <w:pPr>
        <w:spacing w:line="480" w:lineRule="auto"/>
        <w:rPr>
          <w:rFonts w:ascii="Times New Roman" w:hAnsi="Times New Roman" w:cs="Times New Roman"/>
        </w:rPr>
      </w:pPr>
      <w:r w:rsidRPr="002505DC">
        <w:rPr>
          <w:rFonts w:ascii="Times New Roman" w:hAnsi="Times New Roman" w:cs="Times New Roman"/>
        </w:rPr>
        <w:tab/>
        <w:t>S</w:t>
      </w:r>
      <w:r w:rsidR="00466B6C" w:rsidRPr="002505DC">
        <w:rPr>
          <w:rFonts w:ascii="Times New Roman" w:hAnsi="Times New Roman" w:cs="Times New Roman"/>
        </w:rPr>
        <w:t>ince 1999 states have also been able</w:t>
      </w:r>
      <w:r w:rsidR="00630BFC" w:rsidRPr="002505DC">
        <w:rPr>
          <w:rFonts w:ascii="Times New Roman" w:hAnsi="Times New Roman" w:cs="Times New Roman"/>
        </w:rPr>
        <w:t xml:space="preserve"> to</w:t>
      </w:r>
      <w:r w:rsidR="00466B6C" w:rsidRPr="002505DC">
        <w:rPr>
          <w:rFonts w:ascii="Times New Roman" w:hAnsi="Times New Roman" w:cs="Times New Roman"/>
        </w:rPr>
        <w:t xml:space="preserve"> reduce the percentage of their caseload that must meet work requirements by spending more on MOE than </w:t>
      </w:r>
      <w:r w:rsidR="00A22784" w:rsidRPr="002505DC">
        <w:rPr>
          <w:rFonts w:ascii="Times New Roman" w:hAnsi="Times New Roman" w:cs="Times New Roman"/>
        </w:rPr>
        <w:t>is required</w:t>
      </w:r>
      <w:r w:rsidR="006645EB" w:rsidRPr="002505DC">
        <w:rPr>
          <w:rFonts w:ascii="Times New Roman" w:hAnsi="Times New Roman" w:cs="Times New Roman"/>
        </w:rPr>
        <w:t xml:space="preserve">. </w:t>
      </w:r>
      <w:r w:rsidRPr="002505DC">
        <w:rPr>
          <w:rFonts w:ascii="Times New Roman" w:hAnsi="Times New Roman" w:cs="Times New Roman"/>
        </w:rPr>
        <w:t xml:space="preserve">But, in </w:t>
      </w:r>
      <w:r w:rsidR="00DB2EAA" w:rsidRPr="002505DC">
        <w:rPr>
          <w:rFonts w:ascii="Times New Roman" w:hAnsi="Times New Roman" w:cs="Times New Roman"/>
        </w:rPr>
        <w:t xml:space="preserve">addition to caseload reduction credits and excess MOE spending, states can </w:t>
      </w:r>
      <w:r w:rsidR="00A22784" w:rsidRPr="002505DC">
        <w:rPr>
          <w:rFonts w:ascii="Times New Roman" w:hAnsi="Times New Roman" w:cs="Times New Roman"/>
        </w:rPr>
        <w:t xml:space="preserve">satisfy </w:t>
      </w:r>
      <w:r w:rsidR="00DB2EAA" w:rsidRPr="002505DC">
        <w:rPr>
          <w:rFonts w:ascii="Times New Roman" w:hAnsi="Times New Roman" w:cs="Times New Roman"/>
        </w:rPr>
        <w:t>the</w:t>
      </w:r>
      <w:r w:rsidRPr="002505DC">
        <w:rPr>
          <w:rFonts w:ascii="Times New Roman" w:hAnsi="Times New Roman" w:cs="Times New Roman"/>
        </w:rPr>
        <w:t xml:space="preserve">ir </w:t>
      </w:r>
      <w:r w:rsidR="00DB2EAA" w:rsidRPr="002505DC">
        <w:rPr>
          <w:rFonts w:ascii="Times New Roman" w:hAnsi="Times New Roman" w:cs="Times New Roman"/>
        </w:rPr>
        <w:t>work participation rate requirement by altering the composition of their TANF caseloads</w:t>
      </w:r>
      <w:r w:rsidR="006645EB" w:rsidRPr="002505DC">
        <w:rPr>
          <w:rFonts w:ascii="Times New Roman" w:hAnsi="Times New Roman" w:cs="Times New Roman"/>
        </w:rPr>
        <w:t xml:space="preserve">. </w:t>
      </w:r>
      <w:r w:rsidR="00CC5653" w:rsidRPr="002505DC">
        <w:rPr>
          <w:rFonts w:ascii="Times New Roman" w:hAnsi="Times New Roman" w:cs="Times New Roman"/>
        </w:rPr>
        <w:t xml:space="preserve">For </w:t>
      </w:r>
      <w:r w:rsidR="00A22784" w:rsidRPr="002505DC">
        <w:rPr>
          <w:rFonts w:ascii="Times New Roman" w:hAnsi="Times New Roman" w:cs="Times New Roman"/>
        </w:rPr>
        <w:t>example</w:t>
      </w:r>
      <w:r w:rsidR="00CC5653" w:rsidRPr="002505DC">
        <w:rPr>
          <w:rFonts w:ascii="Times New Roman" w:hAnsi="Times New Roman" w:cs="Times New Roman"/>
        </w:rPr>
        <w:t xml:space="preserve">, a </w:t>
      </w:r>
      <w:r w:rsidR="00DB2EAA" w:rsidRPr="002505DC">
        <w:rPr>
          <w:rFonts w:ascii="Times New Roman" w:hAnsi="Times New Roman" w:cs="Times New Roman"/>
        </w:rPr>
        <w:t xml:space="preserve">state </w:t>
      </w:r>
      <w:r w:rsidR="002F617A" w:rsidRPr="002505DC">
        <w:rPr>
          <w:rFonts w:ascii="Times New Roman" w:hAnsi="Times New Roman" w:cs="Times New Roman"/>
        </w:rPr>
        <w:t>can</w:t>
      </w:r>
      <w:r w:rsidR="00DB2EAA" w:rsidRPr="002505DC">
        <w:rPr>
          <w:rFonts w:ascii="Times New Roman" w:hAnsi="Times New Roman" w:cs="Times New Roman"/>
        </w:rPr>
        <w:t xml:space="preserve"> reduce the number of unemployed or difficult to employ recipients in the caseload by</w:t>
      </w:r>
      <w:r w:rsidR="002F617A" w:rsidRPr="002505DC">
        <w:rPr>
          <w:rFonts w:ascii="Times New Roman" w:hAnsi="Times New Roman" w:cs="Times New Roman"/>
        </w:rPr>
        <w:t xml:space="preserve"> </w:t>
      </w:r>
      <w:r w:rsidR="00DB2EAA" w:rsidRPr="002505DC">
        <w:rPr>
          <w:rFonts w:ascii="Times New Roman" w:hAnsi="Times New Roman" w:cs="Times New Roman"/>
        </w:rPr>
        <w:t>imposing stricter work requirements or eligibility criteria</w:t>
      </w:r>
      <w:r w:rsidR="006645EB" w:rsidRPr="002505DC">
        <w:rPr>
          <w:rFonts w:ascii="Times New Roman" w:hAnsi="Times New Roman" w:cs="Times New Roman"/>
        </w:rPr>
        <w:t xml:space="preserve">. </w:t>
      </w:r>
      <w:r w:rsidR="00DB2EAA" w:rsidRPr="002505DC">
        <w:rPr>
          <w:rFonts w:ascii="Times New Roman" w:hAnsi="Times New Roman" w:cs="Times New Roman"/>
        </w:rPr>
        <w:t xml:space="preserve">The resulting caseload is more likely to meet the </w:t>
      </w:r>
      <w:r w:rsidR="00DB2EAA" w:rsidRPr="002505DC">
        <w:rPr>
          <w:rFonts w:ascii="Times New Roman" w:hAnsi="Times New Roman" w:cs="Times New Roman"/>
        </w:rPr>
        <w:lastRenderedPageBreak/>
        <w:t xml:space="preserve">work participation requirement, but also is likely to be smaller and have </w:t>
      </w:r>
      <w:del w:id="232" w:author="Goehring, Benjamin" w:date="2018-08-27T07:27:00Z">
        <w:r w:rsidR="00DB2EAA" w:rsidRPr="002505DC" w:rsidDel="00BD4E4E">
          <w:rPr>
            <w:rFonts w:ascii="Times New Roman" w:hAnsi="Times New Roman" w:cs="Times New Roman"/>
          </w:rPr>
          <w:delText>higher average earned incomes</w:delText>
        </w:r>
      </w:del>
      <w:ins w:id="233" w:author="Goehring, Benjamin" w:date="2018-08-27T07:27:00Z">
        <w:r w:rsidR="00BD4E4E">
          <w:rPr>
            <w:rFonts w:ascii="Times New Roman" w:hAnsi="Times New Roman" w:cs="Times New Roman"/>
          </w:rPr>
          <w:t>greater earnings</w:t>
        </w:r>
      </w:ins>
      <w:r w:rsidR="00DB2EAA" w:rsidRPr="00D20966">
        <w:rPr>
          <w:rFonts w:ascii="Times New Roman" w:hAnsi="Times New Roman" w:cs="Times New Roman"/>
        </w:rPr>
        <w:t xml:space="preserve">, resulting in lower basic assistance expenditures. </w:t>
      </w:r>
    </w:p>
    <w:p w14:paraId="4D79F743" w14:textId="75F17094" w:rsidR="002F617A" w:rsidRPr="002505DC" w:rsidRDefault="00A14B6A" w:rsidP="002F617A">
      <w:pPr>
        <w:spacing w:line="480" w:lineRule="auto"/>
        <w:ind w:firstLine="720"/>
        <w:rPr>
          <w:rFonts w:ascii="Times New Roman" w:hAnsi="Times New Roman" w:cs="Times New Roman"/>
        </w:rPr>
      </w:pPr>
      <w:r w:rsidRPr="002505DC">
        <w:rPr>
          <w:rFonts w:ascii="Times New Roman" w:hAnsi="Times New Roman" w:cs="Times New Roman"/>
        </w:rPr>
        <w:t>A</w:t>
      </w:r>
      <w:r w:rsidR="002F617A" w:rsidRPr="002505DC">
        <w:rPr>
          <w:rFonts w:ascii="Times New Roman" w:hAnsi="Times New Roman" w:cs="Times New Roman"/>
        </w:rPr>
        <w:t xml:space="preserve"> state can also </w:t>
      </w:r>
      <w:r w:rsidR="00A22784" w:rsidRPr="002505DC">
        <w:rPr>
          <w:rFonts w:ascii="Times New Roman" w:hAnsi="Times New Roman" w:cs="Times New Roman"/>
        </w:rPr>
        <w:t xml:space="preserve">satisfy </w:t>
      </w:r>
      <w:r w:rsidR="002F617A" w:rsidRPr="002505DC">
        <w:rPr>
          <w:rFonts w:ascii="Times New Roman" w:hAnsi="Times New Roman" w:cs="Times New Roman"/>
        </w:rPr>
        <w:t>the work participation requirement by increasing the number of employed TANF recipients in the caseload.</w:t>
      </w:r>
      <w:r w:rsidR="00AD0E57" w:rsidRPr="002505DC">
        <w:rPr>
          <w:rFonts w:ascii="Times New Roman" w:hAnsi="Times New Roman" w:cs="Times New Roman"/>
        </w:rPr>
        <w:t xml:space="preserve"> Some states have taken this approach and offer transitional benefits to TANF recipients who </w:t>
      </w:r>
      <w:r w:rsidR="00267486" w:rsidRPr="002505DC">
        <w:rPr>
          <w:rFonts w:ascii="Times New Roman" w:hAnsi="Times New Roman" w:cs="Times New Roman"/>
        </w:rPr>
        <w:t>are ineligible</w:t>
      </w:r>
      <w:r w:rsidR="00AD0E57" w:rsidRPr="002505DC">
        <w:rPr>
          <w:rFonts w:ascii="Times New Roman" w:hAnsi="Times New Roman" w:cs="Times New Roman"/>
        </w:rPr>
        <w:t xml:space="preserve"> due to increased earnings. </w:t>
      </w:r>
      <w:r w:rsidR="002F617A" w:rsidRPr="002505DC">
        <w:rPr>
          <w:rFonts w:ascii="Times New Roman" w:hAnsi="Times New Roman" w:cs="Times New Roman"/>
        </w:rPr>
        <w:t>For example, until October 2015, Michigan granted $10 to former TANF recipients for 6 months after becoming ineligible due to increased earnings if they continued to meet their work requirements</w:t>
      </w:r>
      <w:r w:rsidR="00314960" w:rsidRPr="002505DC">
        <w:rPr>
          <w:rFonts w:ascii="Times New Roman" w:hAnsi="Times New Roman" w:cs="Times New Roman"/>
        </w:rPr>
        <w:t xml:space="preserve">. </w:t>
      </w:r>
      <w:r w:rsidR="002F617A" w:rsidRPr="002505DC">
        <w:rPr>
          <w:rFonts w:ascii="Times New Roman" w:hAnsi="Times New Roman" w:cs="Times New Roman"/>
        </w:rPr>
        <w:t>Likewise, in 2016 Missouri gave one-parent families working 30 hours per week after leaving TANF $50 for six months and New Jersey granted former recipients $200 for 24 months if they continued to work 20 hours per week</w:t>
      </w:r>
      <w:r w:rsidR="00EB3AFE"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{"citationID":"uQ10P4ZA","properties":{"formattedCitation":"(The Urban Institute n.d.; Giannarelli et al. 2017)","plainCitation":"(The Urban Institute n.d.; Giannarelli et al. 2017)","noteIndex":0},"citationItems":[{"id":63,"uris":["http://zotero.org/users/5055722/items/BFIQ6FCN"],"uri":["http://zotero.org/users/5055722/items/BFIQ6FCN"],"itemData":{"id":63,"type":"webpage","title":"The Welfare Rules Database","URL":"https://wrd.urban.org/wrd/query/query.cfm","author":[{"literal":"The Urban Institute"}],"accessed":{"date-parts":[["2018",8,4]]}}},{"id":16,"uris":["http://zotero.org/users/5055722/items/9QVBC5ZH"],"uri":["http://zotero.org/users/5055722/items/9QVBC5ZH"],"itemData":{"id":16,"type":"report","title":"Welfare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chema":"https://github.com/citation-style-language/schema/raw/master/csl-citation.json"} </w:instrText>
      </w:r>
      <w:r w:rsidR="00A43DC3" w:rsidRPr="00D20966">
        <w:rPr>
          <w:rFonts w:ascii="Times New Roman" w:hAnsi="Times New Roman" w:cs="Times New Roman"/>
          <w:rPrChange w:id="234"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(The Urban Institute n.d.; Giannarelli et al. 2017)</w:t>
      </w:r>
      <w:r w:rsidR="00A43DC3" w:rsidRPr="00D20966">
        <w:rPr>
          <w:rFonts w:ascii="Times New Roman" w:hAnsi="Times New Roman" w:cs="Times New Roman"/>
        </w:rPr>
        <w:fldChar w:fldCharType="end"/>
      </w:r>
      <w:r w:rsidR="00EB3AFE" w:rsidRPr="00E66630">
        <w:rPr>
          <w:rFonts w:ascii="Times New Roman" w:hAnsi="Times New Roman" w:cs="Times New Roman"/>
        </w:rPr>
        <w:t>.</w:t>
      </w:r>
      <w:r w:rsidR="002F617A" w:rsidRPr="00D20966">
        <w:rPr>
          <w:rFonts w:ascii="Times New Roman" w:hAnsi="Times New Roman" w:cs="Times New Roman"/>
        </w:rPr>
        <w:t xml:space="preserve"> The </w:t>
      </w:r>
      <w:r w:rsidR="00AD0E57" w:rsidRPr="002505DC">
        <w:rPr>
          <w:rFonts w:ascii="Times New Roman" w:hAnsi="Times New Roman" w:cs="Times New Roman"/>
        </w:rPr>
        <w:t xml:space="preserve">benefits </w:t>
      </w:r>
      <w:r w:rsidR="002F617A" w:rsidRPr="002505DC">
        <w:rPr>
          <w:rFonts w:ascii="Times New Roman" w:hAnsi="Times New Roman" w:cs="Times New Roman"/>
        </w:rPr>
        <w:t>allow</w:t>
      </w:r>
      <w:r w:rsidRPr="002505DC">
        <w:rPr>
          <w:rFonts w:ascii="Times New Roman" w:hAnsi="Times New Roman" w:cs="Times New Roman"/>
        </w:rPr>
        <w:t>ed</w:t>
      </w:r>
      <w:r w:rsidR="002F617A" w:rsidRPr="002505DC">
        <w:rPr>
          <w:rFonts w:ascii="Times New Roman" w:hAnsi="Times New Roman" w:cs="Times New Roman"/>
        </w:rPr>
        <w:t xml:space="preserve"> states to claim more employed </w:t>
      </w:r>
      <w:r w:rsidR="00A22784" w:rsidRPr="002505DC">
        <w:rPr>
          <w:rFonts w:ascii="Times New Roman" w:hAnsi="Times New Roman" w:cs="Times New Roman"/>
        </w:rPr>
        <w:t xml:space="preserve">TANF </w:t>
      </w:r>
      <w:r w:rsidR="002F617A" w:rsidRPr="002505DC">
        <w:rPr>
          <w:rFonts w:ascii="Times New Roman" w:hAnsi="Times New Roman" w:cs="Times New Roman"/>
        </w:rPr>
        <w:t xml:space="preserve">recipients </w:t>
      </w:r>
      <w:r w:rsidRPr="002505DC">
        <w:rPr>
          <w:rFonts w:ascii="Times New Roman" w:hAnsi="Times New Roman" w:cs="Times New Roman"/>
        </w:rPr>
        <w:t xml:space="preserve">in order to satisfy the </w:t>
      </w:r>
      <w:r w:rsidR="002F617A" w:rsidRPr="002505DC">
        <w:rPr>
          <w:rFonts w:ascii="Times New Roman" w:hAnsi="Times New Roman" w:cs="Times New Roman"/>
        </w:rPr>
        <w:t>work participation r</w:t>
      </w:r>
      <w:r w:rsidR="00A22784" w:rsidRPr="002505DC">
        <w:rPr>
          <w:rFonts w:ascii="Times New Roman" w:hAnsi="Times New Roman" w:cs="Times New Roman"/>
        </w:rPr>
        <w:t>equirement</w:t>
      </w:r>
      <w:r w:rsidR="002F617A" w:rsidRPr="002505DC">
        <w:rPr>
          <w:rFonts w:ascii="Times New Roman" w:hAnsi="Times New Roman" w:cs="Times New Roman"/>
        </w:rPr>
        <w:t>, with the tangential effect of increasing basic assistance spending.</w:t>
      </w:r>
    </w:p>
    <w:p w14:paraId="46F9D593" w14:textId="482DB79B" w:rsidR="0026073C" w:rsidRPr="002505DC" w:rsidRDefault="00487DD5" w:rsidP="006E2B0C">
      <w:pPr>
        <w:spacing w:line="480" w:lineRule="auto"/>
        <w:rPr>
          <w:rFonts w:ascii="Times New Roman" w:hAnsi="Times New Roman" w:cs="Times New Roman"/>
        </w:rPr>
      </w:pPr>
      <w:r w:rsidRPr="002505DC">
        <w:rPr>
          <w:rFonts w:ascii="Times New Roman" w:hAnsi="Times New Roman" w:cs="Times New Roman"/>
        </w:rPr>
        <w:tab/>
        <w:t xml:space="preserve">Since changes in the composition of the caseload in response to the work participation requirement have </w:t>
      </w:r>
      <w:r w:rsidR="00162373" w:rsidRPr="002505DC">
        <w:rPr>
          <w:rFonts w:ascii="Times New Roman" w:hAnsi="Times New Roman" w:cs="Times New Roman"/>
        </w:rPr>
        <w:t xml:space="preserve">theoretically </w:t>
      </w:r>
      <w:r w:rsidR="0086076B" w:rsidRPr="002505DC">
        <w:rPr>
          <w:rFonts w:ascii="Times New Roman" w:hAnsi="Times New Roman" w:cs="Times New Roman"/>
        </w:rPr>
        <w:t>ambiguous</w:t>
      </w:r>
      <w:r w:rsidRPr="002505DC">
        <w:rPr>
          <w:rFonts w:ascii="Times New Roman" w:hAnsi="Times New Roman" w:cs="Times New Roman"/>
        </w:rPr>
        <w:t xml:space="preserve"> effects on basic assistance spending, </w:t>
      </w:r>
      <w:r w:rsidR="00F1366E" w:rsidRPr="002505DC">
        <w:rPr>
          <w:rFonts w:ascii="Times New Roman" w:hAnsi="Times New Roman" w:cs="Times New Roman"/>
        </w:rPr>
        <w:t>the influence of the work participation r</w:t>
      </w:r>
      <w:r w:rsidR="00162373" w:rsidRPr="002505DC">
        <w:rPr>
          <w:rFonts w:ascii="Times New Roman" w:hAnsi="Times New Roman" w:cs="Times New Roman"/>
        </w:rPr>
        <w:t xml:space="preserve">equirement on basic spending </w:t>
      </w:r>
      <w:r w:rsidR="00A22784" w:rsidRPr="002505DC">
        <w:rPr>
          <w:rFonts w:ascii="Times New Roman" w:hAnsi="Times New Roman" w:cs="Times New Roman"/>
        </w:rPr>
        <w:t xml:space="preserve">is an </w:t>
      </w:r>
      <w:r w:rsidR="00F1366E" w:rsidRPr="002505DC">
        <w:rPr>
          <w:rFonts w:ascii="Times New Roman" w:hAnsi="Times New Roman" w:cs="Times New Roman"/>
        </w:rPr>
        <w:t xml:space="preserve">empirical </w:t>
      </w:r>
      <w:r w:rsidR="00A22784" w:rsidRPr="002505DC">
        <w:rPr>
          <w:rFonts w:ascii="Times New Roman" w:hAnsi="Times New Roman" w:cs="Times New Roman"/>
        </w:rPr>
        <w:t>question</w:t>
      </w:r>
      <w:r w:rsidR="006645EB" w:rsidRPr="002505DC">
        <w:rPr>
          <w:rFonts w:ascii="Times New Roman" w:hAnsi="Times New Roman" w:cs="Times New Roman"/>
        </w:rPr>
        <w:t xml:space="preserve">. </w:t>
      </w:r>
      <w:r w:rsidR="00A14B6A" w:rsidRPr="002505DC">
        <w:rPr>
          <w:rFonts w:ascii="Times New Roman" w:hAnsi="Times New Roman" w:cs="Times New Roman"/>
        </w:rPr>
        <w:t>We</w:t>
      </w:r>
      <w:r w:rsidR="00F1366E" w:rsidRPr="002505DC">
        <w:rPr>
          <w:rFonts w:ascii="Times New Roman" w:hAnsi="Times New Roman" w:cs="Times New Roman"/>
        </w:rPr>
        <w:t xml:space="preserve"> evaluate the role of the work participation requirement in the model with </w:t>
      </w:r>
      <w:r w:rsidR="00F1366E" w:rsidRPr="002505DC">
        <w:rPr>
          <w:rFonts w:ascii="Times New Roman" w:hAnsi="Times New Roman" w:cs="Times New Roman"/>
          <w:i/>
        </w:rPr>
        <w:t xml:space="preserve">wpr, </w:t>
      </w:r>
      <w:r w:rsidR="00A60D2D" w:rsidRPr="002505DC">
        <w:rPr>
          <w:rFonts w:ascii="Times New Roman" w:hAnsi="Times New Roman" w:cs="Times New Roman"/>
        </w:rPr>
        <w:t xml:space="preserve">a </w:t>
      </w:r>
      <w:r w:rsidR="00EB3AFE" w:rsidRPr="002505DC">
        <w:rPr>
          <w:rFonts w:ascii="Times New Roman" w:hAnsi="Times New Roman" w:cs="Times New Roman"/>
        </w:rPr>
        <w:t>binary</w:t>
      </w:r>
      <w:r w:rsidR="00A60D2D" w:rsidRPr="002505DC">
        <w:rPr>
          <w:rFonts w:ascii="Times New Roman" w:hAnsi="Times New Roman" w:cs="Times New Roman"/>
        </w:rPr>
        <w:t xml:space="preserve"> variable that takes the value of </w:t>
      </w:r>
      <w:r w:rsidR="00F52B1C" w:rsidRPr="002505DC">
        <w:rPr>
          <w:rFonts w:ascii="Times New Roman" w:hAnsi="Times New Roman" w:cs="Times New Roman"/>
        </w:rPr>
        <w:t>one if a state did not meet its work participation rate</w:t>
      </w:r>
      <w:r w:rsidR="006645EB" w:rsidRPr="002505DC">
        <w:rPr>
          <w:rFonts w:ascii="Times New Roman" w:hAnsi="Times New Roman" w:cs="Times New Roman"/>
        </w:rPr>
        <w:t xml:space="preserve">. </w:t>
      </w:r>
    </w:p>
    <w:p w14:paraId="57B58613" w14:textId="55F9D780" w:rsidR="0086076B" w:rsidRPr="002505DC" w:rsidRDefault="005824C6">
      <w:pPr>
        <w:spacing w:line="480" w:lineRule="auto"/>
        <w:jc w:val="center"/>
        <w:rPr>
          <w:rFonts w:ascii="Times New Roman" w:hAnsi="Times New Roman" w:cs="Times New Roman"/>
          <w:b/>
        </w:rPr>
      </w:pPr>
      <w:r w:rsidRPr="002505DC">
        <w:rPr>
          <w:rFonts w:ascii="Times New Roman" w:hAnsi="Times New Roman" w:cs="Times New Roman"/>
          <w:b/>
        </w:rPr>
        <w:t>Models of State Basic Assistance Spending</w:t>
      </w:r>
    </w:p>
    <w:p w14:paraId="3C24B44D" w14:textId="6760DB71" w:rsidR="007633F7" w:rsidRPr="002505DC" w:rsidRDefault="005824C6" w:rsidP="00DE41E4">
      <w:pPr>
        <w:spacing w:line="480" w:lineRule="auto"/>
        <w:rPr>
          <w:rFonts w:ascii="Times New Roman" w:hAnsi="Times New Roman" w:cs="Times New Roman"/>
          <w:b/>
        </w:rPr>
      </w:pPr>
      <w:r w:rsidRPr="002505DC">
        <w:rPr>
          <w:rFonts w:ascii="Times New Roman" w:hAnsi="Times New Roman" w:cs="Times New Roman"/>
          <w:b/>
        </w:rPr>
        <w:tab/>
      </w:r>
      <w:r w:rsidR="008D5EDB" w:rsidRPr="002505DC">
        <w:rPr>
          <w:rFonts w:ascii="Times New Roman" w:hAnsi="Times New Roman" w:cs="Times New Roman"/>
        </w:rPr>
        <w:t xml:space="preserve">Table </w:t>
      </w:r>
      <w:r w:rsidR="006645EB" w:rsidRPr="002505DC">
        <w:rPr>
          <w:rFonts w:ascii="Times New Roman" w:hAnsi="Times New Roman" w:cs="Times New Roman"/>
        </w:rPr>
        <w:t>1</w:t>
      </w:r>
      <w:r w:rsidR="008D5EDB" w:rsidRPr="002505DC">
        <w:rPr>
          <w:rFonts w:ascii="Times New Roman" w:hAnsi="Times New Roman" w:cs="Times New Roman"/>
        </w:rPr>
        <w:t xml:space="preserve"> presents </w:t>
      </w:r>
      <w:r w:rsidR="00AC4DC0" w:rsidRPr="002505DC">
        <w:rPr>
          <w:rFonts w:ascii="Times New Roman" w:hAnsi="Times New Roman" w:cs="Times New Roman"/>
        </w:rPr>
        <w:t>four</w:t>
      </w:r>
      <w:r w:rsidR="008D5EDB" w:rsidRPr="002505DC">
        <w:rPr>
          <w:rFonts w:ascii="Times New Roman" w:hAnsi="Times New Roman" w:cs="Times New Roman"/>
        </w:rPr>
        <w:t xml:space="preserve"> models of states’ basic assistance expenditures as a percentage of t</w:t>
      </w:r>
      <w:r w:rsidR="00EA66C6" w:rsidRPr="002505DC">
        <w:rPr>
          <w:rFonts w:ascii="Times New Roman" w:hAnsi="Times New Roman" w:cs="Times New Roman"/>
        </w:rPr>
        <w:t>otal TANF expenditures.</w:t>
      </w:r>
      <w:del w:id="235" w:author="Goehring, Benjamin" w:date="2018-08-26T19:27:00Z">
        <w:r w:rsidR="00D52021" w:rsidRPr="00E66630" w:rsidDel="00E6457C">
          <w:rPr>
            <w:rStyle w:val="FootnoteReference"/>
            <w:rFonts w:ascii="Times New Roman" w:hAnsi="Times New Roman" w:cs="Times New Roman"/>
          </w:rPr>
          <w:footnoteReference w:id="11"/>
        </w:r>
      </w:del>
      <w:r w:rsidR="00922824" w:rsidRPr="00E66630">
        <w:rPr>
          <w:rFonts w:ascii="Times New Roman" w:hAnsi="Times New Roman" w:cs="Times New Roman"/>
        </w:rPr>
        <w:t xml:space="preserve"> Each model</w:t>
      </w:r>
      <w:r w:rsidR="00CC3495" w:rsidRPr="00D20966">
        <w:rPr>
          <w:rFonts w:ascii="Times New Roman" w:hAnsi="Times New Roman" w:cs="Times New Roman"/>
        </w:rPr>
        <w:t xml:space="preserve"> includes state fixed effects</w:t>
      </w:r>
      <w:r w:rsidR="00922824" w:rsidRPr="002505DC">
        <w:rPr>
          <w:rFonts w:ascii="Times New Roman" w:hAnsi="Times New Roman" w:cs="Times New Roman"/>
        </w:rPr>
        <w:t xml:space="preserve"> that control for unobserved, state-specific effects that </w:t>
      </w:r>
      <w:r w:rsidR="006645EB" w:rsidRPr="002505DC">
        <w:rPr>
          <w:rFonts w:ascii="Times New Roman" w:hAnsi="Times New Roman" w:cs="Times New Roman"/>
        </w:rPr>
        <w:t>remain</w:t>
      </w:r>
      <w:r w:rsidR="00922824" w:rsidRPr="002505DC">
        <w:rPr>
          <w:rFonts w:ascii="Times New Roman" w:hAnsi="Times New Roman" w:cs="Times New Roman"/>
        </w:rPr>
        <w:t xml:space="preserve"> constant across time</w:t>
      </w:r>
      <w:r w:rsidR="0005740A" w:rsidRPr="002505DC">
        <w:rPr>
          <w:rFonts w:ascii="Times New Roman" w:hAnsi="Times New Roman" w:cs="Times New Roman"/>
        </w:rPr>
        <w:t>. The independent variables are also lagged in every model to correspond to the period</w:t>
      </w:r>
      <w:r w:rsidR="002601BE" w:rsidRPr="002505DC">
        <w:rPr>
          <w:rFonts w:ascii="Times New Roman" w:hAnsi="Times New Roman" w:cs="Times New Roman"/>
        </w:rPr>
        <w:t xml:space="preserve"> when states all</w:t>
      </w:r>
      <w:r w:rsidR="0086076B" w:rsidRPr="002505DC">
        <w:rPr>
          <w:rFonts w:ascii="Times New Roman" w:hAnsi="Times New Roman" w:cs="Times New Roman"/>
        </w:rPr>
        <w:t xml:space="preserve">ocated their TANF block </w:t>
      </w:r>
      <w:r w:rsidR="002601BE" w:rsidRPr="002505DC">
        <w:rPr>
          <w:rFonts w:ascii="Times New Roman" w:hAnsi="Times New Roman" w:cs="Times New Roman"/>
        </w:rPr>
        <w:t>grants</w:t>
      </w:r>
      <w:r w:rsidR="0086076B" w:rsidRPr="002505DC">
        <w:rPr>
          <w:rFonts w:ascii="Times New Roman" w:hAnsi="Times New Roman" w:cs="Times New Roman"/>
        </w:rPr>
        <w:t>.</w:t>
      </w:r>
      <w:r w:rsidR="00052255" w:rsidRPr="002505DC">
        <w:rPr>
          <w:rFonts w:ascii="Times New Roman" w:hAnsi="Times New Roman" w:cs="Times New Roman"/>
          <w:b/>
        </w:rPr>
        <w:t xml:space="preserve"> </w:t>
      </w:r>
      <w:r w:rsidR="00BC091E" w:rsidRPr="002505DC">
        <w:rPr>
          <w:rFonts w:ascii="Times New Roman" w:hAnsi="Times New Roman" w:cs="Times New Roman"/>
        </w:rPr>
        <w:t xml:space="preserve">Model </w:t>
      </w:r>
      <w:r w:rsidR="00BC091E" w:rsidRPr="002505DC">
        <w:rPr>
          <w:rFonts w:ascii="Times New Roman" w:hAnsi="Times New Roman" w:cs="Times New Roman"/>
        </w:rPr>
        <w:lastRenderedPageBreak/>
        <w:t xml:space="preserve">1 includes all independent variables except </w:t>
      </w:r>
      <w:r w:rsidR="00BC091E" w:rsidRPr="002505DC">
        <w:rPr>
          <w:rFonts w:ascii="Times New Roman" w:hAnsi="Times New Roman" w:cs="Times New Roman"/>
          <w:i/>
        </w:rPr>
        <w:t xml:space="preserve">caseload, unemployment, </w:t>
      </w:r>
      <w:r w:rsidR="00BC091E" w:rsidRPr="002505DC">
        <w:rPr>
          <w:rFonts w:ascii="Times New Roman" w:hAnsi="Times New Roman" w:cs="Times New Roman"/>
        </w:rPr>
        <w:t xml:space="preserve">and </w:t>
      </w:r>
      <w:r w:rsidR="00BC091E" w:rsidRPr="002505DC">
        <w:rPr>
          <w:rFonts w:ascii="Times New Roman" w:hAnsi="Times New Roman" w:cs="Times New Roman"/>
          <w:i/>
        </w:rPr>
        <w:t>pcpi_regional</w:t>
      </w:r>
      <w:r w:rsidR="00CC3495" w:rsidRPr="002505DC">
        <w:rPr>
          <w:rFonts w:ascii="Times New Roman" w:hAnsi="Times New Roman" w:cs="Times New Roman"/>
          <w:i/>
        </w:rPr>
        <w:t>.</w:t>
      </w:r>
      <w:r w:rsidR="00BC091E" w:rsidRPr="002505DC">
        <w:rPr>
          <w:rFonts w:ascii="Times New Roman" w:hAnsi="Times New Roman" w:cs="Times New Roman"/>
          <w:i/>
        </w:rPr>
        <w:t xml:space="preserve"> </w:t>
      </w:r>
      <w:r w:rsidR="00F45748" w:rsidRPr="002505DC">
        <w:rPr>
          <w:rFonts w:ascii="Times New Roman" w:hAnsi="Times New Roman" w:cs="Times New Roman"/>
        </w:rPr>
        <w:t>As hypothesized, t</w:t>
      </w:r>
      <w:r w:rsidR="00B57F16" w:rsidRPr="002505DC">
        <w:rPr>
          <w:rFonts w:ascii="Times New Roman" w:hAnsi="Times New Roman" w:cs="Times New Roman"/>
        </w:rPr>
        <w:t xml:space="preserve">he model’s racial and ethnic coefficients are highly significant and negative: A </w:t>
      </w:r>
      <w:r w:rsidR="009B0978" w:rsidRPr="002505DC">
        <w:rPr>
          <w:rFonts w:ascii="Times New Roman" w:hAnsi="Times New Roman" w:cs="Times New Roman"/>
        </w:rPr>
        <w:t xml:space="preserve">state that experiences a </w:t>
      </w:r>
      <w:r w:rsidR="00B57F16" w:rsidRPr="002505DC">
        <w:rPr>
          <w:rFonts w:ascii="Times New Roman" w:hAnsi="Times New Roman" w:cs="Times New Roman"/>
        </w:rPr>
        <w:t xml:space="preserve">1% increase </w:t>
      </w:r>
      <w:r w:rsidR="00D37AD1" w:rsidRPr="002505DC">
        <w:rPr>
          <w:rFonts w:ascii="Times New Roman" w:hAnsi="Times New Roman" w:cs="Times New Roman"/>
        </w:rPr>
        <w:t xml:space="preserve">in </w:t>
      </w:r>
      <w:r w:rsidR="00894D51" w:rsidRPr="002505DC">
        <w:rPr>
          <w:rFonts w:ascii="Times New Roman" w:hAnsi="Times New Roman" w:cs="Times New Roman"/>
        </w:rPr>
        <w:t>African Americans in its</w:t>
      </w:r>
      <w:r w:rsidR="00B57F16" w:rsidRPr="002505DC">
        <w:rPr>
          <w:rFonts w:ascii="Times New Roman" w:hAnsi="Times New Roman" w:cs="Times New Roman"/>
        </w:rPr>
        <w:t xml:space="preserve"> TANF caseload </w:t>
      </w:r>
      <w:r w:rsidR="00894D51" w:rsidRPr="002505DC">
        <w:rPr>
          <w:rFonts w:ascii="Times New Roman" w:hAnsi="Times New Roman" w:cs="Times New Roman"/>
        </w:rPr>
        <w:t>spends, on average, .</w:t>
      </w:r>
      <w:r w:rsidR="00F45748" w:rsidRPr="002505DC">
        <w:rPr>
          <w:rFonts w:ascii="Times New Roman" w:hAnsi="Times New Roman" w:cs="Times New Roman"/>
        </w:rPr>
        <w:t>727</w:t>
      </w:r>
      <w:r w:rsidR="00894D51" w:rsidRPr="002505DC">
        <w:rPr>
          <w:rFonts w:ascii="Times New Roman" w:hAnsi="Times New Roman" w:cs="Times New Roman"/>
        </w:rPr>
        <w:t xml:space="preserve">% less on basic assistance in the following fiscal year. Likewise, a state with a 1% increase in </w:t>
      </w:r>
      <w:r w:rsidR="000D5896" w:rsidRPr="002505DC">
        <w:rPr>
          <w:rFonts w:ascii="Times New Roman" w:hAnsi="Times New Roman" w:cs="Times New Roman"/>
        </w:rPr>
        <w:t xml:space="preserve">Hispanics </w:t>
      </w:r>
      <w:r w:rsidR="00894D51" w:rsidRPr="002505DC">
        <w:rPr>
          <w:rFonts w:ascii="Times New Roman" w:hAnsi="Times New Roman" w:cs="Times New Roman"/>
        </w:rPr>
        <w:t>in its TANF caseload spends .</w:t>
      </w:r>
      <w:r w:rsidR="00F45748" w:rsidRPr="002505DC">
        <w:rPr>
          <w:rFonts w:ascii="Times New Roman" w:hAnsi="Times New Roman" w:cs="Times New Roman"/>
        </w:rPr>
        <w:t>539</w:t>
      </w:r>
      <w:r w:rsidR="00894D51" w:rsidRPr="002505DC">
        <w:rPr>
          <w:rFonts w:ascii="Times New Roman" w:hAnsi="Times New Roman" w:cs="Times New Roman"/>
        </w:rPr>
        <w:t xml:space="preserve">% less on basic assistance in the following fiscal year. </w:t>
      </w:r>
      <w:r w:rsidR="00BA763A" w:rsidRPr="002505DC">
        <w:rPr>
          <w:rFonts w:ascii="Times New Roman" w:hAnsi="Times New Roman" w:cs="Times New Roman"/>
        </w:rPr>
        <w:t>Model 1</w:t>
      </w:r>
      <w:r w:rsidR="00894D51" w:rsidRPr="002505DC">
        <w:rPr>
          <w:rFonts w:ascii="Times New Roman" w:hAnsi="Times New Roman" w:cs="Times New Roman"/>
        </w:rPr>
        <w:t xml:space="preserve"> also</w:t>
      </w:r>
      <w:r w:rsidR="00BA763A" w:rsidRPr="002505DC">
        <w:rPr>
          <w:rFonts w:ascii="Times New Roman" w:hAnsi="Times New Roman" w:cs="Times New Roman"/>
        </w:rPr>
        <w:t xml:space="preserve"> illustrates a significant relationship</w:t>
      </w:r>
      <w:r w:rsidR="00F45748" w:rsidRPr="002505DC">
        <w:rPr>
          <w:rFonts w:ascii="Times New Roman" w:hAnsi="Times New Roman" w:cs="Times New Roman"/>
        </w:rPr>
        <w:t xml:space="preserve"> in the expected direction</w:t>
      </w:r>
      <w:r w:rsidR="00BA763A" w:rsidRPr="002505DC">
        <w:rPr>
          <w:rFonts w:ascii="Times New Roman" w:hAnsi="Times New Roman" w:cs="Times New Roman"/>
        </w:rPr>
        <w:t xml:space="preserve"> between whether a state met its work participation rate requirement in the prior year and its basic assistance spending. </w:t>
      </w:r>
      <w:r w:rsidR="008B7705" w:rsidRPr="002505DC">
        <w:rPr>
          <w:rFonts w:ascii="Times New Roman" w:hAnsi="Times New Roman" w:cs="Times New Roman"/>
        </w:rPr>
        <w:t xml:space="preserve">On average, </w:t>
      </w:r>
      <w:r w:rsidR="00F45748" w:rsidRPr="002505DC">
        <w:rPr>
          <w:rFonts w:ascii="Times New Roman" w:hAnsi="Times New Roman" w:cs="Times New Roman"/>
        </w:rPr>
        <w:t>a state</w:t>
      </w:r>
      <w:r w:rsidR="008B7705" w:rsidRPr="002505DC">
        <w:rPr>
          <w:rFonts w:ascii="Times New Roman" w:hAnsi="Times New Roman" w:cs="Times New Roman"/>
        </w:rPr>
        <w:t xml:space="preserve"> that did not meet </w:t>
      </w:r>
      <w:r w:rsidR="00F45748" w:rsidRPr="002505DC">
        <w:rPr>
          <w:rFonts w:ascii="Times New Roman" w:hAnsi="Times New Roman" w:cs="Times New Roman"/>
        </w:rPr>
        <w:t>its</w:t>
      </w:r>
      <w:r w:rsidR="008B7705" w:rsidRPr="002505DC">
        <w:rPr>
          <w:rFonts w:ascii="Times New Roman" w:hAnsi="Times New Roman" w:cs="Times New Roman"/>
        </w:rPr>
        <w:t xml:space="preserve"> work participation rate requirement spent </w:t>
      </w:r>
      <w:r w:rsidR="00F45748" w:rsidRPr="002505DC">
        <w:rPr>
          <w:rFonts w:ascii="Times New Roman" w:hAnsi="Times New Roman" w:cs="Times New Roman"/>
        </w:rPr>
        <w:t>3.419</w:t>
      </w:r>
      <w:r w:rsidR="008B7705" w:rsidRPr="002505DC">
        <w:rPr>
          <w:rFonts w:ascii="Times New Roman" w:hAnsi="Times New Roman" w:cs="Times New Roman"/>
        </w:rPr>
        <w:t xml:space="preserve">% less on basic assistance in the following </w:t>
      </w:r>
      <w:r w:rsidR="00894D51" w:rsidRPr="002505DC">
        <w:rPr>
          <w:rFonts w:ascii="Times New Roman" w:hAnsi="Times New Roman" w:cs="Times New Roman"/>
        </w:rPr>
        <w:t>fiscal year</w:t>
      </w:r>
      <w:r w:rsidR="008B7705" w:rsidRPr="002505DC">
        <w:rPr>
          <w:rFonts w:ascii="Times New Roman" w:hAnsi="Times New Roman" w:cs="Times New Roman"/>
        </w:rPr>
        <w:t xml:space="preserve">. </w:t>
      </w:r>
      <w:ins w:id="239" w:author="admin" w:date="2018-09-10T15:00:00Z">
        <w:r w:rsidR="00C62FA3" w:rsidRPr="00C62FA3">
          <w:rPr>
            <w:rFonts w:ascii="Times New Roman" w:hAnsi="Times New Roman" w:cs="Times New Roman"/>
            <w:highlight w:val="yellow"/>
            <w:rPrChange w:id="240" w:author="admin" w:date="2018-09-10T15:02:00Z">
              <w:rPr>
                <w:rFonts w:ascii="Times New Roman" w:hAnsi="Times New Roman" w:cs="Times New Roman"/>
              </w:rPr>
            </w:rPrChange>
          </w:rPr>
          <w:t xml:space="preserve">This language </w:t>
        </w:r>
      </w:ins>
      <w:ins w:id="241" w:author="admin" w:date="2018-09-10T15:01:00Z">
        <w:r w:rsidR="00C62FA3" w:rsidRPr="00C62FA3">
          <w:rPr>
            <w:rFonts w:ascii="Times New Roman" w:hAnsi="Times New Roman" w:cs="Times New Roman"/>
            <w:highlight w:val="yellow"/>
            <w:rPrChange w:id="242" w:author="admin" w:date="2018-09-10T15:02:00Z">
              <w:rPr>
                <w:rFonts w:ascii="Times New Roman" w:hAnsi="Times New Roman" w:cs="Times New Roman"/>
              </w:rPr>
            </w:rPrChange>
          </w:rPr>
          <w:t>needs to be clarified</w:t>
        </w:r>
      </w:ins>
      <w:ins w:id="243" w:author="admin" w:date="2018-09-10T15:00:00Z">
        <w:r w:rsidR="00C62FA3" w:rsidRPr="00C62FA3">
          <w:rPr>
            <w:rFonts w:ascii="Times New Roman" w:hAnsi="Times New Roman" w:cs="Times New Roman"/>
            <w:highlight w:val="yellow"/>
            <w:rPrChange w:id="244" w:author="admin" w:date="2018-09-10T15:02:00Z">
              <w:rPr>
                <w:rFonts w:ascii="Times New Roman" w:hAnsi="Times New Roman" w:cs="Times New Roman"/>
              </w:rPr>
            </w:rPrChange>
          </w:rPr>
          <w:t xml:space="preserve">…isn’t it a 3.4 percentage point reduction in the proportion rather than a 3.4% reduction?  Or is it </w:t>
        </w:r>
      </w:ins>
      <w:ins w:id="245" w:author="admin" w:date="2018-09-10T15:01:00Z">
        <w:r w:rsidR="00C62FA3" w:rsidRPr="00C62FA3">
          <w:rPr>
            <w:rFonts w:ascii="Times New Roman" w:hAnsi="Times New Roman" w:cs="Times New Roman"/>
            <w:highlight w:val="yellow"/>
            <w:rPrChange w:id="246" w:author="admin" w:date="2018-09-10T15:02:00Z">
              <w:rPr>
                <w:rFonts w:ascii="Times New Roman" w:hAnsi="Times New Roman" w:cs="Times New Roman"/>
              </w:rPr>
            </w:rPrChange>
          </w:rPr>
          <w:t xml:space="preserve">a </w:t>
        </w:r>
      </w:ins>
      <w:ins w:id="247" w:author="admin" w:date="2018-09-10T15:00:00Z">
        <w:r w:rsidR="00C62FA3" w:rsidRPr="00C62FA3">
          <w:rPr>
            <w:rFonts w:ascii="Times New Roman" w:hAnsi="Times New Roman" w:cs="Times New Roman"/>
            <w:highlight w:val="yellow"/>
            <w:rPrChange w:id="248" w:author="admin" w:date="2018-09-10T15:02:00Z">
              <w:rPr>
                <w:rFonts w:ascii="Times New Roman" w:hAnsi="Times New Roman" w:cs="Times New Roman"/>
              </w:rPr>
            </w:rPrChange>
          </w:rPr>
          <w:t>3.4% reduction in the proportion?</w:t>
        </w:r>
      </w:ins>
    </w:p>
    <w:p w14:paraId="55E355BF" w14:textId="3C6F00E0" w:rsidR="00A67A55" w:rsidRPr="002505DC" w:rsidRDefault="00A706F4" w:rsidP="007771F7">
      <w:pPr>
        <w:spacing w:line="480" w:lineRule="auto"/>
        <w:ind w:firstLine="720"/>
        <w:rPr>
          <w:rFonts w:ascii="Times New Roman" w:hAnsi="Times New Roman" w:cs="Times New Roman"/>
        </w:rPr>
      </w:pPr>
      <w:r w:rsidRPr="002505DC">
        <w:rPr>
          <w:rFonts w:ascii="Times New Roman" w:hAnsi="Times New Roman" w:cs="Times New Roman"/>
        </w:rPr>
        <w:t xml:space="preserve">Although </w:t>
      </w:r>
      <w:r w:rsidR="007633F7" w:rsidRPr="002505DC">
        <w:rPr>
          <w:rFonts w:ascii="Times New Roman" w:hAnsi="Times New Roman" w:cs="Times New Roman"/>
        </w:rPr>
        <w:t>Model 1 displays a number of significant re</w:t>
      </w:r>
      <w:r w:rsidR="00A22784" w:rsidRPr="002505DC">
        <w:rPr>
          <w:rFonts w:ascii="Times New Roman" w:hAnsi="Times New Roman" w:cs="Times New Roman"/>
        </w:rPr>
        <w:t>lationships</w:t>
      </w:r>
      <w:r w:rsidR="007633F7" w:rsidRPr="002505DC">
        <w:rPr>
          <w:rFonts w:ascii="Times New Roman" w:hAnsi="Times New Roman" w:cs="Times New Roman"/>
        </w:rPr>
        <w:t>, the low adjusted R</w:t>
      </w:r>
      <w:r w:rsidR="007633F7" w:rsidRPr="002505DC">
        <w:rPr>
          <w:rFonts w:ascii="Times New Roman" w:hAnsi="Times New Roman" w:cs="Times New Roman"/>
          <w:vertAlign w:val="superscript"/>
        </w:rPr>
        <w:t xml:space="preserve">2 </w:t>
      </w:r>
      <w:r w:rsidR="007633F7" w:rsidRPr="002505DC">
        <w:rPr>
          <w:rFonts w:ascii="Times New Roman" w:hAnsi="Times New Roman" w:cs="Times New Roman"/>
        </w:rPr>
        <w:t xml:space="preserve">value (.026) indicates that </w:t>
      </w:r>
      <w:r w:rsidR="00D37AD1" w:rsidRPr="002505DC">
        <w:rPr>
          <w:rFonts w:ascii="Times New Roman" w:hAnsi="Times New Roman" w:cs="Times New Roman"/>
        </w:rPr>
        <w:t>the model</w:t>
      </w:r>
      <w:r w:rsidR="007633F7" w:rsidRPr="002505DC">
        <w:rPr>
          <w:rFonts w:ascii="Times New Roman" w:hAnsi="Times New Roman" w:cs="Times New Roman"/>
        </w:rPr>
        <w:t xml:space="preserve"> </w:t>
      </w:r>
      <w:r w:rsidR="00894D51" w:rsidRPr="002505DC">
        <w:rPr>
          <w:rFonts w:ascii="Times New Roman" w:hAnsi="Times New Roman" w:cs="Times New Roman"/>
        </w:rPr>
        <w:t xml:space="preserve">accounts for very little </w:t>
      </w:r>
      <w:r w:rsidR="007633F7" w:rsidRPr="002505DC">
        <w:rPr>
          <w:rFonts w:ascii="Times New Roman" w:hAnsi="Times New Roman" w:cs="Times New Roman"/>
        </w:rPr>
        <w:t xml:space="preserve">of the variation in states’ basic assistance expenditures. Models 2 and 3 </w:t>
      </w:r>
      <w:r w:rsidR="001020A8" w:rsidRPr="002505DC">
        <w:rPr>
          <w:rFonts w:ascii="Times New Roman" w:hAnsi="Times New Roman" w:cs="Times New Roman"/>
        </w:rPr>
        <w:t xml:space="preserve">improve upon Model 1 by </w:t>
      </w:r>
      <w:r w:rsidR="007633F7" w:rsidRPr="002505DC">
        <w:rPr>
          <w:rFonts w:ascii="Times New Roman" w:hAnsi="Times New Roman" w:cs="Times New Roman"/>
        </w:rPr>
        <w:t xml:space="preserve">adding </w:t>
      </w:r>
      <w:r w:rsidR="007633F7" w:rsidRPr="002505DC">
        <w:rPr>
          <w:rFonts w:ascii="Times New Roman" w:hAnsi="Times New Roman" w:cs="Times New Roman"/>
          <w:i/>
        </w:rPr>
        <w:t xml:space="preserve">caseload, unemployment, </w:t>
      </w:r>
      <w:r w:rsidR="007633F7" w:rsidRPr="002505DC">
        <w:rPr>
          <w:rFonts w:ascii="Times New Roman" w:hAnsi="Times New Roman" w:cs="Times New Roman"/>
        </w:rPr>
        <w:t xml:space="preserve">and </w:t>
      </w:r>
      <w:r w:rsidR="001020A8" w:rsidRPr="002505DC">
        <w:rPr>
          <w:rFonts w:ascii="Times New Roman" w:hAnsi="Times New Roman" w:cs="Times New Roman"/>
          <w:i/>
        </w:rPr>
        <w:t>pcpi_regional</w:t>
      </w:r>
      <w:r w:rsidR="00F45748" w:rsidRPr="002505DC">
        <w:rPr>
          <w:rFonts w:ascii="Times New Roman" w:hAnsi="Times New Roman" w:cs="Times New Roman"/>
          <w:i/>
        </w:rPr>
        <w:t xml:space="preserve"> </w:t>
      </w:r>
      <w:r w:rsidR="00F45748" w:rsidRPr="002505DC">
        <w:rPr>
          <w:rFonts w:ascii="Times New Roman" w:hAnsi="Times New Roman" w:cs="Times New Roman"/>
        </w:rPr>
        <w:t>as control variables</w:t>
      </w:r>
      <w:r w:rsidR="001020A8" w:rsidRPr="002505DC">
        <w:rPr>
          <w:rFonts w:ascii="Times New Roman" w:hAnsi="Times New Roman" w:cs="Times New Roman"/>
        </w:rPr>
        <w:t xml:space="preserve">. Model 2 </w:t>
      </w:r>
      <w:r w:rsidR="00531AAD" w:rsidRPr="002505DC">
        <w:rPr>
          <w:rFonts w:ascii="Times New Roman" w:hAnsi="Times New Roman" w:cs="Times New Roman"/>
        </w:rPr>
        <w:t>accounts</w:t>
      </w:r>
      <w:r w:rsidR="001020A8" w:rsidRPr="002505DC">
        <w:rPr>
          <w:rFonts w:ascii="Times New Roman" w:hAnsi="Times New Roman" w:cs="Times New Roman"/>
        </w:rPr>
        <w:t xml:space="preserve"> for the size</w:t>
      </w:r>
      <w:r w:rsidR="000D5896" w:rsidRPr="002505DC">
        <w:rPr>
          <w:rFonts w:ascii="Times New Roman" w:hAnsi="Times New Roman" w:cs="Times New Roman"/>
        </w:rPr>
        <w:t>s</w:t>
      </w:r>
      <w:r w:rsidR="001020A8" w:rsidRPr="002505DC">
        <w:rPr>
          <w:rFonts w:ascii="Times New Roman" w:hAnsi="Times New Roman" w:cs="Times New Roman"/>
        </w:rPr>
        <w:t xml:space="preserve"> of states’</w:t>
      </w:r>
      <w:r w:rsidR="009C5FDC" w:rsidRPr="002505DC">
        <w:rPr>
          <w:rFonts w:ascii="Times New Roman" w:hAnsi="Times New Roman" w:cs="Times New Roman"/>
        </w:rPr>
        <w:t xml:space="preserve"> TANF caseloads and demonstrates </w:t>
      </w:r>
      <w:r w:rsidR="00F45748" w:rsidRPr="002505DC">
        <w:rPr>
          <w:rFonts w:ascii="Times New Roman" w:hAnsi="Times New Roman" w:cs="Times New Roman"/>
        </w:rPr>
        <w:t xml:space="preserve">that, as hypothesized, </w:t>
      </w:r>
      <w:r w:rsidR="001020A8" w:rsidRPr="002505DC">
        <w:rPr>
          <w:rFonts w:ascii="Times New Roman" w:hAnsi="Times New Roman" w:cs="Times New Roman"/>
        </w:rPr>
        <w:t xml:space="preserve">states’ basic assistance spending is </w:t>
      </w:r>
      <w:r w:rsidR="00531AAD" w:rsidRPr="002505DC">
        <w:rPr>
          <w:rFonts w:ascii="Times New Roman" w:hAnsi="Times New Roman" w:cs="Times New Roman"/>
        </w:rPr>
        <w:t>positively</w:t>
      </w:r>
      <w:r w:rsidR="001020A8" w:rsidRPr="002505DC">
        <w:rPr>
          <w:rFonts w:ascii="Times New Roman" w:hAnsi="Times New Roman" w:cs="Times New Roman"/>
        </w:rPr>
        <w:t xml:space="preserve"> </w:t>
      </w:r>
      <w:r w:rsidR="00531AAD" w:rsidRPr="002505DC">
        <w:rPr>
          <w:rFonts w:ascii="Times New Roman" w:hAnsi="Times New Roman" w:cs="Times New Roman"/>
        </w:rPr>
        <w:t>associated with</w:t>
      </w:r>
      <w:r w:rsidR="001020A8" w:rsidRPr="002505DC">
        <w:rPr>
          <w:rFonts w:ascii="Times New Roman" w:hAnsi="Times New Roman" w:cs="Times New Roman"/>
        </w:rPr>
        <w:t xml:space="preserve"> the number of TANF </w:t>
      </w:r>
      <w:r w:rsidR="00672DC3" w:rsidRPr="002505DC">
        <w:rPr>
          <w:rFonts w:ascii="Times New Roman" w:hAnsi="Times New Roman" w:cs="Times New Roman"/>
        </w:rPr>
        <w:t>cases</w:t>
      </w:r>
      <w:r w:rsidR="007771F7" w:rsidRPr="002505DC">
        <w:rPr>
          <w:rFonts w:ascii="Times New Roman" w:hAnsi="Times New Roman" w:cs="Times New Roman"/>
        </w:rPr>
        <w:t>.</w:t>
      </w:r>
      <w:r w:rsidR="009D62A1" w:rsidRPr="002505DC">
        <w:rPr>
          <w:rFonts w:ascii="Times New Roman" w:hAnsi="Times New Roman" w:cs="Times New Roman"/>
        </w:rPr>
        <w:t xml:space="preserve"> A percentage decrease in a state’s TANF caseload leads to a .091% average decrease in basic assistance spe</w:t>
      </w:r>
      <w:r w:rsidR="00A3334B" w:rsidRPr="002505DC">
        <w:rPr>
          <w:rFonts w:ascii="Times New Roman" w:hAnsi="Times New Roman" w:cs="Times New Roman"/>
        </w:rPr>
        <w:t xml:space="preserve">nding in the next fiscal year. </w:t>
      </w:r>
      <w:r w:rsidR="009D62A1" w:rsidRPr="002505DC">
        <w:rPr>
          <w:rFonts w:ascii="Times New Roman" w:hAnsi="Times New Roman" w:cs="Times New Roman"/>
        </w:rPr>
        <w:t>Yet, i</w:t>
      </w:r>
      <w:r w:rsidR="00A67A55" w:rsidRPr="002505DC">
        <w:rPr>
          <w:rFonts w:ascii="Times New Roman" w:hAnsi="Times New Roman" w:cs="Times New Roman"/>
        </w:rPr>
        <w:t xml:space="preserve">ncluding </w:t>
      </w:r>
      <w:r w:rsidR="00A67A55" w:rsidRPr="002505DC">
        <w:rPr>
          <w:rFonts w:ascii="Times New Roman" w:hAnsi="Times New Roman" w:cs="Times New Roman"/>
          <w:i/>
        </w:rPr>
        <w:t xml:space="preserve">caseload </w:t>
      </w:r>
      <w:r w:rsidR="009D62A1" w:rsidRPr="002505DC">
        <w:rPr>
          <w:rFonts w:ascii="Times New Roman" w:hAnsi="Times New Roman" w:cs="Times New Roman"/>
        </w:rPr>
        <w:t>only modestly</w:t>
      </w:r>
      <w:r w:rsidR="00A67A55" w:rsidRPr="002505DC">
        <w:rPr>
          <w:rFonts w:ascii="Times New Roman" w:hAnsi="Times New Roman" w:cs="Times New Roman"/>
        </w:rPr>
        <w:t xml:space="preserve"> improves the explanatory power of the analysis as measured by the adjusted R</w:t>
      </w:r>
      <w:r w:rsidR="00A67A55" w:rsidRPr="002505DC">
        <w:rPr>
          <w:rFonts w:ascii="Times New Roman" w:hAnsi="Times New Roman" w:cs="Times New Roman"/>
          <w:vertAlign w:val="superscript"/>
        </w:rPr>
        <w:t>2</w:t>
      </w:r>
      <w:r w:rsidR="00ED5269" w:rsidRPr="002505DC">
        <w:rPr>
          <w:rFonts w:ascii="Times New Roman" w:hAnsi="Times New Roman" w:cs="Times New Roman"/>
        </w:rPr>
        <w:t xml:space="preserve">, </w:t>
      </w:r>
      <w:r w:rsidR="007771F7" w:rsidRPr="002505DC">
        <w:rPr>
          <w:rFonts w:ascii="Times New Roman" w:hAnsi="Times New Roman" w:cs="Times New Roman"/>
        </w:rPr>
        <w:t>which</w:t>
      </w:r>
      <w:r w:rsidR="002227B9" w:rsidRPr="002505DC">
        <w:rPr>
          <w:rFonts w:ascii="Times New Roman" w:hAnsi="Times New Roman" w:cs="Times New Roman"/>
        </w:rPr>
        <w:t xml:space="preserve"> only</w:t>
      </w:r>
      <w:r w:rsidR="007771F7" w:rsidRPr="002505DC">
        <w:rPr>
          <w:rFonts w:ascii="Times New Roman" w:hAnsi="Times New Roman" w:cs="Times New Roman"/>
        </w:rPr>
        <w:t xml:space="preserve"> increases</w:t>
      </w:r>
      <w:r w:rsidR="00ED5269" w:rsidRPr="002505DC">
        <w:rPr>
          <w:rFonts w:ascii="Times New Roman" w:hAnsi="Times New Roman" w:cs="Times New Roman"/>
        </w:rPr>
        <w:t xml:space="preserve"> from .026 in Model 1 to .</w:t>
      </w:r>
      <w:r w:rsidR="009D62A1" w:rsidRPr="002505DC">
        <w:rPr>
          <w:rFonts w:ascii="Times New Roman" w:hAnsi="Times New Roman" w:cs="Times New Roman"/>
        </w:rPr>
        <w:t>041</w:t>
      </w:r>
      <w:r w:rsidR="00ED5269" w:rsidRPr="002505DC">
        <w:rPr>
          <w:rFonts w:ascii="Times New Roman" w:hAnsi="Times New Roman" w:cs="Times New Roman"/>
        </w:rPr>
        <w:t xml:space="preserve"> in Model 2. </w:t>
      </w:r>
    </w:p>
    <w:p w14:paraId="6E4B5668" w14:textId="7DEF0D94" w:rsidR="00C13E04" w:rsidRPr="002505DC" w:rsidRDefault="00ED5269" w:rsidP="008B33D5">
      <w:pPr>
        <w:spacing w:line="480" w:lineRule="auto"/>
        <w:ind w:firstLine="720"/>
        <w:rPr>
          <w:rFonts w:ascii="Times New Roman" w:hAnsi="Times New Roman" w:cs="Times New Roman"/>
        </w:rPr>
      </w:pPr>
      <w:r w:rsidRPr="002505DC">
        <w:rPr>
          <w:rFonts w:ascii="Times New Roman" w:hAnsi="Times New Roman" w:cs="Times New Roman"/>
        </w:rPr>
        <w:t xml:space="preserve">Model 3 </w:t>
      </w:r>
      <w:r w:rsidR="009D62A1" w:rsidRPr="002505DC">
        <w:rPr>
          <w:rFonts w:ascii="Times New Roman" w:hAnsi="Times New Roman" w:cs="Times New Roman"/>
        </w:rPr>
        <w:t>incorporat</w:t>
      </w:r>
      <w:r w:rsidR="00CC4788" w:rsidRPr="002505DC">
        <w:rPr>
          <w:rFonts w:ascii="Times New Roman" w:hAnsi="Times New Roman" w:cs="Times New Roman"/>
        </w:rPr>
        <w:t>es</w:t>
      </w:r>
      <w:r w:rsidR="00AE3B08" w:rsidRPr="002505DC">
        <w:rPr>
          <w:rFonts w:ascii="Times New Roman" w:hAnsi="Times New Roman" w:cs="Times New Roman"/>
        </w:rPr>
        <w:t xml:space="preserve"> the </w:t>
      </w:r>
      <w:r w:rsidRPr="002505DC">
        <w:rPr>
          <w:rFonts w:ascii="Times New Roman" w:hAnsi="Times New Roman" w:cs="Times New Roman"/>
        </w:rPr>
        <w:t xml:space="preserve">economic variables </w:t>
      </w:r>
      <w:r w:rsidRPr="002505DC">
        <w:rPr>
          <w:rFonts w:ascii="Times New Roman" w:hAnsi="Times New Roman" w:cs="Times New Roman"/>
          <w:i/>
        </w:rPr>
        <w:t xml:space="preserve">unemployment </w:t>
      </w:r>
      <w:r w:rsidRPr="002505DC">
        <w:rPr>
          <w:rFonts w:ascii="Times New Roman" w:hAnsi="Times New Roman" w:cs="Times New Roman"/>
        </w:rPr>
        <w:t xml:space="preserve">and </w:t>
      </w:r>
      <w:r w:rsidRPr="002505DC">
        <w:rPr>
          <w:rFonts w:ascii="Times New Roman" w:hAnsi="Times New Roman" w:cs="Times New Roman"/>
          <w:i/>
        </w:rPr>
        <w:t>pcpi</w:t>
      </w:r>
      <w:r w:rsidRPr="002505DC">
        <w:rPr>
          <w:rFonts w:ascii="Times New Roman" w:hAnsi="Times New Roman" w:cs="Times New Roman"/>
          <w:i/>
        </w:rPr>
        <w:softHyphen/>
        <w:t>_regional</w:t>
      </w:r>
      <w:r w:rsidR="006645EB" w:rsidRPr="002505DC">
        <w:rPr>
          <w:rFonts w:ascii="Times New Roman" w:hAnsi="Times New Roman" w:cs="Times New Roman"/>
          <w:i/>
        </w:rPr>
        <w:t xml:space="preserve">. </w:t>
      </w:r>
      <w:r w:rsidRPr="002505DC">
        <w:rPr>
          <w:rFonts w:ascii="Times New Roman" w:hAnsi="Times New Roman" w:cs="Times New Roman"/>
        </w:rPr>
        <w:t xml:space="preserve">Both variables are </w:t>
      </w:r>
      <w:r w:rsidR="009D62A1" w:rsidRPr="002505DC">
        <w:rPr>
          <w:rFonts w:ascii="Times New Roman" w:hAnsi="Times New Roman" w:cs="Times New Roman"/>
        </w:rPr>
        <w:t xml:space="preserve">highly </w:t>
      </w:r>
      <w:r w:rsidRPr="002505DC">
        <w:rPr>
          <w:rFonts w:ascii="Times New Roman" w:hAnsi="Times New Roman" w:cs="Times New Roman"/>
        </w:rPr>
        <w:t xml:space="preserve">significant and negative in the model, indicating – somewhat counterintuitively – that higher unemployment and higher incomes are </w:t>
      </w:r>
      <w:r w:rsidR="006E6BA1" w:rsidRPr="002505DC">
        <w:rPr>
          <w:rFonts w:ascii="Times New Roman" w:hAnsi="Times New Roman" w:cs="Times New Roman"/>
        </w:rPr>
        <w:t>associated with</w:t>
      </w:r>
      <w:r w:rsidRPr="002505DC">
        <w:rPr>
          <w:rFonts w:ascii="Times New Roman" w:hAnsi="Times New Roman" w:cs="Times New Roman"/>
        </w:rPr>
        <w:t xml:space="preserve"> </w:t>
      </w:r>
      <w:r w:rsidR="00F804AB" w:rsidRPr="002505DC">
        <w:rPr>
          <w:rFonts w:ascii="Times New Roman" w:hAnsi="Times New Roman" w:cs="Times New Roman"/>
        </w:rPr>
        <w:t>lower</w:t>
      </w:r>
      <w:r w:rsidRPr="002505DC">
        <w:rPr>
          <w:rFonts w:ascii="Times New Roman" w:hAnsi="Times New Roman" w:cs="Times New Roman"/>
        </w:rPr>
        <w:t xml:space="preserve"> </w:t>
      </w:r>
      <w:r w:rsidRPr="002505DC">
        <w:rPr>
          <w:rFonts w:ascii="Times New Roman" w:hAnsi="Times New Roman" w:cs="Times New Roman"/>
        </w:rPr>
        <w:lastRenderedPageBreak/>
        <w:t>proportional basic assistance expenditures</w:t>
      </w:r>
      <w:r w:rsidR="006645EB" w:rsidRPr="002505DC">
        <w:rPr>
          <w:rFonts w:ascii="Times New Roman" w:hAnsi="Times New Roman" w:cs="Times New Roman"/>
        </w:rPr>
        <w:t xml:space="preserve">. </w:t>
      </w:r>
      <w:r w:rsidRPr="002505DC">
        <w:rPr>
          <w:rFonts w:ascii="Times New Roman" w:hAnsi="Times New Roman" w:cs="Times New Roman"/>
        </w:rPr>
        <w:t>Controlling for economic factors also has ramifications for the significance of other variables in the model</w:t>
      </w:r>
      <w:r w:rsidR="00F804AB" w:rsidRPr="002505DC">
        <w:rPr>
          <w:rFonts w:ascii="Times New Roman" w:hAnsi="Times New Roman" w:cs="Times New Roman"/>
        </w:rPr>
        <w:t xml:space="preserve">: </w:t>
      </w:r>
      <w:r w:rsidR="00F804AB" w:rsidRPr="002505DC">
        <w:rPr>
          <w:rFonts w:ascii="Times New Roman" w:hAnsi="Times New Roman" w:cs="Times New Roman"/>
          <w:i/>
        </w:rPr>
        <w:t xml:space="preserve">fiscal_stability </w:t>
      </w:r>
      <w:r w:rsidR="000450AE" w:rsidRPr="002505DC">
        <w:rPr>
          <w:rFonts w:ascii="Times New Roman" w:hAnsi="Times New Roman" w:cs="Times New Roman"/>
        </w:rPr>
        <w:t>becomes</w:t>
      </w:r>
      <w:r w:rsidR="00F804AB" w:rsidRPr="002505DC">
        <w:rPr>
          <w:rFonts w:ascii="Times New Roman" w:hAnsi="Times New Roman" w:cs="Times New Roman"/>
        </w:rPr>
        <w:t xml:space="preserve"> significant and positive </w:t>
      </w:r>
      <w:r w:rsidR="000450AE" w:rsidRPr="002505DC">
        <w:rPr>
          <w:rFonts w:ascii="Times New Roman" w:hAnsi="Times New Roman" w:cs="Times New Roman"/>
        </w:rPr>
        <w:t>while</w:t>
      </w:r>
      <w:r w:rsidR="00F804AB" w:rsidRPr="002505DC">
        <w:rPr>
          <w:rFonts w:ascii="Times New Roman" w:hAnsi="Times New Roman" w:cs="Times New Roman"/>
        </w:rPr>
        <w:t xml:space="preserve"> </w:t>
      </w:r>
      <w:r w:rsidR="00F804AB" w:rsidRPr="002505DC">
        <w:rPr>
          <w:rFonts w:ascii="Times New Roman" w:hAnsi="Times New Roman" w:cs="Times New Roman"/>
          <w:i/>
        </w:rPr>
        <w:t xml:space="preserve">hispanics </w:t>
      </w:r>
      <w:r w:rsidR="000450AE" w:rsidRPr="002505DC">
        <w:rPr>
          <w:rFonts w:ascii="Times New Roman" w:hAnsi="Times New Roman" w:cs="Times New Roman"/>
        </w:rPr>
        <w:t>becomes insignificant</w:t>
      </w:r>
      <w:r w:rsidR="006645EB" w:rsidRPr="002505DC">
        <w:rPr>
          <w:rFonts w:ascii="Times New Roman" w:hAnsi="Times New Roman" w:cs="Times New Roman"/>
        </w:rPr>
        <w:t xml:space="preserve">. </w:t>
      </w:r>
      <w:r w:rsidR="00C2060F" w:rsidRPr="002505DC">
        <w:rPr>
          <w:rFonts w:ascii="Times New Roman" w:hAnsi="Times New Roman" w:cs="Times New Roman"/>
        </w:rPr>
        <w:t>Including</w:t>
      </w:r>
      <w:r w:rsidR="00F804AB" w:rsidRPr="002505DC">
        <w:rPr>
          <w:rFonts w:ascii="Times New Roman" w:hAnsi="Times New Roman" w:cs="Times New Roman"/>
        </w:rPr>
        <w:t xml:space="preserve"> </w:t>
      </w:r>
      <w:r w:rsidR="00C2060F" w:rsidRPr="002505DC">
        <w:rPr>
          <w:rFonts w:ascii="Times New Roman" w:hAnsi="Times New Roman" w:cs="Times New Roman"/>
          <w:i/>
        </w:rPr>
        <w:t>unemployment</w:t>
      </w:r>
      <w:r w:rsidR="00F804AB" w:rsidRPr="002505DC">
        <w:rPr>
          <w:rFonts w:ascii="Times New Roman" w:hAnsi="Times New Roman" w:cs="Times New Roman"/>
          <w:i/>
        </w:rPr>
        <w:t xml:space="preserve"> </w:t>
      </w:r>
      <w:r w:rsidR="00F804AB" w:rsidRPr="002505DC">
        <w:rPr>
          <w:rFonts w:ascii="Times New Roman" w:hAnsi="Times New Roman" w:cs="Times New Roman"/>
        </w:rPr>
        <w:t xml:space="preserve">and </w:t>
      </w:r>
      <w:r w:rsidR="00F804AB" w:rsidRPr="002505DC">
        <w:rPr>
          <w:rFonts w:ascii="Times New Roman" w:hAnsi="Times New Roman" w:cs="Times New Roman"/>
          <w:i/>
        </w:rPr>
        <w:t xml:space="preserve">pcpi_regional </w:t>
      </w:r>
      <w:r w:rsidR="00F804AB" w:rsidRPr="002505DC">
        <w:rPr>
          <w:rFonts w:ascii="Times New Roman" w:hAnsi="Times New Roman" w:cs="Times New Roman"/>
        </w:rPr>
        <w:t xml:space="preserve">greatly </w:t>
      </w:r>
      <w:r w:rsidR="001E4316" w:rsidRPr="002505DC">
        <w:rPr>
          <w:rFonts w:ascii="Times New Roman" w:hAnsi="Times New Roman" w:cs="Times New Roman"/>
        </w:rPr>
        <w:t>increases</w:t>
      </w:r>
      <w:r w:rsidR="00F804AB" w:rsidRPr="002505DC">
        <w:rPr>
          <w:rFonts w:ascii="Times New Roman" w:hAnsi="Times New Roman" w:cs="Times New Roman"/>
        </w:rPr>
        <w:t xml:space="preserve"> the portion of </w:t>
      </w:r>
      <w:r w:rsidR="00C2060F" w:rsidRPr="002505DC">
        <w:rPr>
          <w:rFonts w:ascii="Times New Roman" w:hAnsi="Times New Roman" w:cs="Times New Roman"/>
        </w:rPr>
        <w:t xml:space="preserve">the </w:t>
      </w:r>
      <w:r w:rsidR="00F804AB" w:rsidRPr="002505DC">
        <w:rPr>
          <w:rFonts w:ascii="Times New Roman" w:hAnsi="Times New Roman" w:cs="Times New Roman"/>
        </w:rPr>
        <w:t>variation in states</w:t>
      </w:r>
      <w:r w:rsidR="00AC4DC0" w:rsidRPr="002505DC">
        <w:rPr>
          <w:rFonts w:ascii="Times New Roman" w:hAnsi="Times New Roman" w:cs="Times New Roman"/>
        </w:rPr>
        <w:t>’</w:t>
      </w:r>
      <w:r w:rsidR="00F804AB" w:rsidRPr="002505DC">
        <w:rPr>
          <w:rFonts w:ascii="Times New Roman" w:hAnsi="Times New Roman" w:cs="Times New Roman"/>
        </w:rPr>
        <w:t xml:space="preserve"> basic assistance expenditures accounted for by the analysis</w:t>
      </w:r>
      <w:r w:rsidR="006645EB" w:rsidRPr="002505DC">
        <w:rPr>
          <w:rFonts w:ascii="Times New Roman" w:hAnsi="Times New Roman" w:cs="Times New Roman"/>
        </w:rPr>
        <w:t xml:space="preserve">. </w:t>
      </w:r>
      <w:r w:rsidR="00F27DA1" w:rsidRPr="002505DC">
        <w:rPr>
          <w:rFonts w:ascii="Times New Roman" w:hAnsi="Times New Roman" w:cs="Times New Roman"/>
        </w:rPr>
        <w:t>Compared to Model 1, t</w:t>
      </w:r>
      <w:r w:rsidR="00F804AB" w:rsidRPr="002505DC">
        <w:rPr>
          <w:rFonts w:ascii="Times New Roman" w:hAnsi="Times New Roman" w:cs="Times New Roman"/>
        </w:rPr>
        <w:t>he adjusted R</w:t>
      </w:r>
      <w:r w:rsidR="00F804AB" w:rsidRPr="002505DC">
        <w:rPr>
          <w:rFonts w:ascii="Times New Roman" w:hAnsi="Times New Roman" w:cs="Times New Roman"/>
          <w:vertAlign w:val="superscript"/>
        </w:rPr>
        <w:t xml:space="preserve">2 </w:t>
      </w:r>
      <w:r w:rsidR="00F804AB" w:rsidRPr="002505DC">
        <w:rPr>
          <w:rFonts w:ascii="Times New Roman" w:hAnsi="Times New Roman" w:cs="Times New Roman"/>
        </w:rPr>
        <w:t xml:space="preserve">of Model 3 </w:t>
      </w:r>
      <w:r w:rsidR="00C2060F" w:rsidRPr="002505DC">
        <w:rPr>
          <w:rFonts w:ascii="Times New Roman" w:hAnsi="Times New Roman" w:cs="Times New Roman"/>
        </w:rPr>
        <w:t>(.420</w:t>
      </w:r>
      <w:r w:rsidR="00F804AB" w:rsidRPr="002505DC">
        <w:rPr>
          <w:rFonts w:ascii="Times New Roman" w:hAnsi="Times New Roman" w:cs="Times New Roman"/>
        </w:rPr>
        <w:t xml:space="preserve">) </w:t>
      </w:r>
      <w:r w:rsidR="00D52021" w:rsidRPr="002505DC">
        <w:rPr>
          <w:rFonts w:ascii="Times New Roman" w:hAnsi="Times New Roman" w:cs="Times New Roman"/>
        </w:rPr>
        <w:t xml:space="preserve">indicates </w:t>
      </w:r>
      <w:r w:rsidR="00F27DA1" w:rsidRPr="002505DC">
        <w:rPr>
          <w:rFonts w:ascii="Times New Roman" w:hAnsi="Times New Roman" w:cs="Times New Roman"/>
        </w:rPr>
        <w:t>that economic factors account for a sizable share of the variation in states’ spending.</w:t>
      </w:r>
    </w:p>
    <w:p w14:paraId="22253E26" w14:textId="3CAB109D" w:rsidR="005E65AE" w:rsidRPr="002505DC" w:rsidRDefault="005E65AE" w:rsidP="0033648F">
      <w:pPr>
        <w:rPr>
          <w:rFonts w:ascii="Times New Roman" w:hAnsi="Times New Roman" w:cs="Times New Roman"/>
        </w:rPr>
      </w:pPr>
    </w:p>
    <w:p w14:paraId="657D9B17" w14:textId="5325A7FE" w:rsidR="00482D72" w:rsidRPr="002505DC" w:rsidRDefault="0033648F" w:rsidP="00482D72">
      <w:pPr>
        <w:rPr>
          <w:rFonts w:ascii="Times New Roman" w:hAnsi="Times New Roman" w:cs="Times New Roman"/>
          <w:rPrChange w:id="249" w:author="Goehring, Benjamin" w:date="2018-08-27T07:09:00Z">
            <w:rPr/>
          </w:rPrChange>
        </w:rPr>
      </w:pPr>
      <w:r w:rsidRPr="002505DC">
        <w:rPr>
          <w:rFonts w:ascii="Times New Roman" w:hAnsi="Times New Roman" w:cs="Times New Roman"/>
          <w:rPrChange w:id="250" w:author="Goehring, Benjamin" w:date="2018-08-27T07:09:00Z">
            <w:rPr/>
          </w:rPrChange>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0"/>
        <w:gridCol w:w="1875"/>
        <w:gridCol w:w="1874"/>
        <w:gridCol w:w="1874"/>
        <w:gridCol w:w="1947"/>
      </w:tblGrid>
      <w:tr w:rsidR="00482D72" w:rsidRPr="002505DC" w14:paraId="6B9D7B9A" w14:textId="77777777" w:rsidTr="00482D72">
        <w:trPr>
          <w:tblCellSpacing w:w="15" w:type="dxa"/>
        </w:trPr>
        <w:tc>
          <w:tcPr>
            <w:tcW w:w="0" w:type="auto"/>
            <w:gridSpan w:val="5"/>
            <w:tcBorders>
              <w:top w:val="nil"/>
              <w:left w:val="nil"/>
              <w:bottom w:val="nil"/>
              <w:right w:val="nil"/>
            </w:tcBorders>
            <w:vAlign w:val="center"/>
            <w:hideMark/>
          </w:tcPr>
          <w:p w14:paraId="1EB39D12" w14:textId="77777777" w:rsidR="00482D72" w:rsidRPr="002505DC" w:rsidRDefault="00482D72" w:rsidP="00482D72">
            <w:pPr>
              <w:jc w:val="center"/>
              <w:rPr>
                <w:rFonts w:ascii="Times New Roman" w:eastAsia="Times New Roman" w:hAnsi="Times New Roman" w:cs="Times New Roman"/>
                <w:rPrChange w:id="251" w:author="Goehring, Benjamin" w:date="2018-08-27T07:09:00Z">
                  <w:rPr>
                    <w:rFonts w:ascii="Times" w:eastAsia="Times New Roman" w:hAnsi="Times" w:cs="Times New Roman"/>
                  </w:rPr>
                </w:rPrChange>
              </w:rPr>
            </w:pPr>
            <w:r w:rsidRPr="002505DC">
              <w:rPr>
                <w:rFonts w:ascii="Times New Roman" w:eastAsia="Times New Roman" w:hAnsi="Times New Roman" w:cs="Times New Roman"/>
                <w:b/>
                <w:bCs/>
                <w:rPrChange w:id="252" w:author="Goehring, Benjamin" w:date="2018-08-27T07:09:00Z">
                  <w:rPr>
                    <w:rFonts w:ascii="Times" w:eastAsia="Times New Roman" w:hAnsi="Times" w:cs="Times New Roman"/>
                    <w:b/>
                    <w:bCs/>
                  </w:rPr>
                </w:rPrChange>
              </w:rPr>
              <w:lastRenderedPageBreak/>
              <w:t>Table 1: Regression Output</w:t>
            </w:r>
          </w:p>
        </w:tc>
      </w:tr>
      <w:tr w:rsidR="00482D72" w:rsidRPr="002505DC" w14:paraId="559828CB" w14:textId="77777777" w:rsidTr="00482D72">
        <w:trPr>
          <w:tblCellSpacing w:w="15" w:type="dxa"/>
        </w:trPr>
        <w:tc>
          <w:tcPr>
            <w:tcW w:w="0" w:type="auto"/>
            <w:gridSpan w:val="5"/>
            <w:tcBorders>
              <w:bottom w:val="single" w:sz="6" w:space="0" w:color="000000"/>
            </w:tcBorders>
            <w:vAlign w:val="center"/>
            <w:hideMark/>
          </w:tcPr>
          <w:p w14:paraId="139BA867" w14:textId="77777777" w:rsidR="00482D72" w:rsidRPr="002505DC" w:rsidRDefault="00482D72" w:rsidP="00482D72">
            <w:pPr>
              <w:jc w:val="center"/>
              <w:rPr>
                <w:rFonts w:ascii="Times New Roman" w:eastAsia="Times New Roman" w:hAnsi="Times New Roman" w:cs="Times New Roman"/>
                <w:rPrChange w:id="253" w:author="Goehring, Benjamin" w:date="2018-08-27T07:09:00Z">
                  <w:rPr>
                    <w:rFonts w:ascii="Times" w:eastAsia="Times New Roman" w:hAnsi="Times" w:cs="Times New Roman"/>
                  </w:rPr>
                </w:rPrChange>
              </w:rPr>
            </w:pPr>
          </w:p>
        </w:tc>
      </w:tr>
      <w:tr w:rsidR="00482D72" w:rsidRPr="002505DC" w14:paraId="1E0F3466" w14:textId="77777777" w:rsidTr="00482D72">
        <w:trPr>
          <w:tblCellSpacing w:w="15" w:type="dxa"/>
        </w:trPr>
        <w:tc>
          <w:tcPr>
            <w:tcW w:w="0" w:type="auto"/>
            <w:vAlign w:val="center"/>
            <w:hideMark/>
          </w:tcPr>
          <w:p w14:paraId="4961E87C" w14:textId="77777777" w:rsidR="00482D72" w:rsidRPr="00E66630" w:rsidRDefault="00482D72" w:rsidP="00482D72">
            <w:pPr>
              <w:jc w:val="center"/>
              <w:rPr>
                <w:rFonts w:ascii="Times New Roman" w:eastAsia="Times New Roman" w:hAnsi="Times New Roman" w:cs="Times New Roman"/>
                <w:szCs w:val="20"/>
              </w:rPr>
            </w:pPr>
          </w:p>
        </w:tc>
        <w:tc>
          <w:tcPr>
            <w:tcW w:w="0" w:type="auto"/>
            <w:gridSpan w:val="4"/>
            <w:vAlign w:val="center"/>
            <w:hideMark/>
          </w:tcPr>
          <w:p w14:paraId="4C20B6BC" w14:textId="77777777" w:rsidR="00482D72" w:rsidRPr="002505DC" w:rsidRDefault="00482D72" w:rsidP="00482D72">
            <w:pPr>
              <w:jc w:val="center"/>
              <w:rPr>
                <w:rFonts w:ascii="Times New Roman" w:eastAsia="Times New Roman" w:hAnsi="Times New Roman" w:cs="Times New Roman"/>
                <w:rPrChange w:id="254" w:author="Goehring, Benjamin" w:date="2018-08-27T07:09:00Z">
                  <w:rPr>
                    <w:rFonts w:ascii="Times" w:eastAsia="Times New Roman" w:hAnsi="Times" w:cs="Times New Roman"/>
                  </w:rPr>
                </w:rPrChange>
              </w:rPr>
            </w:pPr>
            <w:r w:rsidRPr="002505DC">
              <w:rPr>
                <w:rFonts w:ascii="Times New Roman" w:eastAsia="Times New Roman" w:hAnsi="Times New Roman" w:cs="Times New Roman"/>
                <w:i/>
                <w:iCs/>
                <w:rPrChange w:id="255" w:author="Goehring, Benjamin" w:date="2018-08-27T07:09:00Z">
                  <w:rPr>
                    <w:rFonts w:ascii="Times" w:eastAsia="Times New Roman" w:hAnsi="Times" w:cs="Times New Roman"/>
                    <w:i/>
                    <w:iCs/>
                  </w:rPr>
                </w:rPrChange>
              </w:rPr>
              <w:t>Dependent variable:</w:t>
            </w:r>
          </w:p>
        </w:tc>
      </w:tr>
      <w:tr w:rsidR="00482D72" w:rsidRPr="002505DC" w14:paraId="793D4448" w14:textId="77777777" w:rsidTr="00482D72">
        <w:trPr>
          <w:tblCellSpacing w:w="15" w:type="dxa"/>
        </w:trPr>
        <w:tc>
          <w:tcPr>
            <w:tcW w:w="0" w:type="auto"/>
            <w:vAlign w:val="center"/>
            <w:hideMark/>
          </w:tcPr>
          <w:p w14:paraId="4859E853" w14:textId="77777777" w:rsidR="00482D72" w:rsidRPr="002505DC" w:rsidRDefault="00482D72" w:rsidP="00482D72">
            <w:pPr>
              <w:jc w:val="center"/>
              <w:rPr>
                <w:rFonts w:ascii="Times New Roman" w:eastAsia="Times New Roman" w:hAnsi="Times New Roman" w:cs="Times New Roman"/>
                <w:rPrChange w:id="256" w:author="Goehring, Benjamin" w:date="2018-08-27T07:09:00Z">
                  <w:rPr>
                    <w:rFonts w:ascii="Times" w:eastAsia="Times New Roman" w:hAnsi="Times" w:cs="Times New Roman"/>
                  </w:rPr>
                </w:rPrChange>
              </w:rPr>
            </w:pPr>
          </w:p>
        </w:tc>
        <w:tc>
          <w:tcPr>
            <w:tcW w:w="0" w:type="auto"/>
            <w:gridSpan w:val="4"/>
            <w:tcBorders>
              <w:bottom w:val="single" w:sz="6" w:space="0" w:color="000000"/>
            </w:tcBorders>
            <w:vAlign w:val="center"/>
            <w:hideMark/>
          </w:tcPr>
          <w:p w14:paraId="3C3285A1" w14:textId="77777777" w:rsidR="00482D72" w:rsidRPr="00E66630" w:rsidRDefault="00482D72" w:rsidP="00482D72">
            <w:pPr>
              <w:jc w:val="center"/>
              <w:rPr>
                <w:rFonts w:ascii="Times New Roman" w:eastAsia="Times New Roman" w:hAnsi="Times New Roman" w:cs="Times New Roman"/>
                <w:szCs w:val="20"/>
              </w:rPr>
            </w:pPr>
          </w:p>
        </w:tc>
      </w:tr>
      <w:tr w:rsidR="00482D72" w:rsidRPr="002505DC" w14:paraId="676FE12E" w14:textId="77777777" w:rsidTr="00482D72">
        <w:trPr>
          <w:tblCellSpacing w:w="15" w:type="dxa"/>
        </w:trPr>
        <w:tc>
          <w:tcPr>
            <w:tcW w:w="0" w:type="auto"/>
            <w:vAlign w:val="center"/>
            <w:hideMark/>
          </w:tcPr>
          <w:p w14:paraId="3E717358" w14:textId="77777777" w:rsidR="00482D72" w:rsidRPr="00E66630" w:rsidRDefault="00482D72" w:rsidP="00482D72">
            <w:pPr>
              <w:jc w:val="center"/>
              <w:rPr>
                <w:rFonts w:ascii="Times New Roman" w:eastAsia="Times New Roman" w:hAnsi="Times New Roman" w:cs="Times New Roman"/>
                <w:szCs w:val="20"/>
              </w:rPr>
            </w:pPr>
          </w:p>
        </w:tc>
        <w:tc>
          <w:tcPr>
            <w:tcW w:w="0" w:type="auto"/>
            <w:gridSpan w:val="4"/>
            <w:vAlign w:val="center"/>
            <w:hideMark/>
          </w:tcPr>
          <w:p w14:paraId="41DBC1D7" w14:textId="77777777" w:rsidR="00482D72" w:rsidRPr="002505DC" w:rsidRDefault="00482D72" w:rsidP="00482D72">
            <w:pPr>
              <w:jc w:val="center"/>
              <w:rPr>
                <w:ins w:id="257" w:author="Goehring, Benjamin" w:date="2018-08-26T19:28:00Z"/>
                <w:rFonts w:ascii="Times New Roman" w:eastAsia="Times New Roman" w:hAnsi="Times New Roman" w:cs="Times New Roman"/>
                <w:rPrChange w:id="258" w:author="Goehring, Benjamin" w:date="2018-08-27T07:09:00Z">
                  <w:rPr>
                    <w:ins w:id="259" w:author="Goehring, Benjamin" w:date="2018-08-26T19:28:00Z"/>
                    <w:rFonts w:ascii="Times" w:eastAsia="Times New Roman" w:hAnsi="Times" w:cs="Times New Roman"/>
                  </w:rPr>
                </w:rPrChange>
              </w:rPr>
            </w:pPr>
            <w:r w:rsidRPr="002505DC">
              <w:rPr>
                <w:rFonts w:ascii="Times New Roman" w:eastAsia="Times New Roman" w:hAnsi="Times New Roman" w:cs="Times New Roman"/>
                <w:rPrChange w:id="260" w:author="Goehring, Benjamin" w:date="2018-08-27T07:09:00Z">
                  <w:rPr>
                    <w:rFonts w:ascii="Times" w:eastAsia="Times New Roman" w:hAnsi="Times" w:cs="Times New Roman"/>
                  </w:rPr>
                </w:rPrChange>
              </w:rPr>
              <w:t>Basic Assistance Expenditures as a Percentage of Total TANF Expenditures</w:t>
            </w:r>
          </w:p>
          <w:p w14:paraId="2162D41B" w14:textId="77777777" w:rsidR="00E6457C" w:rsidRPr="002505DC" w:rsidRDefault="00E6457C" w:rsidP="00482D72">
            <w:pPr>
              <w:jc w:val="center"/>
              <w:rPr>
                <w:rFonts w:ascii="Times New Roman" w:eastAsia="Times New Roman" w:hAnsi="Times New Roman" w:cs="Times New Roman"/>
                <w:rPrChange w:id="261" w:author="Goehring, Benjamin" w:date="2018-08-27T07:09:00Z">
                  <w:rPr>
                    <w:rFonts w:ascii="Times" w:eastAsia="Times New Roman" w:hAnsi="Times" w:cs="Times New Roman"/>
                  </w:rPr>
                </w:rPrChange>
              </w:rPr>
            </w:pPr>
          </w:p>
        </w:tc>
      </w:tr>
      <w:tr w:rsidR="00482D72" w:rsidRPr="002505DC" w14:paraId="0AACE802" w14:textId="77777777" w:rsidTr="00482D72">
        <w:trPr>
          <w:tblCellSpacing w:w="15" w:type="dxa"/>
        </w:trPr>
        <w:tc>
          <w:tcPr>
            <w:tcW w:w="0" w:type="auto"/>
            <w:vAlign w:val="center"/>
            <w:hideMark/>
          </w:tcPr>
          <w:p w14:paraId="4A1E8597" w14:textId="77777777" w:rsidR="00482D72" w:rsidRPr="002505DC" w:rsidRDefault="00482D72" w:rsidP="00482D72">
            <w:pPr>
              <w:jc w:val="center"/>
              <w:rPr>
                <w:rFonts w:ascii="Times New Roman" w:eastAsia="Times New Roman" w:hAnsi="Times New Roman" w:cs="Times New Roman"/>
                <w:rPrChange w:id="262" w:author="Goehring, Benjamin" w:date="2018-08-27T07:09:00Z">
                  <w:rPr>
                    <w:rFonts w:ascii="Times" w:eastAsia="Times New Roman" w:hAnsi="Times" w:cs="Times New Roman"/>
                  </w:rPr>
                </w:rPrChange>
              </w:rPr>
            </w:pPr>
          </w:p>
        </w:tc>
        <w:tc>
          <w:tcPr>
            <w:tcW w:w="0" w:type="auto"/>
            <w:vAlign w:val="center"/>
            <w:hideMark/>
          </w:tcPr>
          <w:p w14:paraId="0FF7D091" w14:textId="77777777" w:rsidR="00482D72" w:rsidRPr="002505DC" w:rsidRDefault="00482D72" w:rsidP="00482D72">
            <w:pPr>
              <w:jc w:val="center"/>
              <w:rPr>
                <w:rFonts w:ascii="Times New Roman" w:eastAsia="Times New Roman" w:hAnsi="Times New Roman" w:cs="Times New Roman"/>
                <w:rPrChange w:id="26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64" w:author="Goehring, Benjamin" w:date="2018-08-27T07:09:00Z">
                  <w:rPr>
                    <w:rFonts w:ascii="Times" w:eastAsia="Times New Roman" w:hAnsi="Times" w:cs="Times New Roman"/>
                  </w:rPr>
                </w:rPrChange>
              </w:rPr>
              <w:t>Model 1</w:t>
            </w:r>
          </w:p>
        </w:tc>
        <w:tc>
          <w:tcPr>
            <w:tcW w:w="0" w:type="auto"/>
            <w:vAlign w:val="center"/>
            <w:hideMark/>
          </w:tcPr>
          <w:p w14:paraId="310914EE" w14:textId="77777777" w:rsidR="00482D72" w:rsidRPr="002505DC" w:rsidRDefault="00482D72" w:rsidP="00482D72">
            <w:pPr>
              <w:jc w:val="center"/>
              <w:rPr>
                <w:rFonts w:ascii="Times New Roman" w:eastAsia="Times New Roman" w:hAnsi="Times New Roman" w:cs="Times New Roman"/>
                <w:rPrChange w:id="26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66" w:author="Goehring, Benjamin" w:date="2018-08-27T07:09:00Z">
                  <w:rPr>
                    <w:rFonts w:ascii="Times" w:eastAsia="Times New Roman" w:hAnsi="Times" w:cs="Times New Roman"/>
                  </w:rPr>
                </w:rPrChange>
              </w:rPr>
              <w:t>Model 2</w:t>
            </w:r>
          </w:p>
        </w:tc>
        <w:tc>
          <w:tcPr>
            <w:tcW w:w="0" w:type="auto"/>
            <w:vAlign w:val="center"/>
            <w:hideMark/>
          </w:tcPr>
          <w:p w14:paraId="4474C886" w14:textId="77777777" w:rsidR="00482D72" w:rsidRPr="002505DC" w:rsidRDefault="00482D72" w:rsidP="00482D72">
            <w:pPr>
              <w:jc w:val="center"/>
              <w:rPr>
                <w:rFonts w:ascii="Times New Roman" w:eastAsia="Times New Roman" w:hAnsi="Times New Roman" w:cs="Times New Roman"/>
                <w:rPrChange w:id="26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68" w:author="Goehring, Benjamin" w:date="2018-08-27T07:09:00Z">
                  <w:rPr>
                    <w:rFonts w:ascii="Times" w:eastAsia="Times New Roman" w:hAnsi="Times" w:cs="Times New Roman"/>
                  </w:rPr>
                </w:rPrChange>
              </w:rPr>
              <w:t>Model 3</w:t>
            </w:r>
          </w:p>
        </w:tc>
        <w:tc>
          <w:tcPr>
            <w:tcW w:w="0" w:type="auto"/>
            <w:vAlign w:val="center"/>
            <w:hideMark/>
          </w:tcPr>
          <w:p w14:paraId="4F3DA342" w14:textId="77777777" w:rsidR="00482D72" w:rsidRPr="002505DC" w:rsidRDefault="00482D72" w:rsidP="00482D72">
            <w:pPr>
              <w:jc w:val="center"/>
              <w:rPr>
                <w:rFonts w:ascii="Times New Roman" w:eastAsia="Times New Roman" w:hAnsi="Times New Roman" w:cs="Times New Roman"/>
                <w:rPrChange w:id="26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70" w:author="Goehring, Benjamin" w:date="2018-08-27T07:09:00Z">
                  <w:rPr>
                    <w:rFonts w:ascii="Times" w:eastAsia="Times New Roman" w:hAnsi="Times" w:cs="Times New Roman"/>
                  </w:rPr>
                </w:rPrChange>
              </w:rPr>
              <w:t>Model 4</w:t>
            </w:r>
          </w:p>
        </w:tc>
      </w:tr>
      <w:tr w:rsidR="00482D72" w:rsidRPr="002505DC" w14:paraId="7C4556AA" w14:textId="77777777" w:rsidTr="00482D72">
        <w:trPr>
          <w:tblCellSpacing w:w="15" w:type="dxa"/>
        </w:trPr>
        <w:tc>
          <w:tcPr>
            <w:tcW w:w="0" w:type="auto"/>
            <w:gridSpan w:val="5"/>
            <w:tcBorders>
              <w:bottom w:val="single" w:sz="6" w:space="0" w:color="000000"/>
            </w:tcBorders>
            <w:vAlign w:val="center"/>
            <w:hideMark/>
          </w:tcPr>
          <w:p w14:paraId="264D3DB7" w14:textId="77777777" w:rsidR="00482D72" w:rsidRPr="002505DC" w:rsidRDefault="00482D72" w:rsidP="00482D72">
            <w:pPr>
              <w:jc w:val="center"/>
              <w:rPr>
                <w:rFonts w:ascii="Times New Roman" w:eastAsia="Times New Roman" w:hAnsi="Times New Roman" w:cs="Times New Roman"/>
                <w:rPrChange w:id="271" w:author="Goehring, Benjamin" w:date="2018-08-27T07:09:00Z">
                  <w:rPr>
                    <w:rFonts w:ascii="Times" w:eastAsia="Times New Roman" w:hAnsi="Times" w:cs="Times New Roman"/>
                  </w:rPr>
                </w:rPrChange>
              </w:rPr>
            </w:pPr>
          </w:p>
        </w:tc>
      </w:tr>
      <w:tr w:rsidR="00482D72" w:rsidRPr="002505DC" w14:paraId="3F9D6BCE" w14:textId="77777777" w:rsidTr="00482D72">
        <w:trPr>
          <w:tblCellSpacing w:w="15" w:type="dxa"/>
        </w:trPr>
        <w:tc>
          <w:tcPr>
            <w:tcW w:w="0" w:type="auto"/>
            <w:vAlign w:val="center"/>
            <w:hideMark/>
          </w:tcPr>
          <w:p w14:paraId="0B1AB903" w14:textId="0D6A059C" w:rsidR="00482D72" w:rsidRPr="002505DC" w:rsidRDefault="00482D72" w:rsidP="00482D72">
            <w:pPr>
              <w:rPr>
                <w:rFonts w:ascii="Times New Roman" w:eastAsia="Times New Roman" w:hAnsi="Times New Roman" w:cs="Times New Roman"/>
                <w:rPrChange w:id="27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73" w:author="Goehring, Benjamin" w:date="2018-08-27T07:09:00Z">
                  <w:rPr>
                    <w:rFonts w:ascii="Times" w:eastAsia="Times New Roman" w:hAnsi="Times" w:cs="Times New Roman"/>
                  </w:rPr>
                </w:rPrChange>
              </w:rPr>
              <w:t>african_americans</w:t>
            </w:r>
          </w:p>
        </w:tc>
        <w:tc>
          <w:tcPr>
            <w:tcW w:w="0" w:type="auto"/>
            <w:vAlign w:val="center"/>
            <w:hideMark/>
          </w:tcPr>
          <w:p w14:paraId="1B38684E" w14:textId="77777777" w:rsidR="00482D72" w:rsidRPr="002505DC" w:rsidRDefault="00482D72" w:rsidP="00482D72">
            <w:pPr>
              <w:jc w:val="center"/>
              <w:rPr>
                <w:rFonts w:ascii="Times New Roman" w:eastAsia="Times New Roman" w:hAnsi="Times New Roman" w:cs="Times New Roman"/>
                <w:rPrChange w:id="27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75" w:author="Goehring, Benjamin" w:date="2018-08-27T07:09:00Z">
                  <w:rPr>
                    <w:rFonts w:ascii="Times" w:eastAsia="Times New Roman" w:hAnsi="Times" w:cs="Times New Roman"/>
                  </w:rPr>
                </w:rPrChange>
              </w:rPr>
              <w:t>-.727***</w:t>
            </w:r>
          </w:p>
        </w:tc>
        <w:tc>
          <w:tcPr>
            <w:tcW w:w="0" w:type="auto"/>
            <w:vAlign w:val="center"/>
            <w:hideMark/>
          </w:tcPr>
          <w:p w14:paraId="5E06455C" w14:textId="77777777" w:rsidR="00482D72" w:rsidRPr="002505DC" w:rsidRDefault="00482D72" w:rsidP="00482D72">
            <w:pPr>
              <w:jc w:val="center"/>
              <w:rPr>
                <w:rFonts w:ascii="Times New Roman" w:eastAsia="Times New Roman" w:hAnsi="Times New Roman" w:cs="Times New Roman"/>
                <w:rPrChange w:id="27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77" w:author="Goehring, Benjamin" w:date="2018-08-27T07:09:00Z">
                  <w:rPr>
                    <w:rFonts w:ascii="Times" w:eastAsia="Times New Roman" w:hAnsi="Times" w:cs="Times New Roman"/>
                  </w:rPr>
                </w:rPrChange>
              </w:rPr>
              <w:t>-.723***</w:t>
            </w:r>
          </w:p>
        </w:tc>
        <w:tc>
          <w:tcPr>
            <w:tcW w:w="0" w:type="auto"/>
            <w:vAlign w:val="center"/>
            <w:hideMark/>
          </w:tcPr>
          <w:p w14:paraId="319FD023" w14:textId="77777777" w:rsidR="00482D72" w:rsidRPr="002505DC" w:rsidRDefault="00482D72" w:rsidP="00482D72">
            <w:pPr>
              <w:jc w:val="center"/>
              <w:rPr>
                <w:rFonts w:ascii="Times New Roman" w:eastAsia="Times New Roman" w:hAnsi="Times New Roman" w:cs="Times New Roman"/>
                <w:rPrChange w:id="278"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79" w:author="Goehring, Benjamin" w:date="2018-08-27T07:09:00Z">
                  <w:rPr>
                    <w:rFonts w:ascii="Times" w:eastAsia="Times New Roman" w:hAnsi="Times" w:cs="Times New Roman"/>
                  </w:rPr>
                </w:rPrChange>
              </w:rPr>
              <w:t>-.416***</w:t>
            </w:r>
          </w:p>
        </w:tc>
        <w:tc>
          <w:tcPr>
            <w:tcW w:w="0" w:type="auto"/>
            <w:vAlign w:val="center"/>
            <w:hideMark/>
          </w:tcPr>
          <w:p w14:paraId="5B008FE7" w14:textId="77777777" w:rsidR="00482D72" w:rsidRPr="002505DC" w:rsidRDefault="00482D72" w:rsidP="00482D72">
            <w:pPr>
              <w:jc w:val="center"/>
              <w:rPr>
                <w:rFonts w:ascii="Times New Roman" w:eastAsia="Times New Roman" w:hAnsi="Times New Roman" w:cs="Times New Roman"/>
                <w:rPrChange w:id="28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81" w:author="Goehring, Benjamin" w:date="2018-08-27T07:09:00Z">
                  <w:rPr>
                    <w:rFonts w:ascii="Times" w:eastAsia="Times New Roman" w:hAnsi="Times" w:cs="Times New Roman"/>
                  </w:rPr>
                </w:rPrChange>
              </w:rPr>
              <w:t>-.249***</w:t>
            </w:r>
          </w:p>
        </w:tc>
      </w:tr>
      <w:tr w:rsidR="00482D72" w:rsidRPr="002505DC" w14:paraId="6F696B22" w14:textId="77777777" w:rsidTr="00482D72">
        <w:trPr>
          <w:tblCellSpacing w:w="15" w:type="dxa"/>
        </w:trPr>
        <w:tc>
          <w:tcPr>
            <w:tcW w:w="0" w:type="auto"/>
            <w:vAlign w:val="center"/>
            <w:hideMark/>
          </w:tcPr>
          <w:p w14:paraId="153DA457" w14:textId="77777777" w:rsidR="00482D72" w:rsidRPr="002505DC" w:rsidRDefault="00482D72" w:rsidP="00482D72">
            <w:pPr>
              <w:jc w:val="center"/>
              <w:rPr>
                <w:rFonts w:ascii="Times New Roman" w:eastAsia="Times New Roman" w:hAnsi="Times New Roman" w:cs="Times New Roman"/>
                <w:rPrChange w:id="282" w:author="Goehring, Benjamin" w:date="2018-08-27T07:09:00Z">
                  <w:rPr>
                    <w:rFonts w:ascii="Times" w:eastAsia="Times New Roman" w:hAnsi="Times" w:cs="Times New Roman"/>
                  </w:rPr>
                </w:rPrChange>
              </w:rPr>
            </w:pPr>
          </w:p>
        </w:tc>
        <w:tc>
          <w:tcPr>
            <w:tcW w:w="0" w:type="auto"/>
            <w:vAlign w:val="center"/>
            <w:hideMark/>
          </w:tcPr>
          <w:p w14:paraId="78D663A9" w14:textId="77777777" w:rsidR="00482D72" w:rsidRPr="002505DC" w:rsidRDefault="00482D72" w:rsidP="00482D72">
            <w:pPr>
              <w:jc w:val="center"/>
              <w:rPr>
                <w:rFonts w:ascii="Times New Roman" w:eastAsia="Times New Roman" w:hAnsi="Times New Roman" w:cs="Times New Roman"/>
                <w:rPrChange w:id="28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84" w:author="Goehring, Benjamin" w:date="2018-08-27T07:09:00Z">
                  <w:rPr>
                    <w:rFonts w:ascii="Times" w:eastAsia="Times New Roman" w:hAnsi="Times" w:cs="Times New Roman"/>
                  </w:rPr>
                </w:rPrChange>
              </w:rPr>
              <w:t>(.102)</w:t>
            </w:r>
          </w:p>
        </w:tc>
        <w:tc>
          <w:tcPr>
            <w:tcW w:w="0" w:type="auto"/>
            <w:vAlign w:val="center"/>
            <w:hideMark/>
          </w:tcPr>
          <w:p w14:paraId="53BA443A" w14:textId="77777777" w:rsidR="00482D72" w:rsidRPr="002505DC" w:rsidRDefault="00482D72" w:rsidP="00482D72">
            <w:pPr>
              <w:jc w:val="center"/>
              <w:rPr>
                <w:rFonts w:ascii="Times New Roman" w:eastAsia="Times New Roman" w:hAnsi="Times New Roman" w:cs="Times New Roman"/>
                <w:rPrChange w:id="28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86" w:author="Goehring, Benjamin" w:date="2018-08-27T07:09:00Z">
                  <w:rPr>
                    <w:rFonts w:ascii="Times" w:eastAsia="Times New Roman" w:hAnsi="Times" w:cs="Times New Roman"/>
                  </w:rPr>
                </w:rPrChange>
              </w:rPr>
              <w:t>(.101)</w:t>
            </w:r>
          </w:p>
        </w:tc>
        <w:tc>
          <w:tcPr>
            <w:tcW w:w="0" w:type="auto"/>
            <w:vAlign w:val="center"/>
            <w:hideMark/>
          </w:tcPr>
          <w:p w14:paraId="2BD84C66" w14:textId="77777777" w:rsidR="00482D72" w:rsidRPr="002505DC" w:rsidRDefault="00482D72" w:rsidP="00482D72">
            <w:pPr>
              <w:jc w:val="center"/>
              <w:rPr>
                <w:rFonts w:ascii="Times New Roman" w:eastAsia="Times New Roman" w:hAnsi="Times New Roman" w:cs="Times New Roman"/>
                <w:rPrChange w:id="28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88" w:author="Goehring, Benjamin" w:date="2018-08-27T07:09:00Z">
                  <w:rPr>
                    <w:rFonts w:ascii="Times" w:eastAsia="Times New Roman" w:hAnsi="Times" w:cs="Times New Roman"/>
                  </w:rPr>
                </w:rPrChange>
              </w:rPr>
              <w:t>(.080)</w:t>
            </w:r>
          </w:p>
        </w:tc>
        <w:tc>
          <w:tcPr>
            <w:tcW w:w="0" w:type="auto"/>
            <w:vAlign w:val="center"/>
            <w:hideMark/>
          </w:tcPr>
          <w:p w14:paraId="23F7AB0A" w14:textId="77777777" w:rsidR="00482D72" w:rsidRPr="002505DC" w:rsidRDefault="00482D72" w:rsidP="00482D72">
            <w:pPr>
              <w:jc w:val="center"/>
              <w:rPr>
                <w:rFonts w:ascii="Times New Roman" w:eastAsia="Times New Roman" w:hAnsi="Times New Roman" w:cs="Times New Roman"/>
                <w:rPrChange w:id="28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90" w:author="Goehring, Benjamin" w:date="2018-08-27T07:09:00Z">
                  <w:rPr>
                    <w:rFonts w:ascii="Times" w:eastAsia="Times New Roman" w:hAnsi="Times" w:cs="Times New Roman"/>
                  </w:rPr>
                </w:rPrChange>
              </w:rPr>
              <w:t>(.068)</w:t>
            </w:r>
          </w:p>
        </w:tc>
      </w:tr>
      <w:tr w:rsidR="00482D72" w:rsidRPr="002505DC" w14:paraId="2D718092" w14:textId="77777777" w:rsidTr="00482D72">
        <w:trPr>
          <w:tblCellSpacing w:w="15" w:type="dxa"/>
        </w:trPr>
        <w:tc>
          <w:tcPr>
            <w:tcW w:w="0" w:type="auto"/>
            <w:vAlign w:val="center"/>
            <w:hideMark/>
          </w:tcPr>
          <w:p w14:paraId="3A3FE2A6" w14:textId="77777777" w:rsidR="00482D72" w:rsidRPr="002505DC" w:rsidRDefault="00482D72" w:rsidP="00482D72">
            <w:pPr>
              <w:jc w:val="center"/>
              <w:rPr>
                <w:rFonts w:ascii="Times New Roman" w:eastAsia="Times New Roman" w:hAnsi="Times New Roman" w:cs="Times New Roman"/>
                <w:rPrChange w:id="291" w:author="Goehring, Benjamin" w:date="2018-08-27T07:09:00Z">
                  <w:rPr>
                    <w:rFonts w:ascii="Times" w:eastAsia="Times New Roman" w:hAnsi="Times" w:cs="Times New Roman"/>
                  </w:rPr>
                </w:rPrChange>
              </w:rPr>
            </w:pPr>
          </w:p>
        </w:tc>
        <w:tc>
          <w:tcPr>
            <w:tcW w:w="0" w:type="auto"/>
            <w:vAlign w:val="center"/>
            <w:hideMark/>
          </w:tcPr>
          <w:p w14:paraId="3FE6D857"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160659E0"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0CB298CE"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3A9CD3AE"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2D2F35A3" w14:textId="77777777" w:rsidTr="00482D72">
        <w:trPr>
          <w:tblCellSpacing w:w="15" w:type="dxa"/>
        </w:trPr>
        <w:tc>
          <w:tcPr>
            <w:tcW w:w="0" w:type="auto"/>
            <w:vAlign w:val="center"/>
            <w:hideMark/>
          </w:tcPr>
          <w:p w14:paraId="765E2A04" w14:textId="77777777" w:rsidR="00482D72" w:rsidRPr="002505DC" w:rsidRDefault="00482D72" w:rsidP="00482D72">
            <w:pPr>
              <w:rPr>
                <w:rFonts w:ascii="Times New Roman" w:eastAsia="Times New Roman" w:hAnsi="Times New Roman" w:cs="Times New Roman"/>
                <w:rPrChange w:id="29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93" w:author="Goehring, Benjamin" w:date="2018-08-27T07:09:00Z">
                  <w:rPr>
                    <w:rFonts w:ascii="Times" w:eastAsia="Times New Roman" w:hAnsi="Times" w:cs="Times New Roman"/>
                  </w:rPr>
                </w:rPrChange>
              </w:rPr>
              <w:t>hispanics</w:t>
            </w:r>
          </w:p>
        </w:tc>
        <w:tc>
          <w:tcPr>
            <w:tcW w:w="0" w:type="auto"/>
            <w:vAlign w:val="center"/>
            <w:hideMark/>
          </w:tcPr>
          <w:p w14:paraId="157ED883" w14:textId="77777777" w:rsidR="00482D72" w:rsidRPr="002505DC" w:rsidRDefault="00482D72" w:rsidP="00482D72">
            <w:pPr>
              <w:jc w:val="center"/>
              <w:rPr>
                <w:rFonts w:ascii="Times New Roman" w:eastAsia="Times New Roman" w:hAnsi="Times New Roman" w:cs="Times New Roman"/>
                <w:rPrChange w:id="29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95" w:author="Goehring, Benjamin" w:date="2018-08-27T07:09:00Z">
                  <w:rPr>
                    <w:rFonts w:ascii="Times" w:eastAsia="Times New Roman" w:hAnsi="Times" w:cs="Times New Roman"/>
                  </w:rPr>
                </w:rPrChange>
              </w:rPr>
              <w:t>-.539***</w:t>
            </w:r>
          </w:p>
        </w:tc>
        <w:tc>
          <w:tcPr>
            <w:tcW w:w="0" w:type="auto"/>
            <w:vAlign w:val="center"/>
            <w:hideMark/>
          </w:tcPr>
          <w:p w14:paraId="3E44D336" w14:textId="77777777" w:rsidR="00482D72" w:rsidRPr="002505DC" w:rsidRDefault="00482D72" w:rsidP="00482D72">
            <w:pPr>
              <w:jc w:val="center"/>
              <w:rPr>
                <w:rFonts w:ascii="Times New Roman" w:eastAsia="Times New Roman" w:hAnsi="Times New Roman" w:cs="Times New Roman"/>
                <w:rPrChange w:id="29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97" w:author="Goehring, Benjamin" w:date="2018-08-27T07:09:00Z">
                  <w:rPr>
                    <w:rFonts w:ascii="Times" w:eastAsia="Times New Roman" w:hAnsi="Times" w:cs="Times New Roman"/>
                  </w:rPr>
                </w:rPrChange>
              </w:rPr>
              <w:t>-.456***</w:t>
            </w:r>
          </w:p>
        </w:tc>
        <w:tc>
          <w:tcPr>
            <w:tcW w:w="0" w:type="auto"/>
            <w:vAlign w:val="center"/>
            <w:hideMark/>
          </w:tcPr>
          <w:p w14:paraId="71678C3D" w14:textId="77777777" w:rsidR="00482D72" w:rsidRPr="002505DC" w:rsidRDefault="00482D72" w:rsidP="00482D72">
            <w:pPr>
              <w:jc w:val="center"/>
              <w:rPr>
                <w:rFonts w:ascii="Times New Roman" w:eastAsia="Times New Roman" w:hAnsi="Times New Roman" w:cs="Times New Roman"/>
                <w:rPrChange w:id="298"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299" w:author="Goehring, Benjamin" w:date="2018-08-27T07:09:00Z">
                  <w:rPr>
                    <w:rFonts w:ascii="Times" w:eastAsia="Times New Roman" w:hAnsi="Times" w:cs="Times New Roman"/>
                  </w:rPr>
                </w:rPrChange>
              </w:rPr>
              <w:t>.033</w:t>
            </w:r>
          </w:p>
        </w:tc>
        <w:tc>
          <w:tcPr>
            <w:tcW w:w="0" w:type="auto"/>
            <w:vAlign w:val="center"/>
            <w:hideMark/>
          </w:tcPr>
          <w:p w14:paraId="2C7C0742" w14:textId="77777777" w:rsidR="00482D72" w:rsidRPr="002505DC" w:rsidRDefault="00482D72" w:rsidP="00482D72">
            <w:pPr>
              <w:jc w:val="center"/>
              <w:rPr>
                <w:rFonts w:ascii="Times New Roman" w:eastAsia="Times New Roman" w:hAnsi="Times New Roman" w:cs="Times New Roman"/>
                <w:rPrChange w:id="30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01" w:author="Goehring, Benjamin" w:date="2018-08-27T07:09:00Z">
                  <w:rPr>
                    <w:rFonts w:ascii="Times" w:eastAsia="Times New Roman" w:hAnsi="Times" w:cs="Times New Roman"/>
                  </w:rPr>
                </w:rPrChange>
              </w:rPr>
              <w:t>.134</w:t>
            </w:r>
          </w:p>
        </w:tc>
      </w:tr>
      <w:tr w:rsidR="00482D72" w:rsidRPr="002505DC" w14:paraId="4C6FCD1D" w14:textId="77777777" w:rsidTr="00482D72">
        <w:trPr>
          <w:tblCellSpacing w:w="15" w:type="dxa"/>
        </w:trPr>
        <w:tc>
          <w:tcPr>
            <w:tcW w:w="0" w:type="auto"/>
            <w:vAlign w:val="center"/>
            <w:hideMark/>
          </w:tcPr>
          <w:p w14:paraId="07296CB5" w14:textId="77777777" w:rsidR="00482D72" w:rsidRPr="002505DC" w:rsidRDefault="00482D72" w:rsidP="00482D72">
            <w:pPr>
              <w:jc w:val="center"/>
              <w:rPr>
                <w:rFonts w:ascii="Times New Roman" w:eastAsia="Times New Roman" w:hAnsi="Times New Roman" w:cs="Times New Roman"/>
                <w:rPrChange w:id="302" w:author="Goehring, Benjamin" w:date="2018-08-27T07:09:00Z">
                  <w:rPr>
                    <w:rFonts w:ascii="Times" w:eastAsia="Times New Roman" w:hAnsi="Times" w:cs="Times New Roman"/>
                  </w:rPr>
                </w:rPrChange>
              </w:rPr>
            </w:pPr>
          </w:p>
        </w:tc>
        <w:tc>
          <w:tcPr>
            <w:tcW w:w="0" w:type="auto"/>
            <w:vAlign w:val="center"/>
            <w:hideMark/>
          </w:tcPr>
          <w:p w14:paraId="5B3C21F6" w14:textId="77777777" w:rsidR="00482D72" w:rsidRPr="002505DC" w:rsidRDefault="00482D72" w:rsidP="00482D72">
            <w:pPr>
              <w:jc w:val="center"/>
              <w:rPr>
                <w:rFonts w:ascii="Times New Roman" w:eastAsia="Times New Roman" w:hAnsi="Times New Roman" w:cs="Times New Roman"/>
                <w:rPrChange w:id="30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04" w:author="Goehring, Benjamin" w:date="2018-08-27T07:09:00Z">
                  <w:rPr>
                    <w:rFonts w:ascii="Times" w:eastAsia="Times New Roman" w:hAnsi="Times" w:cs="Times New Roman"/>
                  </w:rPr>
                </w:rPrChange>
              </w:rPr>
              <w:t>(.138)</w:t>
            </w:r>
          </w:p>
        </w:tc>
        <w:tc>
          <w:tcPr>
            <w:tcW w:w="0" w:type="auto"/>
            <w:vAlign w:val="center"/>
            <w:hideMark/>
          </w:tcPr>
          <w:p w14:paraId="2CEFBBC7" w14:textId="77777777" w:rsidR="00482D72" w:rsidRPr="002505DC" w:rsidRDefault="00482D72" w:rsidP="00482D72">
            <w:pPr>
              <w:jc w:val="center"/>
              <w:rPr>
                <w:rFonts w:ascii="Times New Roman" w:eastAsia="Times New Roman" w:hAnsi="Times New Roman" w:cs="Times New Roman"/>
                <w:rPrChange w:id="30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06" w:author="Goehring, Benjamin" w:date="2018-08-27T07:09:00Z">
                  <w:rPr>
                    <w:rFonts w:ascii="Times" w:eastAsia="Times New Roman" w:hAnsi="Times" w:cs="Times New Roman"/>
                  </w:rPr>
                </w:rPrChange>
              </w:rPr>
              <w:t>(.139)</w:t>
            </w:r>
          </w:p>
        </w:tc>
        <w:tc>
          <w:tcPr>
            <w:tcW w:w="0" w:type="auto"/>
            <w:vAlign w:val="center"/>
            <w:hideMark/>
          </w:tcPr>
          <w:p w14:paraId="040379DE" w14:textId="77777777" w:rsidR="00482D72" w:rsidRPr="002505DC" w:rsidRDefault="00482D72" w:rsidP="00482D72">
            <w:pPr>
              <w:jc w:val="center"/>
              <w:rPr>
                <w:rFonts w:ascii="Times New Roman" w:eastAsia="Times New Roman" w:hAnsi="Times New Roman" w:cs="Times New Roman"/>
                <w:rPrChange w:id="30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08" w:author="Goehring, Benjamin" w:date="2018-08-27T07:09:00Z">
                  <w:rPr>
                    <w:rFonts w:ascii="Times" w:eastAsia="Times New Roman" w:hAnsi="Times" w:cs="Times New Roman"/>
                  </w:rPr>
                </w:rPrChange>
              </w:rPr>
              <w:t>(.110)</w:t>
            </w:r>
          </w:p>
        </w:tc>
        <w:tc>
          <w:tcPr>
            <w:tcW w:w="0" w:type="auto"/>
            <w:vAlign w:val="center"/>
            <w:hideMark/>
          </w:tcPr>
          <w:p w14:paraId="1466F272" w14:textId="77777777" w:rsidR="00482D72" w:rsidRPr="002505DC" w:rsidRDefault="00482D72" w:rsidP="00482D72">
            <w:pPr>
              <w:jc w:val="center"/>
              <w:rPr>
                <w:rFonts w:ascii="Times New Roman" w:eastAsia="Times New Roman" w:hAnsi="Times New Roman" w:cs="Times New Roman"/>
                <w:rPrChange w:id="30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10" w:author="Goehring, Benjamin" w:date="2018-08-27T07:09:00Z">
                  <w:rPr>
                    <w:rFonts w:ascii="Times" w:eastAsia="Times New Roman" w:hAnsi="Times" w:cs="Times New Roman"/>
                  </w:rPr>
                </w:rPrChange>
              </w:rPr>
              <w:t>(.093)</w:t>
            </w:r>
          </w:p>
        </w:tc>
      </w:tr>
      <w:tr w:rsidR="00482D72" w:rsidRPr="002505DC" w14:paraId="4FEB92FD" w14:textId="77777777" w:rsidTr="00482D72">
        <w:trPr>
          <w:tblCellSpacing w:w="15" w:type="dxa"/>
        </w:trPr>
        <w:tc>
          <w:tcPr>
            <w:tcW w:w="0" w:type="auto"/>
            <w:vAlign w:val="center"/>
            <w:hideMark/>
          </w:tcPr>
          <w:p w14:paraId="781CB93C" w14:textId="77777777" w:rsidR="00482D72" w:rsidRPr="002505DC" w:rsidRDefault="00482D72" w:rsidP="00482D72">
            <w:pPr>
              <w:jc w:val="center"/>
              <w:rPr>
                <w:rFonts w:ascii="Times New Roman" w:eastAsia="Times New Roman" w:hAnsi="Times New Roman" w:cs="Times New Roman"/>
                <w:rPrChange w:id="311" w:author="Goehring, Benjamin" w:date="2018-08-27T07:09:00Z">
                  <w:rPr>
                    <w:rFonts w:ascii="Times" w:eastAsia="Times New Roman" w:hAnsi="Times" w:cs="Times New Roman"/>
                  </w:rPr>
                </w:rPrChange>
              </w:rPr>
            </w:pPr>
          </w:p>
        </w:tc>
        <w:tc>
          <w:tcPr>
            <w:tcW w:w="0" w:type="auto"/>
            <w:vAlign w:val="center"/>
            <w:hideMark/>
          </w:tcPr>
          <w:p w14:paraId="00FB1BA0"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3C5F8119"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36E869DC"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0D31F0B2"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36B9E1A2" w14:textId="77777777" w:rsidTr="00482D72">
        <w:trPr>
          <w:tblCellSpacing w:w="15" w:type="dxa"/>
        </w:trPr>
        <w:tc>
          <w:tcPr>
            <w:tcW w:w="0" w:type="auto"/>
            <w:vAlign w:val="center"/>
            <w:hideMark/>
          </w:tcPr>
          <w:p w14:paraId="1B72C1D7" w14:textId="7F43991C" w:rsidR="00482D72" w:rsidRPr="002505DC" w:rsidRDefault="00482D72" w:rsidP="00482D72">
            <w:pPr>
              <w:rPr>
                <w:rFonts w:ascii="Times New Roman" w:eastAsia="Times New Roman" w:hAnsi="Times New Roman" w:cs="Times New Roman"/>
                <w:rPrChange w:id="31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13" w:author="Goehring, Benjamin" w:date="2018-08-27T07:09:00Z">
                  <w:rPr>
                    <w:rFonts w:ascii="Times" w:eastAsia="Times New Roman" w:hAnsi="Times" w:cs="Times New Roman"/>
                  </w:rPr>
                </w:rPrChange>
              </w:rPr>
              <w:t>fiscal_stability</w:t>
            </w:r>
          </w:p>
        </w:tc>
        <w:tc>
          <w:tcPr>
            <w:tcW w:w="0" w:type="auto"/>
            <w:vAlign w:val="center"/>
            <w:hideMark/>
          </w:tcPr>
          <w:p w14:paraId="1C8304FD" w14:textId="77777777" w:rsidR="00482D72" w:rsidRPr="002505DC" w:rsidRDefault="00482D72" w:rsidP="00482D72">
            <w:pPr>
              <w:jc w:val="center"/>
              <w:rPr>
                <w:rFonts w:ascii="Times New Roman" w:eastAsia="Times New Roman" w:hAnsi="Times New Roman" w:cs="Times New Roman"/>
                <w:rPrChange w:id="31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15" w:author="Goehring, Benjamin" w:date="2018-08-27T07:09:00Z">
                  <w:rPr>
                    <w:rFonts w:ascii="Times" w:eastAsia="Times New Roman" w:hAnsi="Times" w:cs="Times New Roman"/>
                  </w:rPr>
                </w:rPrChange>
              </w:rPr>
              <w:t>-.043</w:t>
            </w:r>
          </w:p>
        </w:tc>
        <w:tc>
          <w:tcPr>
            <w:tcW w:w="0" w:type="auto"/>
            <w:vAlign w:val="center"/>
            <w:hideMark/>
          </w:tcPr>
          <w:p w14:paraId="69631402" w14:textId="77777777" w:rsidR="00482D72" w:rsidRPr="002505DC" w:rsidRDefault="00482D72" w:rsidP="00482D72">
            <w:pPr>
              <w:jc w:val="center"/>
              <w:rPr>
                <w:rFonts w:ascii="Times New Roman" w:eastAsia="Times New Roman" w:hAnsi="Times New Roman" w:cs="Times New Roman"/>
                <w:rPrChange w:id="31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17" w:author="Goehring, Benjamin" w:date="2018-08-27T07:09:00Z">
                  <w:rPr>
                    <w:rFonts w:ascii="Times" w:eastAsia="Times New Roman" w:hAnsi="Times" w:cs="Times New Roman"/>
                  </w:rPr>
                </w:rPrChange>
              </w:rPr>
              <w:t>-.051</w:t>
            </w:r>
          </w:p>
        </w:tc>
        <w:tc>
          <w:tcPr>
            <w:tcW w:w="0" w:type="auto"/>
            <w:vAlign w:val="center"/>
            <w:hideMark/>
          </w:tcPr>
          <w:p w14:paraId="1903701D" w14:textId="77777777" w:rsidR="00482D72" w:rsidRPr="002505DC" w:rsidRDefault="00482D72" w:rsidP="00482D72">
            <w:pPr>
              <w:jc w:val="center"/>
              <w:rPr>
                <w:rFonts w:ascii="Times New Roman" w:eastAsia="Times New Roman" w:hAnsi="Times New Roman" w:cs="Times New Roman"/>
                <w:rPrChange w:id="318"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19" w:author="Goehring, Benjamin" w:date="2018-08-27T07:09:00Z">
                  <w:rPr>
                    <w:rFonts w:ascii="Times" w:eastAsia="Times New Roman" w:hAnsi="Times" w:cs="Times New Roman"/>
                  </w:rPr>
                </w:rPrChange>
              </w:rPr>
              <w:t>.065**</w:t>
            </w:r>
          </w:p>
        </w:tc>
        <w:tc>
          <w:tcPr>
            <w:tcW w:w="0" w:type="auto"/>
            <w:vAlign w:val="center"/>
            <w:hideMark/>
          </w:tcPr>
          <w:p w14:paraId="33F0C4C7" w14:textId="77777777" w:rsidR="00482D72" w:rsidRPr="002505DC" w:rsidRDefault="00482D72" w:rsidP="00482D72">
            <w:pPr>
              <w:jc w:val="center"/>
              <w:rPr>
                <w:rFonts w:ascii="Times New Roman" w:eastAsia="Times New Roman" w:hAnsi="Times New Roman" w:cs="Times New Roman"/>
                <w:rPrChange w:id="32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21" w:author="Goehring, Benjamin" w:date="2018-08-27T07:09:00Z">
                  <w:rPr>
                    <w:rFonts w:ascii="Times" w:eastAsia="Times New Roman" w:hAnsi="Times" w:cs="Times New Roman"/>
                  </w:rPr>
                </w:rPrChange>
              </w:rPr>
              <w:t>.001</w:t>
            </w:r>
          </w:p>
        </w:tc>
      </w:tr>
      <w:tr w:rsidR="00482D72" w:rsidRPr="002505DC" w14:paraId="315E8EA8" w14:textId="77777777" w:rsidTr="00482D72">
        <w:trPr>
          <w:tblCellSpacing w:w="15" w:type="dxa"/>
        </w:trPr>
        <w:tc>
          <w:tcPr>
            <w:tcW w:w="0" w:type="auto"/>
            <w:vAlign w:val="center"/>
            <w:hideMark/>
          </w:tcPr>
          <w:p w14:paraId="1411C771" w14:textId="77777777" w:rsidR="00482D72" w:rsidRPr="002505DC" w:rsidRDefault="00482D72" w:rsidP="00482D72">
            <w:pPr>
              <w:jc w:val="center"/>
              <w:rPr>
                <w:rFonts w:ascii="Times New Roman" w:eastAsia="Times New Roman" w:hAnsi="Times New Roman" w:cs="Times New Roman"/>
                <w:rPrChange w:id="322" w:author="Goehring, Benjamin" w:date="2018-08-27T07:09:00Z">
                  <w:rPr>
                    <w:rFonts w:ascii="Times" w:eastAsia="Times New Roman" w:hAnsi="Times" w:cs="Times New Roman"/>
                  </w:rPr>
                </w:rPrChange>
              </w:rPr>
            </w:pPr>
          </w:p>
        </w:tc>
        <w:tc>
          <w:tcPr>
            <w:tcW w:w="0" w:type="auto"/>
            <w:vAlign w:val="center"/>
            <w:hideMark/>
          </w:tcPr>
          <w:p w14:paraId="091CE763" w14:textId="77777777" w:rsidR="00482D72" w:rsidRPr="002505DC" w:rsidRDefault="00482D72" w:rsidP="00482D72">
            <w:pPr>
              <w:jc w:val="center"/>
              <w:rPr>
                <w:rFonts w:ascii="Times New Roman" w:eastAsia="Times New Roman" w:hAnsi="Times New Roman" w:cs="Times New Roman"/>
                <w:rPrChange w:id="32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24" w:author="Goehring, Benjamin" w:date="2018-08-27T07:09:00Z">
                  <w:rPr>
                    <w:rFonts w:ascii="Times" w:eastAsia="Times New Roman" w:hAnsi="Times" w:cs="Times New Roman"/>
                  </w:rPr>
                </w:rPrChange>
              </w:rPr>
              <w:t>(.032)</w:t>
            </w:r>
          </w:p>
        </w:tc>
        <w:tc>
          <w:tcPr>
            <w:tcW w:w="0" w:type="auto"/>
            <w:vAlign w:val="center"/>
            <w:hideMark/>
          </w:tcPr>
          <w:p w14:paraId="34E57052" w14:textId="77777777" w:rsidR="00482D72" w:rsidRPr="002505DC" w:rsidRDefault="00482D72" w:rsidP="00482D72">
            <w:pPr>
              <w:jc w:val="center"/>
              <w:rPr>
                <w:rFonts w:ascii="Times New Roman" w:eastAsia="Times New Roman" w:hAnsi="Times New Roman" w:cs="Times New Roman"/>
                <w:rPrChange w:id="32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26" w:author="Goehring, Benjamin" w:date="2018-08-27T07:09:00Z">
                  <w:rPr>
                    <w:rFonts w:ascii="Times" w:eastAsia="Times New Roman" w:hAnsi="Times" w:cs="Times New Roman"/>
                  </w:rPr>
                </w:rPrChange>
              </w:rPr>
              <w:t>(.032)</w:t>
            </w:r>
          </w:p>
        </w:tc>
        <w:tc>
          <w:tcPr>
            <w:tcW w:w="0" w:type="auto"/>
            <w:vAlign w:val="center"/>
            <w:hideMark/>
          </w:tcPr>
          <w:p w14:paraId="6112CBD5" w14:textId="77777777" w:rsidR="00482D72" w:rsidRPr="002505DC" w:rsidRDefault="00482D72" w:rsidP="00482D72">
            <w:pPr>
              <w:jc w:val="center"/>
              <w:rPr>
                <w:rFonts w:ascii="Times New Roman" w:eastAsia="Times New Roman" w:hAnsi="Times New Roman" w:cs="Times New Roman"/>
                <w:rPrChange w:id="32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28" w:author="Goehring, Benjamin" w:date="2018-08-27T07:09:00Z">
                  <w:rPr>
                    <w:rFonts w:ascii="Times" w:eastAsia="Times New Roman" w:hAnsi="Times" w:cs="Times New Roman"/>
                  </w:rPr>
                </w:rPrChange>
              </w:rPr>
              <w:t>(.026)</w:t>
            </w:r>
          </w:p>
        </w:tc>
        <w:tc>
          <w:tcPr>
            <w:tcW w:w="0" w:type="auto"/>
            <w:vAlign w:val="center"/>
            <w:hideMark/>
          </w:tcPr>
          <w:p w14:paraId="2922A69D" w14:textId="77777777" w:rsidR="00482D72" w:rsidRPr="002505DC" w:rsidRDefault="00482D72" w:rsidP="00482D72">
            <w:pPr>
              <w:jc w:val="center"/>
              <w:rPr>
                <w:rFonts w:ascii="Times New Roman" w:eastAsia="Times New Roman" w:hAnsi="Times New Roman" w:cs="Times New Roman"/>
                <w:rPrChange w:id="32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30" w:author="Goehring, Benjamin" w:date="2018-08-27T07:09:00Z">
                  <w:rPr>
                    <w:rFonts w:ascii="Times" w:eastAsia="Times New Roman" w:hAnsi="Times" w:cs="Times New Roman"/>
                  </w:rPr>
                </w:rPrChange>
              </w:rPr>
              <w:t>(.023)</w:t>
            </w:r>
          </w:p>
        </w:tc>
      </w:tr>
      <w:tr w:rsidR="00482D72" w:rsidRPr="002505DC" w14:paraId="09AD59B5" w14:textId="77777777" w:rsidTr="00482D72">
        <w:trPr>
          <w:tblCellSpacing w:w="15" w:type="dxa"/>
        </w:trPr>
        <w:tc>
          <w:tcPr>
            <w:tcW w:w="0" w:type="auto"/>
            <w:vAlign w:val="center"/>
            <w:hideMark/>
          </w:tcPr>
          <w:p w14:paraId="139390A9" w14:textId="77777777" w:rsidR="00482D72" w:rsidRPr="002505DC" w:rsidRDefault="00482D72" w:rsidP="00482D72">
            <w:pPr>
              <w:jc w:val="center"/>
              <w:rPr>
                <w:rFonts w:ascii="Times New Roman" w:eastAsia="Times New Roman" w:hAnsi="Times New Roman" w:cs="Times New Roman"/>
                <w:rPrChange w:id="331" w:author="Goehring, Benjamin" w:date="2018-08-27T07:09:00Z">
                  <w:rPr>
                    <w:rFonts w:ascii="Times" w:eastAsia="Times New Roman" w:hAnsi="Times" w:cs="Times New Roman"/>
                  </w:rPr>
                </w:rPrChange>
              </w:rPr>
            </w:pPr>
          </w:p>
        </w:tc>
        <w:tc>
          <w:tcPr>
            <w:tcW w:w="0" w:type="auto"/>
            <w:vAlign w:val="center"/>
            <w:hideMark/>
          </w:tcPr>
          <w:p w14:paraId="1F215DC4"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5E16EEC9"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30D372E8"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3AEBF89C"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5AA195DD" w14:textId="77777777" w:rsidTr="00482D72">
        <w:trPr>
          <w:tblCellSpacing w:w="15" w:type="dxa"/>
        </w:trPr>
        <w:tc>
          <w:tcPr>
            <w:tcW w:w="0" w:type="auto"/>
            <w:vAlign w:val="center"/>
            <w:hideMark/>
          </w:tcPr>
          <w:p w14:paraId="5A5730D8" w14:textId="77777777" w:rsidR="00482D72" w:rsidRPr="002505DC" w:rsidRDefault="00482D72" w:rsidP="00482D72">
            <w:pPr>
              <w:rPr>
                <w:rFonts w:ascii="Times New Roman" w:eastAsia="Times New Roman" w:hAnsi="Times New Roman" w:cs="Times New Roman"/>
                <w:rPrChange w:id="33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33" w:author="Goehring, Benjamin" w:date="2018-08-27T07:09:00Z">
                  <w:rPr>
                    <w:rFonts w:ascii="Times" w:eastAsia="Times New Roman" w:hAnsi="Times" w:cs="Times New Roman"/>
                  </w:rPr>
                </w:rPrChange>
              </w:rPr>
              <w:t>caseload</w:t>
            </w:r>
          </w:p>
        </w:tc>
        <w:tc>
          <w:tcPr>
            <w:tcW w:w="0" w:type="auto"/>
            <w:vAlign w:val="center"/>
            <w:hideMark/>
          </w:tcPr>
          <w:p w14:paraId="5DF9C23B" w14:textId="77777777" w:rsidR="00482D72" w:rsidRPr="002505DC" w:rsidRDefault="00482D72" w:rsidP="00482D72">
            <w:pPr>
              <w:rPr>
                <w:rFonts w:ascii="Times New Roman" w:eastAsia="Times New Roman" w:hAnsi="Times New Roman" w:cs="Times New Roman"/>
                <w:rPrChange w:id="334" w:author="Goehring, Benjamin" w:date="2018-08-27T07:09:00Z">
                  <w:rPr>
                    <w:rFonts w:ascii="Times" w:eastAsia="Times New Roman" w:hAnsi="Times" w:cs="Times New Roman"/>
                  </w:rPr>
                </w:rPrChange>
              </w:rPr>
            </w:pPr>
          </w:p>
        </w:tc>
        <w:tc>
          <w:tcPr>
            <w:tcW w:w="0" w:type="auto"/>
            <w:vAlign w:val="center"/>
            <w:hideMark/>
          </w:tcPr>
          <w:p w14:paraId="519D43A0" w14:textId="77777777" w:rsidR="00482D72" w:rsidRPr="002505DC" w:rsidRDefault="00482D72" w:rsidP="00482D72">
            <w:pPr>
              <w:jc w:val="center"/>
              <w:rPr>
                <w:rFonts w:ascii="Times New Roman" w:eastAsia="Times New Roman" w:hAnsi="Times New Roman" w:cs="Times New Roman"/>
                <w:rPrChange w:id="33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36" w:author="Goehring, Benjamin" w:date="2018-08-27T07:09:00Z">
                  <w:rPr>
                    <w:rFonts w:ascii="Times" w:eastAsia="Times New Roman" w:hAnsi="Times" w:cs="Times New Roman"/>
                  </w:rPr>
                </w:rPrChange>
              </w:rPr>
              <w:t>-.091***</w:t>
            </w:r>
          </w:p>
        </w:tc>
        <w:tc>
          <w:tcPr>
            <w:tcW w:w="0" w:type="auto"/>
            <w:vAlign w:val="center"/>
            <w:hideMark/>
          </w:tcPr>
          <w:p w14:paraId="19382413" w14:textId="77777777" w:rsidR="00482D72" w:rsidRPr="002505DC" w:rsidRDefault="00482D72" w:rsidP="00482D72">
            <w:pPr>
              <w:jc w:val="center"/>
              <w:rPr>
                <w:rFonts w:ascii="Times New Roman" w:eastAsia="Times New Roman" w:hAnsi="Times New Roman" w:cs="Times New Roman"/>
                <w:rPrChange w:id="33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38" w:author="Goehring, Benjamin" w:date="2018-08-27T07:09:00Z">
                  <w:rPr>
                    <w:rFonts w:ascii="Times" w:eastAsia="Times New Roman" w:hAnsi="Times" w:cs="Times New Roman"/>
                  </w:rPr>
                </w:rPrChange>
              </w:rPr>
              <w:t>.081***</w:t>
            </w:r>
          </w:p>
        </w:tc>
        <w:tc>
          <w:tcPr>
            <w:tcW w:w="0" w:type="auto"/>
            <w:vAlign w:val="center"/>
            <w:hideMark/>
          </w:tcPr>
          <w:p w14:paraId="19CCA34E" w14:textId="77777777" w:rsidR="00482D72" w:rsidRPr="002505DC" w:rsidRDefault="00482D72" w:rsidP="00482D72">
            <w:pPr>
              <w:jc w:val="center"/>
              <w:rPr>
                <w:rFonts w:ascii="Times New Roman" w:eastAsia="Times New Roman" w:hAnsi="Times New Roman" w:cs="Times New Roman"/>
                <w:rPrChange w:id="33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40" w:author="Goehring, Benjamin" w:date="2018-08-27T07:09:00Z">
                  <w:rPr>
                    <w:rFonts w:ascii="Times" w:eastAsia="Times New Roman" w:hAnsi="Times" w:cs="Times New Roman"/>
                  </w:rPr>
                </w:rPrChange>
              </w:rPr>
              <w:t>.150***</w:t>
            </w:r>
          </w:p>
        </w:tc>
      </w:tr>
      <w:tr w:rsidR="00482D72" w:rsidRPr="002505DC" w14:paraId="22A77026" w14:textId="77777777" w:rsidTr="00482D72">
        <w:trPr>
          <w:tblCellSpacing w:w="15" w:type="dxa"/>
        </w:trPr>
        <w:tc>
          <w:tcPr>
            <w:tcW w:w="0" w:type="auto"/>
            <w:vAlign w:val="center"/>
            <w:hideMark/>
          </w:tcPr>
          <w:p w14:paraId="03FF37C6" w14:textId="77777777" w:rsidR="00482D72" w:rsidRPr="002505DC" w:rsidRDefault="00482D72" w:rsidP="00482D72">
            <w:pPr>
              <w:jc w:val="center"/>
              <w:rPr>
                <w:rFonts w:ascii="Times New Roman" w:eastAsia="Times New Roman" w:hAnsi="Times New Roman" w:cs="Times New Roman"/>
                <w:rPrChange w:id="341" w:author="Goehring, Benjamin" w:date="2018-08-27T07:09:00Z">
                  <w:rPr>
                    <w:rFonts w:ascii="Times" w:eastAsia="Times New Roman" w:hAnsi="Times" w:cs="Times New Roman"/>
                  </w:rPr>
                </w:rPrChange>
              </w:rPr>
            </w:pPr>
          </w:p>
        </w:tc>
        <w:tc>
          <w:tcPr>
            <w:tcW w:w="0" w:type="auto"/>
            <w:vAlign w:val="center"/>
            <w:hideMark/>
          </w:tcPr>
          <w:p w14:paraId="710B5D66"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5C0B1447" w14:textId="77777777" w:rsidR="00482D72" w:rsidRPr="002505DC" w:rsidRDefault="00482D72" w:rsidP="00482D72">
            <w:pPr>
              <w:jc w:val="center"/>
              <w:rPr>
                <w:rFonts w:ascii="Times New Roman" w:eastAsia="Times New Roman" w:hAnsi="Times New Roman" w:cs="Times New Roman"/>
                <w:rPrChange w:id="34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43" w:author="Goehring, Benjamin" w:date="2018-08-27T07:09:00Z">
                  <w:rPr>
                    <w:rFonts w:ascii="Times" w:eastAsia="Times New Roman" w:hAnsi="Times" w:cs="Times New Roman"/>
                  </w:rPr>
                </w:rPrChange>
              </w:rPr>
              <w:t>(.026)</w:t>
            </w:r>
          </w:p>
        </w:tc>
        <w:tc>
          <w:tcPr>
            <w:tcW w:w="0" w:type="auto"/>
            <w:vAlign w:val="center"/>
            <w:hideMark/>
          </w:tcPr>
          <w:p w14:paraId="3015DC4F" w14:textId="77777777" w:rsidR="00482D72" w:rsidRPr="002505DC" w:rsidRDefault="00482D72" w:rsidP="00482D72">
            <w:pPr>
              <w:jc w:val="center"/>
              <w:rPr>
                <w:rFonts w:ascii="Times New Roman" w:eastAsia="Times New Roman" w:hAnsi="Times New Roman" w:cs="Times New Roman"/>
                <w:rPrChange w:id="34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45" w:author="Goehring, Benjamin" w:date="2018-08-27T07:09:00Z">
                  <w:rPr>
                    <w:rFonts w:ascii="Times" w:eastAsia="Times New Roman" w:hAnsi="Times" w:cs="Times New Roman"/>
                  </w:rPr>
                </w:rPrChange>
              </w:rPr>
              <w:t>(.022)</w:t>
            </w:r>
          </w:p>
        </w:tc>
        <w:tc>
          <w:tcPr>
            <w:tcW w:w="0" w:type="auto"/>
            <w:vAlign w:val="center"/>
            <w:hideMark/>
          </w:tcPr>
          <w:p w14:paraId="51B1877C" w14:textId="77777777" w:rsidR="00482D72" w:rsidRPr="002505DC" w:rsidRDefault="00482D72" w:rsidP="00482D72">
            <w:pPr>
              <w:jc w:val="center"/>
              <w:rPr>
                <w:rFonts w:ascii="Times New Roman" w:eastAsia="Times New Roman" w:hAnsi="Times New Roman" w:cs="Times New Roman"/>
                <w:rPrChange w:id="34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47" w:author="Goehring, Benjamin" w:date="2018-08-27T07:09:00Z">
                  <w:rPr>
                    <w:rFonts w:ascii="Times" w:eastAsia="Times New Roman" w:hAnsi="Times" w:cs="Times New Roman"/>
                  </w:rPr>
                </w:rPrChange>
              </w:rPr>
              <w:t>(.022)</w:t>
            </w:r>
          </w:p>
        </w:tc>
      </w:tr>
      <w:tr w:rsidR="00482D72" w:rsidRPr="002505DC" w14:paraId="579BCB55" w14:textId="77777777" w:rsidTr="00482D72">
        <w:trPr>
          <w:tblCellSpacing w:w="15" w:type="dxa"/>
        </w:trPr>
        <w:tc>
          <w:tcPr>
            <w:tcW w:w="0" w:type="auto"/>
            <w:vAlign w:val="center"/>
            <w:hideMark/>
          </w:tcPr>
          <w:p w14:paraId="0C861BF4" w14:textId="77777777" w:rsidR="00482D72" w:rsidRPr="002505DC" w:rsidRDefault="00482D72" w:rsidP="00482D72">
            <w:pPr>
              <w:jc w:val="center"/>
              <w:rPr>
                <w:rFonts w:ascii="Times New Roman" w:eastAsia="Times New Roman" w:hAnsi="Times New Roman" w:cs="Times New Roman"/>
                <w:rPrChange w:id="348" w:author="Goehring, Benjamin" w:date="2018-08-27T07:09:00Z">
                  <w:rPr>
                    <w:rFonts w:ascii="Times" w:eastAsia="Times New Roman" w:hAnsi="Times" w:cs="Times New Roman"/>
                  </w:rPr>
                </w:rPrChange>
              </w:rPr>
            </w:pPr>
          </w:p>
        </w:tc>
        <w:tc>
          <w:tcPr>
            <w:tcW w:w="0" w:type="auto"/>
            <w:vAlign w:val="center"/>
            <w:hideMark/>
          </w:tcPr>
          <w:p w14:paraId="0FEB1152"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48043AAD"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654BC80D"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27468652"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263343FF" w14:textId="77777777" w:rsidTr="00482D72">
        <w:trPr>
          <w:tblCellSpacing w:w="15" w:type="dxa"/>
        </w:trPr>
        <w:tc>
          <w:tcPr>
            <w:tcW w:w="0" w:type="auto"/>
            <w:vAlign w:val="center"/>
            <w:hideMark/>
          </w:tcPr>
          <w:p w14:paraId="0ED46A07" w14:textId="77777777" w:rsidR="00482D72" w:rsidRPr="002505DC" w:rsidRDefault="00482D72" w:rsidP="00482D72">
            <w:pPr>
              <w:rPr>
                <w:rFonts w:ascii="Times New Roman" w:eastAsia="Times New Roman" w:hAnsi="Times New Roman" w:cs="Times New Roman"/>
                <w:rPrChange w:id="34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50" w:author="Goehring, Benjamin" w:date="2018-08-27T07:09:00Z">
                  <w:rPr>
                    <w:rFonts w:ascii="Times" w:eastAsia="Times New Roman" w:hAnsi="Times" w:cs="Times New Roman"/>
                  </w:rPr>
                </w:rPrChange>
              </w:rPr>
              <w:t>liberalism</w:t>
            </w:r>
          </w:p>
        </w:tc>
        <w:tc>
          <w:tcPr>
            <w:tcW w:w="0" w:type="auto"/>
            <w:vAlign w:val="center"/>
            <w:hideMark/>
          </w:tcPr>
          <w:p w14:paraId="05F44279" w14:textId="77777777" w:rsidR="00482D72" w:rsidRPr="002505DC" w:rsidRDefault="00482D72" w:rsidP="00482D72">
            <w:pPr>
              <w:jc w:val="center"/>
              <w:rPr>
                <w:rFonts w:ascii="Times New Roman" w:eastAsia="Times New Roman" w:hAnsi="Times New Roman" w:cs="Times New Roman"/>
                <w:rPrChange w:id="35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52" w:author="Goehring, Benjamin" w:date="2018-08-27T07:09:00Z">
                  <w:rPr>
                    <w:rFonts w:ascii="Times" w:eastAsia="Times New Roman" w:hAnsi="Times" w:cs="Times New Roman"/>
                  </w:rPr>
                </w:rPrChange>
              </w:rPr>
              <w:t>.017</w:t>
            </w:r>
          </w:p>
        </w:tc>
        <w:tc>
          <w:tcPr>
            <w:tcW w:w="0" w:type="auto"/>
            <w:vAlign w:val="center"/>
            <w:hideMark/>
          </w:tcPr>
          <w:p w14:paraId="06A6CAB7" w14:textId="77777777" w:rsidR="00482D72" w:rsidRPr="002505DC" w:rsidRDefault="00482D72" w:rsidP="00482D72">
            <w:pPr>
              <w:jc w:val="center"/>
              <w:rPr>
                <w:rFonts w:ascii="Times New Roman" w:eastAsia="Times New Roman" w:hAnsi="Times New Roman" w:cs="Times New Roman"/>
                <w:rPrChange w:id="35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54" w:author="Goehring, Benjamin" w:date="2018-08-27T07:09:00Z">
                  <w:rPr>
                    <w:rFonts w:ascii="Times" w:eastAsia="Times New Roman" w:hAnsi="Times" w:cs="Times New Roman"/>
                  </w:rPr>
                </w:rPrChange>
              </w:rPr>
              <w:t>.032</w:t>
            </w:r>
          </w:p>
        </w:tc>
        <w:tc>
          <w:tcPr>
            <w:tcW w:w="0" w:type="auto"/>
            <w:vAlign w:val="center"/>
            <w:hideMark/>
          </w:tcPr>
          <w:p w14:paraId="47BB8F25" w14:textId="77777777" w:rsidR="00482D72" w:rsidRPr="002505DC" w:rsidRDefault="00482D72" w:rsidP="00482D72">
            <w:pPr>
              <w:jc w:val="center"/>
              <w:rPr>
                <w:rFonts w:ascii="Times New Roman" w:eastAsia="Times New Roman" w:hAnsi="Times New Roman" w:cs="Times New Roman"/>
                <w:rPrChange w:id="35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56" w:author="Goehring, Benjamin" w:date="2018-08-27T07:09:00Z">
                  <w:rPr>
                    <w:rFonts w:ascii="Times" w:eastAsia="Times New Roman" w:hAnsi="Times" w:cs="Times New Roman"/>
                  </w:rPr>
                </w:rPrChange>
              </w:rPr>
              <w:t>.022</w:t>
            </w:r>
          </w:p>
        </w:tc>
        <w:tc>
          <w:tcPr>
            <w:tcW w:w="0" w:type="auto"/>
            <w:vAlign w:val="center"/>
            <w:hideMark/>
          </w:tcPr>
          <w:p w14:paraId="016F4EEB" w14:textId="77777777" w:rsidR="00482D72" w:rsidRPr="002505DC" w:rsidRDefault="00482D72" w:rsidP="00482D72">
            <w:pPr>
              <w:jc w:val="center"/>
              <w:rPr>
                <w:rFonts w:ascii="Times New Roman" w:eastAsia="Times New Roman" w:hAnsi="Times New Roman" w:cs="Times New Roman"/>
                <w:rPrChange w:id="35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58" w:author="Goehring, Benjamin" w:date="2018-08-27T07:09:00Z">
                  <w:rPr>
                    <w:rFonts w:ascii="Times" w:eastAsia="Times New Roman" w:hAnsi="Times" w:cs="Times New Roman"/>
                  </w:rPr>
                </w:rPrChange>
              </w:rPr>
              <w:t>.029**</w:t>
            </w:r>
          </w:p>
        </w:tc>
      </w:tr>
      <w:tr w:rsidR="00482D72" w:rsidRPr="002505DC" w14:paraId="1BF7221F" w14:textId="77777777" w:rsidTr="00482D72">
        <w:trPr>
          <w:tblCellSpacing w:w="15" w:type="dxa"/>
        </w:trPr>
        <w:tc>
          <w:tcPr>
            <w:tcW w:w="0" w:type="auto"/>
            <w:vAlign w:val="center"/>
            <w:hideMark/>
          </w:tcPr>
          <w:p w14:paraId="17C45113" w14:textId="77777777" w:rsidR="00482D72" w:rsidRPr="002505DC" w:rsidRDefault="00482D72" w:rsidP="00482D72">
            <w:pPr>
              <w:jc w:val="center"/>
              <w:rPr>
                <w:rFonts w:ascii="Times New Roman" w:eastAsia="Times New Roman" w:hAnsi="Times New Roman" w:cs="Times New Roman"/>
                <w:rPrChange w:id="359" w:author="Goehring, Benjamin" w:date="2018-08-27T07:09:00Z">
                  <w:rPr>
                    <w:rFonts w:ascii="Times" w:eastAsia="Times New Roman" w:hAnsi="Times" w:cs="Times New Roman"/>
                  </w:rPr>
                </w:rPrChange>
              </w:rPr>
            </w:pPr>
          </w:p>
        </w:tc>
        <w:tc>
          <w:tcPr>
            <w:tcW w:w="0" w:type="auto"/>
            <w:vAlign w:val="center"/>
            <w:hideMark/>
          </w:tcPr>
          <w:p w14:paraId="61671729" w14:textId="77777777" w:rsidR="00482D72" w:rsidRPr="002505DC" w:rsidRDefault="00482D72" w:rsidP="00482D72">
            <w:pPr>
              <w:jc w:val="center"/>
              <w:rPr>
                <w:rFonts w:ascii="Times New Roman" w:eastAsia="Times New Roman" w:hAnsi="Times New Roman" w:cs="Times New Roman"/>
                <w:rPrChange w:id="36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61" w:author="Goehring, Benjamin" w:date="2018-08-27T07:09:00Z">
                  <w:rPr>
                    <w:rFonts w:ascii="Times" w:eastAsia="Times New Roman" w:hAnsi="Times" w:cs="Times New Roman"/>
                  </w:rPr>
                </w:rPrChange>
              </w:rPr>
              <w:t>(.021)</w:t>
            </w:r>
          </w:p>
        </w:tc>
        <w:tc>
          <w:tcPr>
            <w:tcW w:w="0" w:type="auto"/>
            <w:vAlign w:val="center"/>
            <w:hideMark/>
          </w:tcPr>
          <w:p w14:paraId="4AF06C81" w14:textId="77777777" w:rsidR="00482D72" w:rsidRPr="002505DC" w:rsidRDefault="00482D72" w:rsidP="00482D72">
            <w:pPr>
              <w:jc w:val="center"/>
              <w:rPr>
                <w:rFonts w:ascii="Times New Roman" w:eastAsia="Times New Roman" w:hAnsi="Times New Roman" w:cs="Times New Roman"/>
                <w:rPrChange w:id="36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63" w:author="Goehring, Benjamin" w:date="2018-08-27T07:09:00Z">
                  <w:rPr>
                    <w:rFonts w:ascii="Times" w:eastAsia="Times New Roman" w:hAnsi="Times" w:cs="Times New Roman"/>
                  </w:rPr>
                </w:rPrChange>
              </w:rPr>
              <w:t>(.021)</w:t>
            </w:r>
          </w:p>
        </w:tc>
        <w:tc>
          <w:tcPr>
            <w:tcW w:w="0" w:type="auto"/>
            <w:vAlign w:val="center"/>
            <w:hideMark/>
          </w:tcPr>
          <w:p w14:paraId="047F628A" w14:textId="77777777" w:rsidR="00482D72" w:rsidRPr="002505DC" w:rsidRDefault="00482D72" w:rsidP="00482D72">
            <w:pPr>
              <w:jc w:val="center"/>
              <w:rPr>
                <w:rFonts w:ascii="Times New Roman" w:eastAsia="Times New Roman" w:hAnsi="Times New Roman" w:cs="Times New Roman"/>
                <w:rPrChange w:id="36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65" w:author="Goehring, Benjamin" w:date="2018-08-27T07:09:00Z">
                  <w:rPr>
                    <w:rFonts w:ascii="Times" w:eastAsia="Times New Roman" w:hAnsi="Times" w:cs="Times New Roman"/>
                  </w:rPr>
                </w:rPrChange>
              </w:rPr>
              <w:t>(.017)</w:t>
            </w:r>
          </w:p>
        </w:tc>
        <w:tc>
          <w:tcPr>
            <w:tcW w:w="0" w:type="auto"/>
            <w:vAlign w:val="center"/>
            <w:hideMark/>
          </w:tcPr>
          <w:p w14:paraId="25F3FB29" w14:textId="77777777" w:rsidR="00482D72" w:rsidRPr="002505DC" w:rsidRDefault="00482D72" w:rsidP="00482D72">
            <w:pPr>
              <w:jc w:val="center"/>
              <w:rPr>
                <w:rFonts w:ascii="Times New Roman" w:eastAsia="Times New Roman" w:hAnsi="Times New Roman" w:cs="Times New Roman"/>
                <w:rPrChange w:id="36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67" w:author="Goehring, Benjamin" w:date="2018-08-27T07:09:00Z">
                  <w:rPr>
                    <w:rFonts w:ascii="Times" w:eastAsia="Times New Roman" w:hAnsi="Times" w:cs="Times New Roman"/>
                  </w:rPr>
                </w:rPrChange>
              </w:rPr>
              <w:t>(.014)</w:t>
            </w:r>
          </w:p>
        </w:tc>
      </w:tr>
      <w:tr w:rsidR="00482D72" w:rsidRPr="002505DC" w14:paraId="4FD39392" w14:textId="77777777" w:rsidTr="00482D72">
        <w:trPr>
          <w:tblCellSpacing w:w="15" w:type="dxa"/>
        </w:trPr>
        <w:tc>
          <w:tcPr>
            <w:tcW w:w="0" w:type="auto"/>
            <w:vAlign w:val="center"/>
            <w:hideMark/>
          </w:tcPr>
          <w:p w14:paraId="72E4CB03" w14:textId="77777777" w:rsidR="00482D72" w:rsidRPr="002505DC" w:rsidRDefault="00482D72" w:rsidP="00482D72">
            <w:pPr>
              <w:jc w:val="center"/>
              <w:rPr>
                <w:rFonts w:ascii="Times New Roman" w:eastAsia="Times New Roman" w:hAnsi="Times New Roman" w:cs="Times New Roman"/>
                <w:rPrChange w:id="368" w:author="Goehring, Benjamin" w:date="2018-08-27T07:09:00Z">
                  <w:rPr>
                    <w:rFonts w:ascii="Times" w:eastAsia="Times New Roman" w:hAnsi="Times" w:cs="Times New Roman"/>
                  </w:rPr>
                </w:rPrChange>
              </w:rPr>
            </w:pPr>
          </w:p>
        </w:tc>
        <w:tc>
          <w:tcPr>
            <w:tcW w:w="0" w:type="auto"/>
            <w:vAlign w:val="center"/>
            <w:hideMark/>
          </w:tcPr>
          <w:p w14:paraId="4E4D246E"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007B70FF"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1AAAA2BB"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1F31AD57"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3CE1033E" w14:textId="77777777" w:rsidTr="00482D72">
        <w:trPr>
          <w:tblCellSpacing w:w="15" w:type="dxa"/>
        </w:trPr>
        <w:tc>
          <w:tcPr>
            <w:tcW w:w="0" w:type="auto"/>
            <w:vAlign w:val="center"/>
            <w:hideMark/>
          </w:tcPr>
          <w:p w14:paraId="02D129A3" w14:textId="77777777" w:rsidR="00482D72" w:rsidRPr="002505DC" w:rsidRDefault="00482D72" w:rsidP="00482D72">
            <w:pPr>
              <w:rPr>
                <w:rFonts w:ascii="Times New Roman" w:eastAsia="Times New Roman" w:hAnsi="Times New Roman" w:cs="Times New Roman"/>
                <w:rPrChange w:id="36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70" w:author="Goehring, Benjamin" w:date="2018-08-27T07:09:00Z">
                  <w:rPr>
                    <w:rFonts w:ascii="Times" w:eastAsia="Times New Roman" w:hAnsi="Times" w:cs="Times New Roman"/>
                  </w:rPr>
                </w:rPrChange>
              </w:rPr>
              <w:t>wpr</w:t>
            </w:r>
          </w:p>
        </w:tc>
        <w:tc>
          <w:tcPr>
            <w:tcW w:w="0" w:type="auto"/>
            <w:vAlign w:val="center"/>
            <w:hideMark/>
          </w:tcPr>
          <w:p w14:paraId="2D370910" w14:textId="77777777" w:rsidR="00482D72" w:rsidRPr="002505DC" w:rsidRDefault="00482D72" w:rsidP="00482D72">
            <w:pPr>
              <w:jc w:val="center"/>
              <w:rPr>
                <w:rFonts w:ascii="Times New Roman" w:eastAsia="Times New Roman" w:hAnsi="Times New Roman" w:cs="Times New Roman"/>
                <w:rPrChange w:id="37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72" w:author="Goehring, Benjamin" w:date="2018-08-27T07:09:00Z">
                  <w:rPr>
                    <w:rFonts w:ascii="Times" w:eastAsia="Times New Roman" w:hAnsi="Times" w:cs="Times New Roman"/>
                  </w:rPr>
                </w:rPrChange>
              </w:rPr>
              <w:t>-3.419**</w:t>
            </w:r>
          </w:p>
        </w:tc>
        <w:tc>
          <w:tcPr>
            <w:tcW w:w="0" w:type="auto"/>
            <w:vAlign w:val="center"/>
            <w:hideMark/>
          </w:tcPr>
          <w:p w14:paraId="33638328" w14:textId="77777777" w:rsidR="00482D72" w:rsidRPr="002505DC" w:rsidRDefault="00482D72" w:rsidP="00482D72">
            <w:pPr>
              <w:jc w:val="center"/>
              <w:rPr>
                <w:rFonts w:ascii="Times New Roman" w:eastAsia="Times New Roman" w:hAnsi="Times New Roman" w:cs="Times New Roman"/>
                <w:rPrChange w:id="37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74" w:author="Goehring, Benjamin" w:date="2018-08-27T07:09:00Z">
                  <w:rPr>
                    <w:rFonts w:ascii="Times" w:eastAsia="Times New Roman" w:hAnsi="Times" w:cs="Times New Roman"/>
                  </w:rPr>
                </w:rPrChange>
              </w:rPr>
              <w:t>-3.108**</w:t>
            </w:r>
          </w:p>
        </w:tc>
        <w:tc>
          <w:tcPr>
            <w:tcW w:w="0" w:type="auto"/>
            <w:vAlign w:val="center"/>
            <w:hideMark/>
          </w:tcPr>
          <w:p w14:paraId="0BAB65EF" w14:textId="77777777" w:rsidR="00482D72" w:rsidRPr="002505DC" w:rsidRDefault="00482D72" w:rsidP="00482D72">
            <w:pPr>
              <w:jc w:val="center"/>
              <w:rPr>
                <w:rFonts w:ascii="Times New Roman" w:eastAsia="Times New Roman" w:hAnsi="Times New Roman" w:cs="Times New Roman"/>
                <w:rPrChange w:id="37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76" w:author="Goehring, Benjamin" w:date="2018-08-27T07:09:00Z">
                  <w:rPr>
                    <w:rFonts w:ascii="Times" w:eastAsia="Times New Roman" w:hAnsi="Times" w:cs="Times New Roman"/>
                  </w:rPr>
                </w:rPrChange>
              </w:rPr>
              <w:t>1.448</w:t>
            </w:r>
          </w:p>
        </w:tc>
        <w:tc>
          <w:tcPr>
            <w:tcW w:w="0" w:type="auto"/>
            <w:vAlign w:val="center"/>
            <w:hideMark/>
          </w:tcPr>
          <w:p w14:paraId="4972317A" w14:textId="77777777" w:rsidR="00482D72" w:rsidRPr="002505DC" w:rsidRDefault="00482D72" w:rsidP="00482D72">
            <w:pPr>
              <w:jc w:val="center"/>
              <w:rPr>
                <w:rFonts w:ascii="Times New Roman" w:eastAsia="Times New Roman" w:hAnsi="Times New Roman" w:cs="Times New Roman"/>
                <w:rPrChange w:id="37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78" w:author="Goehring, Benjamin" w:date="2018-08-27T07:09:00Z">
                  <w:rPr>
                    <w:rFonts w:ascii="Times" w:eastAsia="Times New Roman" w:hAnsi="Times" w:cs="Times New Roman"/>
                  </w:rPr>
                </w:rPrChange>
              </w:rPr>
              <w:t>5.102***</w:t>
            </w:r>
          </w:p>
        </w:tc>
      </w:tr>
      <w:tr w:rsidR="00482D72" w:rsidRPr="002505DC" w14:paraId="2621DCA5" w14:textId="77777777" w:rsidTr="00482D72">
        <w:trPr>
          <w:tblCellSpacing w:w="15" w:type="dxa"/>
        </w:trPr>
        <w:tc>
          <w:tcPr>
            <w:tcW w:w="0" w:type="auto"/>
            <w:vAlign w:val="center"/>
            <w:hideMark/>
          </w:tcPr>
          <w:p w14:paraId="1F4626E9" w14:textId="77777777" w:rsidR="00482D72" w:rsidRPr="002505DC" w:rsidRDefault="00482D72" w:rsidP="00482D72">
            <w:pPr>
              <w:jc w:val="center"/>
              <w:rPr>
                <w:rFonts w:ascii="Times New Roman" w:eastAsia="Times New Roman" w:hAnsi="Times New Roman" w:cs="Times New Roman"/>
                <w:rPrChange w:id="379" w:author="Goehring, Benjamin" w:date="2018-08-27T07:09:00Z">
                  <w:rPr>
                    <w:rFonts w:ascii="Times" w:eastAsia="Times New Roman" w:hAnsi="Times" w:cs="Times New Roman"/>
                  </w:rPr>
                </w:rPrChange>
              </w:rPr>
            </w:pPr>
          </w:p>
        </w:tc>
        <w:tc>
          <w:tcPr>
            <w:tcW w:w="0" w:type="auto"/>
            <w:vAlign w:val="center"/>
            <w:hideMark/>
          </w:tcPr>
          <w:p w14:paraId="614F73C3" w14:textId="77777777" w:rsidR="00482D72" w:rsidRPr="002505DC" w:rsidRDefault="00482D72" w:rsidP="00482D72">
            <w:pPr>
              <w:jc w:val="center"/>
              <w:rPr>
                <w:rFonts w:ascii="Times New Roman" w:eastAsia="Times New Roman" w:hAnsi="Times New Roman" w:cs="Times New Roman"/>
                <w:rPrChange w:id="38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81" w:author="Goehring, Benjamin" w:date="2018-08-27T07:09:00Z">
                  <w:rPr>
                    <w:rFonts w:ascii="Times" w:eastAsia="Times New Roman" w:hAnsi="Times" w:cs="Times New Roman"/>
                  </w:rPr>
                </w:rPrChange>
              </w:rPr>
              <w:t>(1.506)</w:t>
            </w:r>
          </w:p>
        </w:tc>
        <w:tc>
          <w:tcPr>
            <w:tcW w:w="0" w:type="auto"/>
            <w:vAlign w:val="center"/>
            <w:hideMark/>
          </w:tcPr>
          <w:p w14:paraId="4018E5BE" w14:textId="77777777" w:rsidR="00482D72" w:rsidRPr="002505DC" w:rsidRDefault="00482D72" w:rsidP="00482D72">
            <w:pPr>
              <w:jc w:val="center"/>
              <w:rPr>
                <w:rFonts w:ascii="Times New Roman" w:eastAsia="Times New Roman" w:hAnsi="Times New Roman" w:cs="Times New Roman"/>
                <w:rPrChange w:id="38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83" w:author="Goehring, Benjamin" w:date="2018-08-27T07:09:00Z">
                  <w:rPr>
                    <w:rFonts w:ascii="Times" w:eastAsia="Times New Roman" w:hAnsi="Times" w:cs="Times New Roman"/>
                  </w:rPr>
                </w:rPrChange>
              </w:rPr>
              <w:t>(1.497)</w:t>
            </w:r>
          </w:p>
        </w:tc>
        <w:tc>
          <w:tcPr>
            <w:tcW w:w="0" w:type="auto"/>
            <w:vAlign w:val="center"/>
            <w:hideMark/>
          </w:tcPr>
          <w:p w14:paraId="16328510" w14:textId="77777777" w:rsidR="00482D72" w:rsidRPr="002505DC" w:rsidRDefault="00482D72" w:rsidP="00482D72">
            <w:pPr>
              <w:jc w:val="center"/>
              <w:rPr>
                <w:rFonts w:ascii="Times New Roman" w:eastAsia="Times New Roman" w:hAnsi="Times New Roman" w:cs="Times New Roman"/>
                <w:rPrChange w:id="38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85" w:author="Goehring, Benjamin" w:date="2018-08-27T07:09:00Z">
                  <w:rPr>
                    <w:rFonts w:ascii="Times" w:eastAsia="Times New Roman" w:hAnsi="Times" w:cs="Times New Roman"/>
                  </w:rPr>
                </w:rPrChange>
              </w:rPr>
              <w:t>(1.191)</w:t>
            </w:r>
          </w:p>
        </w:tc>
        <w:tc>
          <w:tcPr>
            <w:tcW w:w="0" w:type="auto"/>
            <w:vAlign w:val="center"/>
            <w:hideMark/>
          </w:tcPr>
          <w:p w14:paraId="2B2784E4" w14:textId="77777777" w:rsidR="00482D72" w:rsidRPr="002505DC" w:rsidRDefault="00482D72" w:rsidP="00482D72">
            <w:pPr>
              <w:jc w:val="center"/>
              <w:rPr>
                <w:rFonts w:ascii="Times New Roman" w:eastAsia="Times New Roman" w:hAnsi="Times New Roman" w:cs="Times New Roman"/>
                <w:rPrChange w:id="38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87" w:author="Goehring, Benjamin" w:date="2018-08-27T07:09:00Z">
                  <w:rPr>
                    <w:rFonts w:ascii="Times" w:eastAsia="Times New Roman" w:hAnsi="Times" w:cs="Times New Roman"/>
                  </w:rPr>
                </w:rPrChange>
              </w:rPr>
              <w:t>(1.064)</w:t>
            </w:r>
          </w:p>
        </w:tc>
      </w:tr>
      <w:tr w:rsidR="00482D72" w:rsidRPr="002505DC" w14:paraId="2701D762" w14:textId="77777777" w:rsidTr="00482D72">
        <w:trPr>
          <w:tblCellSpacing w:w="15" w:type="dxa"/>
        </w:trPr>
        <w:tc>
          <w:tcPr>
            <w:tcW w:w="0" w:type="auto"/>
            <w:vAlign w:val="center"/>
            <w:hideMark/>
          </w:tcPr>
          <w:p w14:paraId="7C1A7A28" w14:textId="77777777" w:rsidR="00482D72" w:rsidRPr="002505DC" w:rsidRDefault="00482D72" w:rsidP="00482D72">
            <w:pPr>
              <w:jc w:val="center"/>
              <w:rPr>
                <w:rFonts w:ascii="Times New Roman" w:eastAsia="Times New Roman" w:hAnsi="Times New Roman" w:cs="Times New Roman"/>
                <w:rPrChange w:id="388" w:author="Goehring, Benjamin" w:date="2018-08-27T07:09:00Z">
                  <w:rPr>
                    <w:rFonts w:ascii="Times" w:eastAsia="Times New Roman" w:hAnsi="Times" w:cs="Times New Roman"/>
                  </w:rPr>
                </w:rPrChange>
              </w:rPr>
            </w:pPr>
          </w:p>
        </w:tc>
        <w:tc>
          <w:tcPr>
            <w:tcW w:w="0" w:type="auto"/>
            <w:vAlign w:val="center"/>
            <w:hideMark/>
          </w:tcPr>
          <w:p w14:paraId="1ECD5708"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4690832E"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31055B2C"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35876A32"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251746D4" w14:textId="77777777" w:rsidTr="00482D72">
        <w:trPr>
          <w:tblCellSpacing w:w="15" w:type="dxa"/>
        </w:trPr>
        <w:tc>
          <w:tcPr>
            <w:tcW w:w="0" w:type="auto"/>
            <w:vAlign w:val="center"/>
            <w:hideMark/>
          </w:tcPr>
          <w:p w14:paraId="0CB08E91" w14:textId="77777777" w:rsidR="00482D72" w:rsidRPr="002505DC" w:rsidRDefault="00482D72" w:rsidP="00482D72">
            <w:pPr>
              <w:rPr>
                <w:rFonts w:ascii="Times New Roman" w:eastAsia="Times New Roman" w:hAnsi="Times New Roman" w:cs="Times New Roman"/>
                <w:rPrChange w:id="38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90" w:author="Goehring, Benjamin" w:date="2018-08-27T07:09:00Z">
                  <w:rPr>
                    <w:rFonts w:ascii="Times" w:eastAsia="Times New Roman" w:hAnsi="Times" w:cs="Times New Roman"/>
                  </w:rPr>
                </w:rPrChange>
              </w:rPr>
              <w:t>unemployment</w:t>
            </w:r>
          </w:p>
        </w:tc>
        <w:tc>
          <w:tcPr>
            <w:tcW w:w="0" w:type="auto"/>
            <w:vAlign w:val="center"/>
            <w:hideMark/>
          </w:tcPr>
          <w:p w14:paraId="6C59FA7C" w14:textId="77777777" w:rsidR="00482D72" w:rsidRPr="002505DC" w:rsidRDefault="00482D72" w:rsidP="00482D72">
            <w:pPr>
              <w:rPr>
                <w:rFonts w:ascii="Times New Roman" w:eastAsia="Times New Roman" w:hAnsi="Times New Roman" w:cs="Times New Roman"/>
                <w:rPrChange w:id="391" w:author="Goehring, Benjamin" w:date="2018-08-27T07:09:00Z">
                  <w:rPr>
                    <w:rFonts w:ascii="Times" w:eastAsia="Times New Roman" w:hAnsi="Times" w:cs="Times New Roman"/>
                  </w:rPr>
                </w:rPrChange>
              </w:rPr>
            </w:pPr>
          </w:p>
        </w:tc>
        <w:tc>
          <w:tcPr>
            <w:tcW w:w="0" w:type="auto"/>
            <w:vAlign w:val="center"/>
            <w:hideMark/>
          </w:tcPr>
          <w:p w14:paraId="52EB4E86" w14:textId="77777777" w:rsidR="00482D72" w:rsidRPr="00E66630" w:rsidRDefault="00482D72" w:rsidP="00482D72">
            <w:pPr>
              <w:jc w:val="center"/>
              <w:rPr>
                <w:rFonts w:ascii="Times New Roman" w:eastAsia="Times New Roman" w:hAnsi="Times New Roman" w:cs="Times New Roman"/>
                <w:szCs w:val="20"/>
              </w:rPr>
            </w:pPr>
          </w:p>
        </w:tc>
        <w:tc>
          <w:tcPr>
            <w:tcW w:w="0" w:type="auto"/>
            <w:vAlign w:val="center"/>
            <w:hideMark/>
          </w:tcPr>
          <w:p w14:paraId="28303EAD" w14:textId="77777777" w:rsidR="00482D72" w:rsidRPr="002505DC" w:rsidRDefault="00482D72" w:rsidP="00482D72">
            <w:pPr>
              <w:jc w:val="center"/>
              <w:rPr>
                <w:rFonts w:ascii="Times New Roman" w:eastAsia="Times New Roman" w:hAnsi="Times New Roman" w:cs="Times New Roman"/>
                <w:rPrChange w:id="39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93" w:author="Goehring, Benjamin" w:date="2018-08-27T07:09:00Z">
                  <w:rPr>
                    <w:rFonts w:ascii="Times" w:eastAsia="Times New Roman" w:hAnsi="Times" w:cs="Times New Roman"/>
                  </w:rPr>
                </w:rPrChange>
              </w:rPr>
              <w:t>-1.531***</w:t>
            </w:r>
          </w:p>
        </w:tc>
        <w:tc>
          <w:tcPr>
            <w:tcW w:w="0" w:type="auto"/>
            <w:vAlign w:val="center"/>
            <w:hideMark/>
          </w:tcPr>
          <w:p w14:paraId="5DE13E13" w14:textId="77777777" w:rsidR="00482D72" w:rsidRPr="002505DC" w:rsidRDefault="00482D72" w:rsidP="00482D72">
            <w:pPr>
              <w:jc w:val="center"/>
              <w:rPr>
                <w:rFonts w:ascii="Times New Roman" w:eastAsia="Times New Roman" w:hAnsi="Times New Roman" w:cs="Times New Roman"/>
                <w:rPrChange w:id="39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95" w:author="Goehring, Benjamin" w:date="2018-08-27T07:09:00Z">
                  <w:rPr>
                    <w:rFonts w:ascii="Times" w:eastAsia="Times New Roman" w:hAnsi="Times" w:cs="Times New Roman"/>
                  </w:rPr>
                </w:rPrChange>
              </w:rPr>
              <w:t>.643*</w:t>
            </w:r>
          </w:p>
        </w:tc>
      </w:tr>
      <w:tr w:rsidR="00482D72" w:rsidRPr="002505DC" w14:paraId="6F250FD6" w14:textId="77777777" w:rsidTr="00482D72">
        <w:trPr>
          <w:tblCellSpacing w:w="15" w:type="dxa"/>
        </w:trPr>
        <w:tc>
          <w:tcPr>
            <w:tcW w:w="0" w:type="auto"/>
            <w:vAlign w:val="center"/>
            <w:hideMark/>
          </w:tcPr>
          <w:p w14:paraId="09050A63" w14:textId="77777777" w:rsidR="00482D72" w:rsidRPr="002505DC" w:rsidRDefault="00482D72" w:rsidP="00482D72">
            <w:pPr>
              <w:jc w:val="center"/>
              <w:rPr>
                <w:rFonts w:ascii="Times New Roman" w:eastAsia="Times New Roman" w:hAnsi="Times New Roman" w:cs="Times New Roman"/>
                <w:rPrChange w:id="396" w:author="Goehring, Benjamin" w:date="2018-08-27T07:09:00Z">
                  <w:rPr>
                    <w:rFonts w:ascii="Times" w:eastAsia="Times New Roman" w:hAnsi="Times" w:cs="Times New Roman"/>
                  </w:rPr>
                </w:rPrChange>
              </w:rPr>
            </w:pPr>
          </w:p>
        </w:tc>
        <w:tc>
          <w:tcPr>
            <w:tcW w:w="0" w:type="auto"/>
            <w:vAlign w:val="center"/>
            <w:hideMark/>
          </w:tcPr>
          <w:p w14:paraId="216C2380"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4C9AAD6E"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64FC3D2F" w14:textId="77777777" w:rsidR="00482D72" w:rsidRPr="002505DC" w:rsidRDefault="00482D72" w:rsidP="00482D72">
            <w:pPr>
              <w:jc w:val="center"/>
              <w:rPr>
                <w:rFonts w:ascii="Times New Roman" w:eastAsia="Times New Roman" w:hAnsi="Times New Roman" w:cs="Times New Roman"/>
                <w:rPrChange w:id="39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398" w:author="Goehring, Benjamin" w:date="2018-08-27T07:09:00Z">
                  <w:rPr>
                    <w:rFonts w:ascii="Times" w:eastAsia="Times New Roman" w:hAnsi="Times" w:cs="Times New Roman"/>
                  </w:rPr>
                </w:rPrChange>
              </w:rPr>
              <w:t>(.169)</w:t>
            </w:r>
          </w:p>
        </w:tc>
        <w:tc>
          <w:tcPr>
            <w:tcW w:w="0" w:type="auto"/>
            <w:vAlign w:val="center"/>
            <w:hideMark/>
          </w:tcPr>
          <w:p w14:paraId="3BC42751" w14:textId="77777777" w:rsidR="00482D72" w:rsidRPr="002505DC" w:rsidRDefault="00482D72" w:rsidP="00482D72">
            <w:pPr>
              <w:jc w:val="center"/>
              <w:rPr>
                <w:rFonts w:ascii="Times New Roman" w:eastAsia="Times New Roman" w:hAnsi="Times New Roman" w:cs="Times New Roman"/>
                <w:rPrChange w:id="39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00" w:author="Goehring, Benjamin" w:date="2018-08-27T07:09:00Z">
                  <w:rPr>
                    <w:rFonts w:ascii="Times" w:eastAsia="Times New Roman" w:hAnsi="Times" w:cs="Times New Roman"/>
                  </w:rPr>
                </w:rPrChange>
              </w:rPr>
              <w:t>(.334)</w:t>
            </w:r>
          </w:p>
        </w:tc>
      </w:tr>
      <w:tr w:rsidR="00482D72" w:rsidRPr="002505DC" w14:paraId="07A53EA1" w14:textId="77777777" w:rsidTr="00482D72">
        <w:trPr>
          <w:tblCellSpacing w:w="15" w:type="dxa"/>
        </w:trPr>
        <w:tc>
          <w:tcPr>
            <w:tcW w:w="0" w:type="auto"/>
            <w:vAlign w:val="center"/>
            <w:hideMark/>
          </w:tcPr>
          <w:p w14:paraId="7BDD7488" w14:textId="77777777" w:rsidR="00482D72" w:rsidRPr="002505DC" w:rsidRDefault="00482D72" w:rsidP="00482D72">
            <w:pPr>
              <w:jc w:val="center"/>
              <w:rPr>
                <w:rFonts w:ascii="Times New Roman" w:eastAsia="Times New Roman" w:hAnsi="Times New Roman" w:cs="Times New Roman"/>
                <w:rPrChange w:id="401" w:author="Goehring, Benjamin" w:date="2018-08-27T07:09:00Z">
                  <w:rPr>
                    <w:rFonts w:ascii="Times" w:eastAsia="Times New Roman" w:hAnsi="Times" w:cs="Times New Roman"/>
                  </w:rPr>
                </w:rPrChange>
              </w:rPr>
            </w:pPr>
          </w:p>
        </w:tc>
        <w:tc>
          <w:tcPr>
            <w:tcW w:w="0" w:type="auto"/>
            <w:vAlign w:val="center"/>
            <w:hideMark/>
          </w:tcPr>
          <w:p w14:paraId="79CC85E8"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363A02E7"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6A8E27DD"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6A9C4238"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25FF421F" w14:textId="77777777" w:rsidTr="00482D72">
        <w:trPr>
          <w:tblCellSpacing w:w="15" w:type="dxa"/>
        </w:trPr>
        <w:tc>
          <w:tcPr>
            <w:tcW w:w="0" w:type="auto"/>
            <w:vAlign w:val="center"/>
            <w:hideMark/>
          </w:tcPr>
          <w:p w14:paraId="6960699F" w14:textId="12052627" w:rsidR="00482D72" w:rsidRPr="002505DC" w:rsidRDefault="00482D72" w:rsidP="00482D72">
            <w:pPr>
              <w:rPr>
                <w:rFonts w:ascii="Times New Roman" w:eastAsia="Times New Roman" w:hAnsi="Times New Roman" w:cs="Times New Roman"/>
                <w:rPrChange w:id="40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03" w:author="Goehring, Benjamin" w:date="2018-08-27T07:09:00Z">
                  <w:rPr>
                    <w:rFonts w:ascii="Times" w:eastAsia="Times New Roman" w:hAnsi="Times" w:cs="Times New Roman"/>
                  </w:rPr>
                </w:rPrChange>
              </w:rPr>
              <w:t>pcpi_regional</w:t>
            </w:r>
          </w:p>
        </w:tc>
        <w:tc>
          <w:tcPr>
            <w:tcW w:w="0" w:type="auto"/>
            <w:vAlign w:val="center"/>
            <w:hideMark/>
          </w:tcPr>
          <w:p w14:paraId="32C0EF60" w14:textId="77777777" w:rsidR="00482D72" w:rsidRPr="002505DC" w:rsidRDefault="00482D72" w:rsidP="00482D72">
            <w:pPr>
              <w:rPr>
                <w:rFonts w:ascii="Times New Roman" w:eastAsia="Times New Roman" w:hAnsi="Times New Roman" w:cs="Times New Roman"/>
                <w:rPrChange w:id="404" w:author="Goehring, Benjamin" w:date="2018-08-27T07:09:00Z">
                  <w:rPr>
                    <w:rFonts w:ascii="Times" w:eastAsia="Times New Roman" w:hAnsi="Times" w:cs="Times New Roman"/>
                  </w:rPr>
                </w:rPrChange>
              </w:rPr>
            </w:pPr>
          </w:p>
        </w:tc>
        <w:tc>
          <w:tcPr>
            <w:tcW w:w="0" w:type="auto"/>
            <w:vAlign w:val="center"/>
            <w:hideMark/>
          </w:tcPr>
          <w:p w14:paraId="2EABFDF5" w14:textId="77777777" w:rsidR="00482D72" w:rsidRPr="00E66630" w:rsidRDefault="00482D72" w:rsidP="00482D72">
            <w:pPr>
              <w:jc w:val="center"/>
              <w:rPr>
                <w:rFonts w:ascii="Times New Roman" w:eastAsia="Times New Roman" w:hAnsi="Times New Roman" w:cs="Times New Roman"/>
                <w:szCs w:val="20"/>
              </w:rPr>
            </w:pPr>
          </w:p>
        </w:tc>
        <w:tc>
          <w:tcPr>
            <w:tcW w:w="0" w:type="auto"/>
            <w:vAlign w:val="center"/>
            <w:hideMark/>
          </w:tcPr>
          <w:p w14:paraId="173A6FCE" w14:textId="77777777" w:rsidR="00482D72" w:rsidRPr="002505DC" w:rsidRDefault="00482D72" w:rsidP="00482D72">
            <w:pPr>
              <w:jc w:val="center"/>
              <w:rPr>
                <w:rFonts w:ascii="Times New Roman" w:eastAsia="Times New Roman" w:hAnsi="Times New Roman" w:cs="Times New Roman"/>
                <w:rPrChange w:id="40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06" w:author="Goehring, Benjamin" w:date="2018-08-27T07:09:00Z">
                  <w:rPr>
                    <w:rFonts w:ascii="Times" w:eastAsia="Times New Roman" w:hAnsi="Times" w:cs="Times New Roman"/>
                  </w:rPr>
                </w:rPrChange>
              </w:rPr>
              <w:t>-2.062***</w:t>
            </w:r>
          </w:p>
        </w:tc>
        <w:tc>
          <w:tcPr>
            <w:tcW w:w="0" w:type="auto"/>
            <w:vAlign w:val="center"/>
            <w:hideMark/>
          </w:tcPr>
          <w:p w14:paraId="37DFF679" w14:textId="77777777" w:rsidR="00482D72" w:rsidRPr="002505DC" w:rsidRDefault="00482D72" w:rsidP="00482D72">
            <w:pPr>
              <w:jc w:val="center"/>
              <w:rPr>
                <w:rFonts w:ascii="Times New Roman" w:eastAsia="Times New Roman" w:hAnsi="Times New Roman" w:cs="Times New Roman"/>
                <w:rPrChange w:id="40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08" w:author="Goehring, Benjamin" w:date="2018-08-27T07:09:00Z">
                  <w:rPr>
                    <w:rFonts w:ascii="Times" w:eastAsia="Times New Roman" w:hAnsi="Times" w:cs="Times New Roman"/>
                  </w:rPr>
                </w:rPrChange>
              </w:rPr>
              <w:t>.153</w:t>
            </w:r>
          </w:p>
        </w:tc>
      </w:tr>
      <w:tr w:rsidR="00482D72" w:rsidRPr="002505DC" w14:paraId="24175C83" w14:textId="77777777" w:rsidTr="00482D72">
        <w:trPr>
          <w:tblCellSpacing w:w="15" w:type="dxa"/>
        </w:trPr>
        <w:tc>
          <w:tcPr>
            <w:tcW w:w="0" w:type="auto"/>
            <w:vAlign w:val="center"/>
            <w:hideMark/>
          </w:tcPr>
          <w:p w14:paraId="4C9861A6" w14:textId="77777777" w:rsidR="00482D72" w:rsidRPr="002505DC" w:rsidRDefault="00482D72" w:rsidP="00482D72">
            <w:pPr>
              <w:jc w:val="center"/>
              <w:rPr>
                <w:rFonts w:ascii="Times New Roman" w:eastAsia="Times New Roman" w:hAnsi="Times New Roman" w:cs="Times New Roman"/>
                <w:rPrChange w:id="409" w:author="Goehring, Benjamin" w:date="2018-08-27T07:09:00Z">
                  <w:rPr>
                    <w:rFonts w:ascii="Times" w:eastAsia="Times New Roman" w:hAnsi="Times" w:cs="Times New Roman"/>
                  </w:rPr>
                </w:rPrChange>
              </w:rPr>
            </w:pPr>
          </w:p>
        </w:tc>
        <w:tc>
          <w:tcPr>
            <w:tcW w:w="0" w:type="auto"/>
            <w:vAlign w:val="center"/>
            <w:hideMark/>
          </w:tcPr>
          <w:p w14:paraId="0CE6F499"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13425C83"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73E3D9A4" w14:textId="77777777" w:rsidR="00482D72" w:rsidRPr="002505DC" w:rsidRDefault="00482D72" w:rsidP="00482D72">
            <w:pPr>
              <w:jc w:val="center"/>
              <w:rPr>
                <w:rFonts w:ascii="Times New Roman" w:eastAsia="Times New Roman" w:hAnsi="Times New Roman" w:cs="Times New Roman"/>
                <w:rPrChange w:id="41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11" w:author="Goehring, Benjamin" w:date="2018-08-27T07:09:00Z">
                  <w:rPr>
                    <w:rFonts w:ascii="Times" w:eastAsia="Times New Roman" w:hAnsi="Times" w:cs="Times New Roman"/>
                  </w:rPr>
                </w:rPrChange>
              </w:rPr>
              <w:t>(.112)</w:t>
            </w:r>
          </w:p>
        </w:tc>
        <w:tc>
          <w:tcPr>
            <w:tcW w:w="0" w:type="auto"/>
            <w:vAlign w:val="center"/>
            <w:hideMark/>
          </w:tcPr>
          <w:p w14:paraId="0721506F" w14:textId="77777777" w:rsidR="00482D72" w:rsidRPr="002505DC" w:rsidRDefault="00482D72" w:rsidP="00482D72">
            <w:pPr>
              <w:jc w:val="center"/>
              <w:rPr>
                <w:rFonts w:ascii="Times New Roman" w:eastAsia="Times New Roman" w:hAnsi="Times New Roman" w:cs="Times New Roman"/>
                <w:rPrChange w:id="41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13" w:author="Goehring, Benjamin" w:date="2018-08-27T07:09:00Z">
                  <w:rPr>
                    <w:rFonts w:ascii="Times" w:eastAsia="Times New Roman" w:hAnsi="Times" w:cs="Times New Roman"/>
                  </w:rPr>
                </w:rPrChange>
              </w:rPr>
              <w:t>(.175)</w:t>
            </w:r>
          </w:p>
        </w:tc>
      </w:tr>
      <w:tr w:rsidR="00482D72" w:rsidRPr="002505DC" w14:paraId="5646761D" w14:textId="77777777" w:rsidTr="00482D72">
        <w:trPr>
          <w:tblCellSpacing w:w="15" w:type="dxa"/>
        </w:trPr>
        <w:tc>
          <w:tcPr>
            <w:tcW w:w="0" w:type="auto"/>
            <w:vAlign w:val="center"/>
            <w:hideMark/>
          </w:tcPr>
          <w:p w14:paraId="2F44CB2F" w14:textId="77777777" w:rsidR="00482D72" w:rsidRPr="002505DC" w:rsidRDefault="00482D72" w:rsidP="00482D72">
            <w:pPr>
              <w:jc w:val="center"/>
              <w:rPr>
                <w:rFonts w:ascii="Times New Roman" w:eastAsia="Times New Roman" w:hAnsi="Times New Roman" w:cs="Times New Roman"/>
                <w:rPrChange w:id="414" w:author="Goehring, Benjamin" w:date="2018-08-27T07:09:00Z">
                  <w:rPr>
                    <w:rFonts w:ascii="Times" w:eastAsia="Times New Roman" w:hAnsi="Times" w:cs="Times New Roman"/>
                  </w:rPr>
                </w:rPrChange>
              </w:rPr>
            </w:pPr>
          </w:p>
        </w:tc>
        <w:tc>
          <w:tcPr>
            <w:tcW w:w="0" w:type="auto"/>
            <w:vAlign w:val="center"/>
            <w:hideMark/>
          </w:tcPr>
          <w:p w14:paraId="7D338963"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3D2A8776"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239B944F"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22955765"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48EC736B" w14:textId="77777777" w:rsidTr="00482D72">
        <w:trPr>
          <w:tblCellSpacing w:w="15" w:type="dxa"/>
        </w:trPr>
        <w:tc>
          <w:tcPr>
            <w:tcW w:w="0" w:type="auto"/>
            <w:gridSpan w:val="5"/>
            <w:tcBorders>
              <w:bottom w:val="single" w:sz="6" w:space="0" w:color="000000"/>
            </w:tcBorders>
            <w:vAlign w:val="center"/>
            <w:hideMark/>
          </w:tcPr>
          <w:p w14:paraId="682E07C1" w14:textId="77777777" w:rsidR="00482D72" w:rsidRPr="00E66630" w:rsidRDefault="00482D72" w:rsidP="00482D72">
            <w:pPr>
              <w:jc w:val="center"/>
              <w:rPr>
                <w:rFonts w:ascii="Times New Roman" w:eastAsia="Times New Roman" w:hAnsi="Times New Roman" w:cs="Times New Roman"/>
                <w:szCs w:val="20"/>
              </w:rPr>
            </w:pPr>
          </w:p>
        </w:tc>
      </w:tr>
      <w:tr w:rsidR="00482D72" w:rsidRPr="002505DC" w14:paraId="74BD56FE" w14:textId="77777777" w:rsidTr="00482D72">
        <w:trPr>
          <w:tblCellSpacing w:w="15" w:type="dxa"/>
        </w:trPr>
        <w:tc>
          <w:tcPr>
            <w:tcW w:w="0" w:type="auto"/>
            <w:vAlign w:val="center"/>
            <w:hideMark/>
          </w:tcPr>
          <w:p w14:paraId="3214B6D3" w14:textId="77777777" w:rsidR="00482D72" w:rsidRPr="002505DC" w:rsidRDefault="00482D72" w:rsidP="00482D72">
            <w:pPr>
              <w:rPr>
                <w:rFonts w:ascii="Times New Roman" w:eastAsia="Times New Roman" w:hAnsi="Times New Roman" w:cs="Times New Roman"/>
                <w:rPrChange w:id="41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16" w:author="Goehring, Benjamin" w:date="2018-08-27T07:09:00Z">
                  <w:rPr>
                    <w:rFonts w:ascii="Times" w:eastAsia="Times New Roman" w:hAnsi="Times" w:cs="Times New Roman"/>
                  </w:rPr>
                </w:rPrChange>
              </w:rPr>
              <w:t>Time Fixed Effects</w:t>
            </w:r>
          </w:p>
        </w:tc>
        <w:tc>
          <w:tcPr>
            <w:tcW w:w="0" w:type="auto"/>
            <w:vAlign w:val="center"/>
            <w:hideMark/>
          </w:tcPr>
          <w:p w14:paraId="5FB68628" w14:textId="77777777" w:rsidR="00482D72" w:rsidRPr="002505DC" w:rsidRDefault="00482D72" w:rsidP="00482D72">
            <w:pPr>
              <w:jc w:val="center"/>
              <w:rPr>
                <w:rFonts w:ascii="Times New Roman" w:eastAsia="Times New Roman" w:hAnsi="Times New Roman" w:cs="Times New Roman"/>
                <w:rPrChange w:id="41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18" w:author="Goehring, Benjamin" w:date="2018-08-27T07:09:00Z">
                  <w:rPr>
                    <w:rFonts w:ascii="Times" w:eastAsia="Times New Roman" w:hAnsi="Times" w:cs="Times New Roman"/>
                  </w:rPr>
                </w:rPrChange>
              </w:rPr>
              <w:t>No</w:t>
            </w:r>
          </w:p>
        </w:tc>
        <w:tc>
          <w:tcPr>
            <w:tcW w:w="0" w:type="auto"/>
            <w:vAlign w:val="center"/>
            <w:hideMark/>
          </w:tcPr>
          <w:p w14:paraId="78458DA3" w14:textId="77777777" w:rsidR="00482D72" w:rsidRPr="002505DC" w:rsidRDefault="00482D72" w:rsidP="00482D72">
            <w:pPr>
              <w:jc w:val="center"/>
              <w:rPr>
                <w:rFonts w:ascii="Times New Roman" w:eastAsia="Times New Roman" w:hAnsi="Times New Roman" w:cs="Times New Roman"/>
                <w:rPrChange w:id="41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20" w:author="Goehring, Benjamin" w:date="2018-08-27T07:09:00Z">
                  <w:rPr>
                    <w:rFonts w:ascii="Times" w:eastAsia="Times New Roman" w:hAnsi="Times" w:cs="Times New Roman"/>
                  </w:rPr>
                </w:rPrChange>
              </w:rPr>
              <w:t>No</w:t>
            </w:r>
          </w:p>
        </w:tc>
        <w:tc>
          <w:tcPr>
            <w:tcW w:w="0" w:type="auto"/>
            <w:vAlign w:val="center"/>
            <w:hideMark/>
          </w:tcPr>
          <w:p w14:paraId="1F578FA4" w14:textId="77777777" w:rsidR="00482D72" w:rsidRPr="002505DC" w:rsidRDefault="00482D72" w:rsidP="00482D72">
            <w:pPr>
              <w:jc w:val="center"/>
              <w:rPr>
                <w:rFonts w:ascii="Times New Roman" w:eastAsia="Times New Roman" w:hAnsi="Times New Roman" w:cs="Times New Roman"/>
                <w:rPrChange w:id="42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22" w:author="Goehring, Benjamin" w:date="2018-08-27T07:09:00Z">
                  <w:rPr>
                    <w:rFonts w:ascii="Times" w:eastAsia="Times New Roman" w:hAnsi="Times" w:cs="Times New Roman"/>
                  </w:rPr>
                </w:rPrChange>
              </w:rPr>
              <w:t>No</w:t>
            </w:r>
          </w:p>
        </w:tc>
        <w:tc>
          <w:tcPr>
            <w:tcW w:w="0" w:type="auto"/>
            <w:vAlign w:val="center"/>
            <w:hideMark/>
          </w:tcPr>
          <w:p w14:paraId="7D2E4FEE" w14:textId="77777777" w:rsidR="00482D72" w:rsidRPr="002505DC" w:rsidRDefault="00482D72" w:rsidP="00482D72">
            <w:pPr>
              <w:jc w:val="center"/>
              <w:rPr>
                <w:rFonts w:ascii="Times New Roman" w:eastAsia="Times New Roman" w:hAnsi="Times New Roman" w:cs="Times New Roman"/>
                <w:rPrChange w:id="42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24" w:author="Goehring, Benjamin" w:date="2018-08-27T07:09:00Z">
                  <w:rPr>
                    <w:rFonts w:ascii="Times" w:eastAsia="Times New Roman" w:hAnsi="Times" w:cs="Times New Roman"/>
                  </w:rPr>
                </w:rPrChange>
              </w:rPr>
              <w:t>Yes</w:t>
            </w:r>
          </w:p>
        </w:tc>
      </w:tr>
      <w:tr w:rsidR="00482D72" w:rsidRPr="002505DC" w14:paraId="2A0A88E6" w14:textId="77777777" w:rsidTr="00482D72">
        <w:trPr>
          <w:tblCellSpacing w:w="15" w:type="dxa"/>
        </w:trPr>
        <w:tc>
          <w:tcPr>
            <w:tcW w:w="0" w:type="auto"/>
            <w:gridSpan w:val="5"/>
            <w:tcBorders>
              <w:bottom w:val="single" w:sz="6" w:space="0" w:color="000000"/>
            </w:tcBorders>
            <w:vAlign w:val="center"/>
            <w:hideMark/>
          </w:tcPr>
          <w:p w14:paraId="1EBF4018" w14:textId="77777777" w:rsidR="00482D72" w:rsidRPr="002505DC" w:rsidRDefault="00482D72" w:rsidP="00482D72">
            <w:pPr>
              <w:jc w:val="center"/>
              <w:rPr>
                <w:rFonts w:ascii="Times New Roman" w:eastAsia="Times New Roman" w:hAnsi="Times New Roman" w:cs="Times New Roman"/>
                <w:rPrChange w:id="425" w:author="Goehring, Benjamin" w:date="2018-08-27T07:09:00Z">
                  <w:rPr>
                    <w:rFonts w:ascii="Times" w:eastAsia="Times New Roman" w:hAnsi="Times" w:cs="Times New Roman"/>
                  </w:rPr>
                </w:rPrChange>
              </w:rPr>
            </w:pPr>
          </w:p>
        </w:tc>
      </w:tr>
      <w:tr w:rsidR="00482D72" w:rsidRPr="002505DC" w14:paraId="6278A289" w14:textId="77777777" w:rsidTr="00482D72">
        <w:trPr>
          <w:tblCellSpacing w:w="15" w:type="dxa"/>
        </w:trPr>
        <w:tc>
          <w:tcPr>
            <w:tcW w:w="0" w:type="auto"/>
            <w:vAlign w:val="center"/>
            <w:hideMark/>
          </w:tcPr>
          <w:p w14:paraId="7132B186" w14:textId="77777777" w:rsidR="00482D72" w:rsidRPr="002505DC" w:rsidRDefault="00482D72" w:rsidP="00482D72">
            <w:pPr>
              <w:rPr>
                <w:rFonts w:ascii="Times New Roman" w:eastAsia="Times New Roman" w:hAnsi="Times New Roman" w:cs="Times New Roman"/>
                <w:rPrChange w:id="42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27" w:author="Goehring, Benjamin" w:date="2018-08-27T07:09:00Z">
                  <w:rPr>
                    <w:rFonts w:ascii="Times" w:eastAsia="Times New Roman" w:hAnsi="Times" w:cs="Times New Roman"/>
                  </w:rPr>
                </w:rPrChange>
              </w:rPr>
              <w:t>Observations</w:t>
            </w:r>
          </w:p>
        </w:tc>
        <w:tc>
          <w:tcPr>
            <w:tcW w:w="0" w:type="auto"/>
            <w:vAlign w:val="center"/>
            <w:hideMark/>
          </w:tcPr>
          <w:p w14:paraId="40D156F1" w14:textId="77777777" w:rsidR="00482D72" w:rsidRPr="002505DC" w:rsidRDefault="00482D72" w:rsidP="00482D72">
            <w:pPr>
              <w:jc w:val="center"/>
              <w:rPr>
                <w:rFonts w:ascii="Times New Roman" w:eastAsia="Times New Roman" w:hAnsi="Times New Roman" w:cs="Times New Roman"/>
                <w:rPrChange w:id="428"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29" w:author="Goehring, Benjamin" w:date="2018-08-27T07:09:00Z">
                  <w:rPr>
                    <w:rFonts w:ascii="Times" w:eastAsia="Times New Roman" w:hAnsi="Times" w:cs="Times New Roman"/>
                  </w:rPr>
                </w:rPrChange>
              </w:rPr>
              <w:t>777</w:t>
            </w:r>
          </w:p>
        </w:tc>
        <w:tc>
          <w:tcPr>
            <w:tcW w:w="0" w:type="auto"/>
            <w:vAlign w:val="center"/>
            <w:hideMark/>
          </w:tcPr>
          <w:p w14:paraId="3A013FBB" w14:textId="77777777" w:rsidR="00482D72" w:rsidRPr="002505DC" w:rsidRDefault="00482D72" w:rsidP="00482D72">
            <w:pPr>
              <w:jc w:val="center"/>
              <w:rPr>
                <w:rFonts w:ascii="Times New Roman" w:eastAsia="Times New Roman" w:hAnsi="Times New Roman" w:cs="Times New Roman"/>
                <w:rPrChange w:id="43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31" w:author="Goehring, Benjamin" w:date="2018-08-27T07:09:00Z">
                  <w:rPr>
                    <w:rFonts w:ascii="Times" w:eastAsia="Times New Roman" w:hAnsi="Times" w:cs="Times New Roman"/>
                  </w:rPr>
                </w:rPrChange>
              </w:rPr>
              <w:t>777</w:t>
            </w:r>
          </w:p>
        </w:tc>
        <w:tc>
          <w:tcPr>
            <w:tcW w:w="0" w:type="auto"/>
            <w:vAlign w:val="center"/>
            <w:hideMark/>
          </w:tcPr>
          <w:p w14:paraId="5CF6BD27" w14:textId="77777777" w:rsidR="00482D72" w:rsidRPr="002505DC" w:rsidRDefault="00482D72" w:rsidP="00482D72">
            <w:pPr>
              <w:jc w:val="center"/>
              <w:rPr>
                <w:rFonts w:ascii="Times New Roman" w:eastAsia="Times New Roman" w:hAnsi="Times New Roman" w:cs="Times New Roman"/>
                <w:rPrChange w:id="43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33" w:author="Goehring, Benjamin" w:date="2018-08-27T07:09:00Z">
                  <w:rPr>
                    <w:rFonts w:ascii="Times" w:eastAsia="Times New Roman" w:hAnsi="Times" w:cs="Times New Roman"/>
                  </w:rPr>
                </w:rPrChange>
              </w:rPr>
              <w:t>777</w:t>
            </w:r>
          </w:p>
        </w:tc>
        <w:tc>
          <w:tcPr>
            <w:tcW w:w="0" w:type="auto"/>
            <w:vAlign w:val="center"/>
            <w:hideMark/>
          </w:tcPr>
          <w:p w14:paraId="00C3614E" w14:textId="77777777" w:rsidR="00482D72" w:rsidRPr="002505DC" w:rsidRDefault="00482D72" w:rsidP="00482D72">
            <w:pPr>
              <w:jc w:val="center"/>
              <w:rPr>
                <w:rFonts w:ascii="Times New Roman" w:eastAsia="Times New Roman" w:hAnsi="Times New Roman" w:cs="Times New Roman"/>
                <w:rPrChange w:id="43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35" w:author="Goehring, Benjamin" w:date="2018-08-27T07:09:00Z">
                  <w:rPr>
                    <w:rFonts w:ascii="Times" w:eastAsia="Times New Roman" w:hAnsi="Times" w:cs="Times New Roman"/>
                  </w:rPr>
                </w:rPrChange>
              </w:rPr>
              <w:t>777</w:t>
            </w:r>
          </w:p>
        </w:tc>
      </w:tr>
      <w:tr w:rsidR="00482D72" w:rsidRPr="002505DC" w14:paraId="1D51B792" w14:textId="77777777" w:rsidTr="00482D72">
        <w:trPr>
          <w:tblCellSpacing w:w="15" w:type="dxa"/>
        </w:trPr>
        <w:tc>
          <w:tcPr>
            <w:tcW w:w="0" w:type="auto"/>
            <w:vAlign w:val="center"/>
            <w:hideMark/>
          </w:tcPr>
          <w:p w14:paraId="49003A43" w14:textId="77777777" w:rsidR="00482D72" w:rsidRPr="002505DC" w:rsidRDefault="00482D72" w:rsidP="00482D72">
            <w:pPr>
              <w:rPr>
                <w:rFonts w:ascii="Times New Roman" w:eastAsia="Times New Roman" w:hAnsi="Times New Roman" w:cs="Times New Roman"/>
                <w:rPrChange w:id="43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37" w:author="Goehring, Benjamin" w:date="2018-08-27T07:09:00Z">
                  <w:rPr>
                    <w:rFonts w:ascii="Times" w:eastAsia="Times New Roman" w:hAnsi="Times" w:cs="Times New Roman"/>
                  </w:rPr>
                </w:rPrChange>
              </w:rPr>
              <w:t>R</w:t>
            </w:r>
            <w:r w:rsidRPr="002505DC">
              <w:rPr>
                <w:rFonts w:ascii="Times New Roman" w:eastAsia="Times New Roman" w:hAnsi="Times New Roman" w:cs="Times New Roman"/>
                <w:vertAlign w:val="superscript"/>
                <w:rPrChange w:id="438" w:author="Goehring, Benjamin" w:date="2018-08-27T07:09:00Z">
                  <w:rPr>
                    <w:rFonts w:ascii="Times" w:eastAsia="Times New Roman" w:hAnsi="Times" w:cs="Times New Roman"/>
                    <w:vertAlign w:val="superscript"/>
                  </w:rPr>
                </w:rPrChange>
              </w:rPr>
              <w:t>2</w:t>
            </w:r>
          </w:p>
        </w:tc>
        <w:tc>
          <w:tcPr>
            <w:tcW w:w="0" w:type="auto"/>
            <w:vAlign w:val="center"/>
            <w:hideMark/>
          </w:tcPr>
          <w:p w14:paraId="28C7EF23" w14:textId="77777777" w:rsidR="00482D72" w:rsidRPr="002505DC" w:rsidRDefault="00482D72" w:rsidP="00482D72">
            <w:pPr>
              <w:jc w:val="center"/>
              <w:rPr>
                <w:rFonts w:ascii="Times New Roman" w:eastAsia="Times New Roman" w:hAnsi="Times New Roman" w:cs="Times New Roman"/>
                <w:rPrChange w:id="43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40" w:author="Goehring, Benjamin" w:date="2018-08-27T07:09:00Z">
                  <w:rPr>
                    <w:rFonts w:ascii="Times" w:eastAsia="Times New Roman" w:hAnsi="Times" w:cs="Times New Roman"/>
                  </w:rPr>
                </w:rPrChange>
              </w:rPr>
              <w:t>.094</w:t>
            </w:r>
          </w:p>
        </w:tc>
        <w:tc>
          <w:tcPr>
            <w:tcW w:w="0" w:type="auto"/>
            <w:vAlign w:val="center"/>
            <w:hideMark/>
          </w:tcPr>
          <w:p w14:paraId="192DE08B" w14:textId="77777777" w:rsidR="00482D72" w:rsidRPr="002505DC" w:rsidRDefault="00482D72" w:rsidP="00482D72">
            <w:pPr>
              <w:jc w:val="center"/>
              <w:rPr>
                <w:rFonts w:ascii="Times New Roman" w:eastAsia="Times New Roman" w:hAnsi="Times New Roman" w:cs="Times New Roman"/>
                <w:rPrChange w:id="44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42" w:author="Goehring, Benjamin" w:date="2018-08-27T07:09:00Z">
                  <w:rPr>
                    <w:rFonts w:ascii="Times" w:eastAsia="Times New Roman" w:hAnsi="Times" w:cs="Times New Roman"/>
                  </w:rPr>
                </w:rPrChange>
              </w:rPr>
              <w:t>.109</w:t>
            </w:r>
          </w:p>
        </w:tc>
        <w:tc>
          <w:tcPr>
            <w:tcW w:w="0" w:type="auto"/>
            <w:vAlign w:val="center"/>
            <w:hideMark/>
          </w:tcPr>
          <w:p w14:paraId="100BEB46" w14:textId="77777777" w:rsidR="00482D72" w:rsidRPr="002505DC" w:rsidRDefault="00482D72" w:rsidP="00482D72">
            <w:pPr>
              <w:jc w:val="center"/>
              <w:rPr>
                <w:rFonts w:ascii="Times New Roman" w:eastAsia="Times New Roman" w:hAnsi="Times New Roman" w:cs="Times New Roman"/>
                <w:rPrChange w:id="44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44" w:author="Goehring, Benjamin" w:date="2018-08-27T07:09:00Z">
                  <w:rPr>
                    <w:rFonts w:ascii="Times" w:eastAsia="Times New Roman" w:hAnsi="Times" w:cs="Times New Roman"/>
                  </w:rPr>
                </w:rPrChange>
              </w:rPr>
              <w:t>.463</w:t>
            </w:r>
          </w:p>
        </w:tc>
        <w:tc>
          <w:tcPr>
            <w:tcW w:w="0" w:type="auto"/>
            <w:vAlign w:val="center"/>
            <w:hideMark/>
          </w:tcPr>
          <w:p w14:paraId="344D8771" w14:textId="77777777" w:rsidR="00482D72" w:rsidRPr="002505DC" w:rsidRDefault="00482D72" w:rsidP="00482D72">
            <w:pPr>
              <w:jc w:val="center"/>
              <w:rPr>
                <w:rFonts w:ascii="Times New Roman" w:eastAsia="Times New Roman" w:hAnsi="Times New Roman" w:cs="Times New Roman"/>
                <w:rPrChange w:id="44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46" w:author="Goehring, Benjamin" w:date="2018-08-27T07:09:00Z">
                  <w:rPr>
                    <w:rFonts w:ascii="Times" w:eastAsia="Times New Roman" w:hAnsi="Times" w:cs="Times New Roman"/>
                  </w:rPr>
                </w:rPrChange>
              </w:rPr>
              <w:t>.634</w:t>
            </w:r>
          </w:p>
        </w:tc>
      </w:tr>
      <w:tr w:rsidR="00482D72" w:rsidRPr="002505DC" w14:paraId="6A5712E8" w14:textId="77777777" w:rsidTr="00482D72">
        <w:trPr>
          <w:tblCellSpacing w:w="15" w:type="dxa"/>
        </w:trPr>
        <w:tc>
          <w:tcPr>
            <w:tcW w:w="0" w:type="auto"/>
            <w:vAlign w:val="center"/>
            <w:hideMark/>
          </w:tcPr>
          <w:p w14:paraId="62FC1462" w14:textId="72505CB4" w:rsidR="00482D72" w:rsidRPr="002505DC" w:rsidRDefault="00482D72" w:rsidP="00482D72">
            <w:pPr>
              <w:rPr>
                <w:rFonts w:ascii="Times New Roman" w:eastAsia="Times New Roman" w:hAnsi="Times New Roman" w:cs="Times New Roman"/>
                <w:rPrChange w:id="44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48" w:author="Goehring, Benjamin" w:date="2018-08-27T07:09:00Z">
                  <w:rPr>
                    <w:rFonts w:ascii="Times" w:eastAsia="Times New Roman" w:hAnsi="Times" w:cs="Times New Roman"/>
                  </w:rPr>
                </w:rPrChange>
              </w:rPr>
              <w:t>Adjusted R</w:t>
            </w:r>
            <w:ins w:id="449" w:author="Goehring, Benjamin" w:date="2018-08-26T19:30:00Z">
              <w:r w:rsidR="00E6457C" w:rsidRPr="002505DC">
                <w:rPr>
                  <w:rFonts w:ascii="Times New Roman" w:eastAsia="Times New Roman" w:hAnsi="Times New Roman" w:cs="Times New Roman"/>
                  <w:vertAlign w:val="superscript"/>
                  <w:rPrChange w:id="450" w:author="Goehring, Benjamin" w:date="2018-08-27T07:09:00Z">
                    <w:rPr>
                      <w:rFonts w:ascii="Times New Roman" w:eastAsia="Times New Roman" w:hAnsi="Times New Roman" w:cs="Times New Roman"/>
                    </w:rPr>
                  </w:rPrChange>
                </w:rPr>
                <w:t>2</w:t>
              </w:r>
            </w:ins>
            <w:del w:id="451" w:author="Goehring, Benjamin" w:date="2018-08-26T19:29:00Z">
              <w:r w:rsidRPr="002505DC" w:rsidDel="00E6457C">
                <w:rPr>
                  <w:rFonts w:ascii="Times New Roman" w:eastAsia="Times New Roman" w:hAnsi="Times New Roman" w:cs="Times New Roman"/>
                  <w:vertAlign w:val="superscript"/>
                  <w:rPrChange w:id="452" w:author="Goehring, Benjamin" w:date="2018-08-27T07:09:00Z">
                    <w:rPr>
                      <w:rFonts w:ascii="Times" w:eastAsia="Times New Roman" w:hAnsi="Times" w:cs="Times New Roman"/>
                      <w:vertAlign w:val="superscript"/>
                    </w:rPr>
                  </w:rPrChange>
                </w:rPr>
                <w:delText>2</w:delText>
              </w:r>
            </w:del>
          </w:p>
        </w:tc>
        <w:tc>
          <w:tcPr>
            <w:tcW w:w="0" w:type="auto"/>
            <w:vAlign w:val="center"/>
            <w:hideMark/>
          </w:tcPr>
          <w:p w14:paraId="7BA6E437" w14:textId="77777777" w:rsidR="00482D72" w:rsidRPr="002505DC" w:rsidRDefault="00482D72" w:rsidP="00482D72">
            <w:pPr>
              <w:jc w:val="center"/>
              <w:rPr>
                <w:rFonts w:ascii="Times New Roman" w:eastAsia="Times New Roman" w:hAnsi="Times New Roman" w:cs="Times New Roman"/>
                <w:rPrChange w:id="45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54" w:author="Goehring, Benjamin" w:date="2018-08-27T07:09:00Z">
                  <w:rPr>
                    <w:rFonts w:ascii="Times" w:eastAsia="Times New Roman" w:hAnsi="Times" w:cs="Times New Roman"/>
                  </w:rPr>
                </w:rPrChange>
              </w:rPr>
              <w:t>.026</w:t>
            </w:r>
          </w:p>
        </w:tc>
        <w:tc>
          <w:tcPr>
            <w:tcW w:w="0" w:type="auto"/>
            <w:vAlign w:val="center"/>
            <w:hideMark/>
          </w:tcPr>
          <w:p w14:paraId="4C8E1268" w14:textId="77777777" w:rsidR="00482D72" w:rsidRPr="002505DC" w:rsidRDefault="00482D72" w:rsidP="00482D72">
            <w:pPr>
              <w:jc w:val="center"/>
              <w:rPr>
                <w:rFonts w:ascii="Times New Roman" w:eastAsia="Times New Roman" w:hAnsi="Times New Roman" w:cs="Times New Roman"/>
                <w:rPrChange w:id="45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56" w:author="Goehring, Benjamin" w:date="2018-08-27T07:09:00Z">
                  <w:rPr>
                    <w:rFonts w:ascii="Times" w:eastAsia="Times New Roman" w:hAnsi="Times" w:cs="Times New Roman"/>
                  </w:rPr>
                </w:rPrChange>
              </w:rPr>
              <w:t>.041</w:t>
            </w:r>
          </w:p>
        </w:tc>
        <w:tc>
          <w:tcPr>
            <w:tcW w:w="0" w:type="auto"/>
            <w:vAlign w:val="center"/>
            <w:hideMark/>
          </w:tcPr>
          <w:p w14:paraId="01650683" w14:textId="77777777" w:rsidR="00482D72" w:rsidRPr="002505DC" w:rsidRDefault="00482D72" w:rsidP="00482D72">
            <w:pPr>
              <w:jc w:val="center"/>
              <w:rPr>
                <w:rFonts w:ascii="Times New Roman" w:eastAsia="Times New Roman" w:hAnsi="Times New Roman" w:cs="Times New Roman"/>
                <w:rPrChange w:id="45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58" w:author="Goehring, Benjamin" w:date="2018-08-27T07:09:00Z">
                  <w:rPr>
                    <w:rFonts w:ascii="Times" w:eastAsia="Times New Roman" w:hAnsi="Times" w:cs="Times New Roman"/>
                  </w:rPr>
                </w:rPrChange>
              </w:rPr>
              <w:t>.420</w:t>
            </w:r>
          </w:p>
        </w:tc>
        <w:tc>
          <w:tcPr>
            <w:tcW w:w="0" w:type="auto"/>
            <w:vAlign w:val="center"/>
            <w:hideMark/>
          </w:tcPr>
          <w:p w14:paraId="1BB78431" w14:textId="77777777" w:rsidR="00482D72" w:rsidRPr="002505DC" w:rsidRDefault="00482D72" w:rsidP="00482D72">
            <w:pPr>
              <w:jc w:val="center"/>
              <w:rPr>
                <w:rFonts w:ascii="Times New Roman" w:eastAsia="Times New Roman" w:hAnsi="Times New Roman" w:cs="Times New Roman"/>
                <w:rPrChange w:id="45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60" w:author="Goehring, Benjamin" w:date="2018-08-27T07:09:00Z">
                  <w:rPr>
                    <w:rFonts w:ascii="Times" w:eastAsia="Times New Roman" w:hAnsi="Times" w:cs="Times New Roman"/>
                  </w:rPr>
                </w:rPrChange>
              </w:rPr>
              <w:t>.597</w:t>
            </w:r>
          </w:p>
        </w:tc>
      </w:tr>
      <w:tr w:rsidR="00482D72" w:rsidRPr="002505DC" w14:paraId="4EDC012D" w14:textId="77777777" w:rsidTr="00482D72">
        <w:trPr>
          <w:tblCellSpacing w:w="15" w:type="dxa"/>
        </w:trPr>
        <w:tc>
          <w:tcPr>
            <w:tcW w:w="0" w:type="auto"/>
            <w:vAlign w:val="center"/>
            <w:hideMark/>
          </w:tcPr>
          <w:p w14:paraId="297D4216" w14:textId="77777777" w:rsidR="00482D72" w:rsidRPr="002505DC" w:rsidRDefault="00482D72" w:rsidP="00482D72">
            <w:pPr>
              <w:rPr>
                <w:rFonts w:ascii="Times New Roman" w:eastAsia="Times New Roman" w:hAnsi="Times New Roman" w:cs="Times New Roman"/>
                <w:rPrChange w:id="46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62" w:author="Goehring, Benjamin" w:date="2018-08-27T07:09:00Z">
                  <w:rPr>
                    <w:rFonts w:ascii="Times" w:eastAsia="Times New Roman" w:hAnsi="Times" w:cs="Times New Roman"/>
                  </w:rPr>
                </w:rPrChange>
              </w:rPr>
              <w:t>F Statistic</w:t>
            </w:r>
          </w:p>
        </w:tc>
        <w:tc>
          <w:tcPr>
            <w:tcW w:w="0" w:type="auto"/>
            <w:vAlign w:val="center"/>
            <w:hideMark/>
          </w:tcPr>
          <w:p w14:paraId="455D0216" w14:textId="77777777" w:rsidR="00482D72" w:rsidRPr="002505DC" w:rsidRDefault="00482D72" w:rsidP="00482D72">
            <w:pPr>
              <w:jc w:val="center"/>
              <w:rPr>
                <w:rFonts w:ascii="Times New Roman" w:eastAsia="Times New Roman" w:hAnsi="Times New Roman" w:cs="Times New Roman"/>
                <w:rPrChange w:id="46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64" w:author="Goehring, Benjamin" w:date="2018-08-27T07:09:00Z">
                  <w:rPr>
                    <w:rFonts w:ascii="Times" w:eastAsia="Times New Roman" w:hAnsi="Times" w:cs="Times New Roman"/>
                  </w:rPr>
                </w:rPrChange>
              </w:rPr>
              <w:t>14.924*** (df = 5; 722)</w:t>
            </w:r>
          </w:p>
        </w:tc>
        <w:tc>
          <w:tcPr>
            <w:tcW w:w="0" w:type="auto"/>
            <w:vAlign w:val="center"/>
            <w:hideMark/>
          </w:tcPr>
          <w:p w14:paraId="1C25D365" w14:textId="77777777" w:rsidR="00482D72" w:rsidRPr="002505DC" w:rsidRDefault="00482D72" w:rsidP="00482D72">
            <w:pPr>
              <w:jc w:val="center"/>
              <w:rPr>
                <w:rFonts w:ascii="Times New Roman" w:eastAsia="Times New Roman" w:hAnsi="Times New Roman" w:cs="Times New Roman"/>
                <w:rPrChange w:id="46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66" w:author="Goehring, Benjamin" w:date="2018-08-27T07:09:00Z">
                  <w:rPr>
                    <w:rFonts w:ascii="Times" w:eastAsia="Times New Roman" w:hAnsi="Times" w:cs="Times New Roman"/>
                  </w:rPr>
                </w:rPrChange>
              </w:rPr>
              <w:t>14.639*** (df = 6; 721)</w:t>
            </w:r>
          </w:p>
        </w:tc>
        <w:tc>
          <w:tcPr>
            <w:tcW w:w="0" w:type="auto"/>
            <w:vAlign w:val="center"/>
            <w:hideMark/>
          </w:tcPr>
          <w:p w14:paraId="722B9584" w14:textId="77777777" w:rsidR="00482D72" w:rsidRPr="002505DC" w:rsidRDefault="00482D72" w:rsidP="00482D72">
            <w:pPr>
              <w:jc w:val="center"/>
              <w:rPr>
                <w:rFonts w:ascii="Times New Roman" w:eastAsia="Times New Roman" w:hAnsi="Times New Roman" w:cs="Times New Roman"/>
                <w:rPrChange w:id="46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68" w:author="Goehring, Benjamin" w:date="2018-08-27T07:09:00Z">
                  <w:rPr>
                    <w:rFonts w:ascii="Times" w:eastAsia="Times New Roman" w:hAnsi="Times" w:cs="Times New Roman"/>
                  </w:rPr>
                </w:rPrChange>
              </w:rPr>
              <w:t>77.416*** (df = 8; 719)</w:t>
            </w:r>
          </w:p>
        </w:tc>
        <w:tc>
          <w:tcPr>
            <w:tcW w:w="0" w:type="auto"/>
            <w:vAlign w:val="center"/>
            <w:hideMark/>
          </w:tcPr>
          <w:p w14:paraId="0D13E244" w14:textId="77777777" w:rsidR="00482D72" w:rsidRPr="002505DC" w:rsidRDefault="00482D72" w:rsidP="00482D72">
            <w:pPr>
              <w:jc w:val="center"/>
              <w:rPr>
                <w:rFonts w:ascii="Times New Roman" w:eastAsia="Times New Roman" w:hAnsi="Times New Roman" w:cs="Times New Roman"/>
                <w:rPrChange w:id="46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70" w:author="Goehring, Benjamin" w:date="2018-08-27T07:09:00Z">
                  <w:rPr>
                    <w:rFonts w:ascii="Times" w:eastAsia="Times New Roman" w:hAnsi="Times" w:cs="Times New Roman"/>
                  </w:rPr>
                </w:rPrChange>
              </w:rPr>
              <w:t>53.011*** (df = 23; 704)</w:t>
            </w:r>
          </w:p>
        </w:tc>
      </w:tr>
      <w:tr w:rsidR="00482D72" w:rsidRPr="002505DC" w14:paraId="7089A09D" w14:textId="77777777" w:rsidTr="00482D72">
        <w:trPr>
          <w:tblCellSpacing w:w="15" w:type="dxa"/>
        </w:trPr>
        <w:tc>
          <w:tcPr>
            <w:tcW w:w="0" w:type="auto"/>
            <w:gridSpan w:val="5"/>
            <w:tcBorders>
              <w:bottom w:val="single" w:sz="6" w:space="0" w:color="000000"/>
            </w:tcBorders>
            <w:vAlign w:val="center"/>
            <w:hideMark/>
          </w:tcPr>
          <w:p w14:paraId="6925F735" w14:textId="77777777" w:rsidR="00482D72" w:rsidRPr="002505DC" w:rsidRDefault="00482D72" w:rsidP="00482D72">
            <w:pPr>
              <w:jc w:val="center"/>
              <w:rPr>
                <w:rFonts w:ascii="Times New Roman" w:eastAsia="Times New Roman" w:hAnsi="Times New Roman" w:cs="Times New Roman"/>
                <w:rPrChange w:id="471" w:author="Goehring, Benjamin" w:date="2018-08-27T07:09:00Z">
                  <w:rPr>
                    <w:rFonts w:ascii="Times" w:eastAsia="Times New Roman" w:hAnsi="Times" w:cs="Times New Roman"/>
                  </w:rPr>
                </w:rPrChange>
              </w:rPr>
            </w:pPr>
          </w:p>
        </w:tc>
      </w:tr>
      <w:tr w:rsidR="00482D72" w:rsidRPr="002505DC" w14:paraId="2EEE81ED" w14:textId="77777777" w:rsidTr="00482D72">
        <w:trPr>
          <w:tblCellSpacing w:w="15" w:type="dxa"/>
        </w:trPr>
        <w:tc>
          <w:tcPr>
            <w:tcW w:w="0" w:type="auto"/>
            <w:vAlign w:val="center"/>
            <w:hideMark/>
          </w:tcPr>
          <w:p w14:paraId="6AE3AA9B" w14:textId="77777777" w:rsidR="00482D72" w:rsidRPr="002505DC" w:rsidRDefault="00482D72" w:rsidP="00482D72">
            <w:pPr>
              <w:rPr>
                <w:rFonts w:ascii="Times New Roman" w:eastAsia="Times New Roman" w:hAnsi="Times New Roman" w:cs="Times New Roman"/>
                <w:rPrChange w:id="472" w:author="Goehring, Benjamin" w:date="2018-08-27T07:09:00Z">
                  <w:rPr>
                    <w:rFonts w:ascii="Times" w:eastAsia="Times New Roman" w:hAnsi="Times" w:cs="Times New Roman"/>
                  </w:rPr>
                </w:rPrChange>
              </w:rPr>
            </w:pPr>
            <w:r w:rsidRPr="002505DC">
              <w:rPr>
                <w:rFonts w:ascii="Times New Roman" w:eastAsia="Times New Roman" w:hAnsi="Times New Roman" w:cs="Times New Roman"/>
                <w:i/>
                <w:iCs/>
                <w:rPrChange w:id="473" w:author="Goehring, Benjamin" w:date="2018-08-27T07:09:00Z">
                  <w:rPr>
                    <w:rFonts w:ascii="Times" w:eastAsia="Times New Roman" w:hAnsi="Times" w:cs="Times New Roman"/>
                    <w:i/>
                    <w:iCs/>
                  </w:rPr>
                </w:rPrChange>
              </w:rPr>
              <w:t>Note:</w:t>
            </w:r>
          </w:p>
        </w:tc>
        <w:tc>
          <w:tcPr>
            <w:tcW w:w="0" w:type="auto"/>
            <w:gridSpan w:val="4"/>
            <w:vAlign w:val="center"/>
            <w:hideMark/>
          </w:tcPr>
          <w:p w14:paraId="3B14FB03" w14:textId="77777777" w:rsidR="00482D72" w:rsidRPr="002505DC" w:rsidRDefault="00482D72" w:rsidP="00482D72">
            <w:pPr>
              <w:jc w:val="right"/>
              <w:rPr>
                <w:rFonts w:ascii="Times New Roman" w:eastAsia="Times New Roman" w:hAnsi="Times New Roman" w:cs="Times New Roman"/>
                <w:rPrChange w:id="47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475" w:author="Goehring, Benjamin" w:date="2018-08-27T07:09:00Z">
                  <w:rPr>
                    <w:rFonts w:ascii="Times" w:eastAsia="Times New Roman" w:hAnsi="Times" w:cs="Times New Roman"/>
                    <w:vertAlign w:val="superscript"/>
                  </w:rPr>
                </w:rPrChange>
              </w:rPr>
              <w:t>*p&lt;0.1; **p&lt;0.05; ***p&lt;0.01</w:t>
            </w:r>
          </w:p>
        </w:tc>
      </w:tr>
    </w:tbl>
    <w:p w14:paraId="200119D7" w14:textId="15F14F58" w:rsidR="00023235" w:rsidRPr="00E66630" w:rsidRDefault="00023235" w:rsidP="00AC4DC0">
      <w:pPr>
        <w:spacing w:line="480" w:lineRule="auto"/>
        <w:rPr>
          <w:rFonts w:ascii="Times New Roman" w:hAnsi="Times New Roman" w:cs="Times New Roman"/>
        </w:rPr>
      </w:pPr>
    </w:p>
    <w:p w14:paraId="7447A92A" w14:textId="46599EE0" w:rsidR="002227B9" w:rsidRPr="002505DC" w:rsidRDefault="002D60A4" w:rsidP="00023235">
      <w:pPr>
        <w:spacing w:line="480" w:lineRule="auto"/>
        <w:ind w:firstLine="720"/>
        <w:rPr>
          <w:rFonts w:ascii="Times New Roman" w:hAnsi="Times New Roman" w:cs="Times New Roman"/>
        </w:rPr>
      </w:pPr>
      <w:r w:rsidRPr="00D20966">
        <w:rPr>
          <w:rFonts w:ascii="Times New Roman" w:hAnsi="Times New Roman" w:cs="Times New Roman"/>
        </w:rPr>
        <w:t>Model 4</w:t>
      </w:r>
      <w:r w:rsidR="00CC4788" w:rsidRPr="00D20966">
        <w:rPr>
          <w:rFonts w:ascii="Times New Roman" w:hAnsi="Times New Roman" w:cs="Times New Roman"/>
        </w:rPr>
        <w:t xml:space="preserve"> </w:t>
      </w:r>
      <w:r w:rsidRPr="002505DC">
        <w:rPr>
          <w:rFonts w:ascii="Times New Roman" w:hAnsi="Times New Roman" w:cs="Times New Roman"/>
        </w:rPr>
        <w:t xml:space="preserve">introduces </w:t>
      </w:r>
      <w:r w:rsidR="002227B9" w:rsidRPr="002505DC">
        <w:rPr>
          <w:rFonts w:ascii="Times New Roman" w:hAnsi="Times New Roman" w:cs="Times New Roman"/>
        </w:rPr>
        <w:t>time fixed effects, thereby controlling for unobserved trends that are constant</w:t>
      </w:r>
      <w:r w:rsidR="00A64B85" w:rsidRPr="002505DC">
        <w:rPr>
          <w:rFonts w:ascii="Times New Roman" w:hAnsi="Times New Roman" w:cs="Times New Roman"/>
        </w:rPr>
        <w:t xml:space="preserve"> across states</w:t>
      </w:r>
      <w:r w:rsidR="002227B9" w:rsidRPr="002505DC">
        <w:rPr>
          <w:rFonts w:ascii="Times New Roman" w:hAnsi="Times New Roman" w:cs="Times New Roman"/>
        </w:rPr>
        <w:t xml:space="preserve"> in any given fiscal year</w:t>
      </w:r>
      <w:r w:rsidR="006645EB" w:rsidRPr="002505DC">
        <w:rPr>
          <w:rFonts w:ascii="Times New Roman" w:hAnsi="Times New Roman" w:cs="Times New Roman"/>
        </w:rPr>
        <w:t xml:space="preserve">. </w:t>
      </w:r>
      <w:r w:rsidR="00CC4788" w:rsidRPr="002505DC">
        <w:rPr>
          <w:rFonts w:ascii="Times New Roman" w:hAnsi="Times New Roman" w:cs="Times New Roman"/>
        </w:rPr>
        <w:t>T</w:t>
      </w:r>
      <w:r w:rsidR="00A64B85" w:rsidRPr="002505DC">
        <w:rPr>
          <w:rFonts w:ascii="Times New Roman" w:hAnsi="Times New Roman" w:cs="Times New Roman"/>
        </w:rPr>
        <w:t xml:space="preserve">wo trends in basic assistance spending </w:t>
      </w:r>
      <w:r w:rsidR="00A22784" w:rsidRPr="002505DC">
        <w:rPr>
          <w:rFonts w:ascii="Times New Roman" w:hAnsi="Times New Roman" w:cs="Times New Roman"/>
        </w:rPr>
        <w:t xml:space="preserve">are evident </w:t>
      </w:r>
      <w:r w:rsidR="00A64B85" w:rsidRPr="002505DC">
        <w:rPr>
          <w:rFonts w:ascii="Times New Roman" w:hAnsi="Times New Roman" w:cs="Times New Roman"/>
        </w:rPr>
        <w:t>between FY 1998 and 2013</w:t>
      </w:r>
      <w:r w:rsidR="00CC4788" w:rsidRPr="002505DC">
        <w:rPr>
          <w:rFonts w:ascii="Times New Roman" w:hAnsi="Times New Roman" w:cs="Times New Roman"/>
        </w:rPr>
        <w:t xml:space="preserve">: </w:t>
      </w:r>
      <w:r w:rsidR="00A64B85" w:rsidRPr="002505DC">
        <w:rPr>
          <w:rFonts w:ascii="Times New Roman" w:hAnsi="Times New Roman" w:cs="Times New Roman"/>
        </w:rPr>
        <w:t xml:space="preserve">The aggregate decrease in basic assistance spending which every state participated in and the within-distribution divergence that resulted from states’ </w:t>
      </w:r>
      <w:r w:rsidR="00A64B85" w:rsidRPr="002505DC">
        <w:rPr>
          <w:rFonts w:ascii="Times New Roman" w:hAnsi="Times New Roman" w:cs="Times New Roman"/>
        </w:rPr>
        <w:lastRenderedPageBreak/>
        <w:t xml:space="preserve">following </w:t>
      </w:r>
      <w:r w:rsidR="00023235" w:rsidRPr="002505DC">
        <w:rPr>
          <w:rFonts w:ascii="Times New Roman" w:hAnsi="Times New Roman" w:cs="Times New Roman"/>
        </w:rPr>
        <w:t>distinctive</w:t>
      </w:r>
      <w:r w:rsidR="00A64B85" w:rsidRPr="002505DC">
        <w:rPr>
          <w:rFonts w:ascii="Times New Roman" w:hAnsi="Times New Roman" w:cs="Times New Roman"/>
        </w:rPr>
        <w:t xml:space="preserve"> paths within the national trend</w:t>
      </w:r>
      <w:r w:rsidR="006645EB" w:rsidRPr="002505DC">
        <w:rPr>
          <w:rFonts w:ascii="Times New Roman" w:hAnsi="Times New Roman" w:cs="Times New Roman"/>
        </w:rPr>
        <w:t xml:space="preserve">. </w:t>
      </w:r>
      <w:r w:rsidR="00A64B85" w:rsidRPr="002505DC">
        <w:rPr>
          <w:rFonts w:ascii="Times New Roman" w:hAnsi="Times New Roman" w:cs="Times New Roman"/>
        </w:rPr>
        <w:t xml:space="preserve">With time fixed effects in place, Model 4 controls for the national-level forces that shaped basic assistance expenditures and allows for a </w:t>
      </w:r>
      <w:r w:rsidR="00CC4788" w:rsidRPr="002505DC">
        <w:rPr>
          <w:rFonts w:ascii="Times New Roman" w:hAnsi="Times New Roman" w:cs="Times New Roman"/>
        </w:rPr>
        <w:t>nuanced a</w:t>
      </w:r>
      <w:r w:rsidR="00A64B85" w:rsidRPr="002505DC">
        <w:rPr>
          <w:rFonts w:ascii="Times New Roman" w:hAnsi="Times New Roman" w:cs="Times New Roman"/>
        </w:rPr>
        <w:t xml:space="preserve">nalysis of state-level factors </w:t>
      </w:r>
      <w:r w:rsidR="00CC4788" w:rsidRPr="002505DC">
        <w:rPr>
          <w:rFonts w:ascii="Times New Roman" w:hAnsi="Times New Roman" w:cs="Times New Roman"/>
        </w:rPr>
        <w:t xml:space="preserve">that </w:t>
      </w:r>
      <w:r w:rsidR="00A64B85" w:rsidRPr="002505DC">
        <w:rPr>
          <w:rFonts w:ascii="Times New Roman" w:hAnsi="Times New Roman" w:cs="Times New Roman"/>
        </w:rPr>
        <w:t>caused state</w:t>
      </w:r>
      <w:r w:rsidR="00CC4788" w:rsidRPr="002505DC">
        <w:rPr>
          <w:rFonts w:ascii="Times New Roman" w:hAnsi="Times New Roman" w:cs="Times New Roman"/>
        </w:rPr>
        <w:t>-level</w:t>
      </w:r>
      <w:r w:rsidR="00A64B85" w:rsidRPr="002505DC">
        <w:rPr>
          <w:rFonts w:ascii="Times New Roman" w:hAnsi="Times New Roman" w:cs="Times New Roman"/>
        </w:rPr>
        <w:t xml:space="preserve"> basic assistance spending to diverge within the </w:t>
      </w:r>
      <w:r w:rsidR="00CC4788" w:rsidRPr="002505DC">
        <w:rPr>
          <w:rFonts w:ascii="Times New Roman" w:hAnsi="Times New Roman" w:cs="Times New Roman"/>
        </w:rPr>
        <w:t>national trend</w:t>
      </w:r>
      <w:r w:rsidR="00A64B85" w:rsidRPr="002505DC">
        <w:rPr>
          <w:rFonts w:ascii="Times New Roman" w:hAnsi="Times New Roman" w:cs="Times New Roman"/>
        </w:rPr>
        <w:t xml:space="preserve">. </w:t>
      </w:r>
    </w:p>
    <w:p w14:paraId="612D76D1" w14:textId="7259D5B5" w:rsidR="0071271B" w:rsidRPr="002505DC" w:rsidRDefault="00A64B85" w:rsidP="00A64B85">
      <w:pPr>
        <w:spacing w:line="480" w:lineRule="auto"/>
        <w:ind w:firstLine="720"/>
        <w:rPr>
          <w:rFonts w:ascii="Times New Roman" w:hAnsi="Times New Roman" w:cs="Times New Roman"/>
        </w:rPr>
      </w:pPr>
      <w:r w:rsidRPr="002505DC">
        <w:rPr>
          <w:rFonts w:ascii="Times New Roman" w:hAnsi="Times New Roman" w:cs="Times New Roman"/>
        </w:rPr>
        <w:t>In Model 4</w:t>
      </w:r>
      <w:r w:rsidR="0071271B" w:rsidRPr="002505DC">
        <w:rPr>
          <w:rFonts w:ascii="Times New Roman" w:hAnsi="Times New Roman" w:cs="Times New Roman"/>
        </w:rPr>
        <w:t xml:space="preserve">, </w:t>
      </w:r>
      <w:r w:rsidR="0071271B" w:rsidRPr="002505DC">
        <w:rPr>
          <w:rFonts w:ascii="Times New Roman" w:hAnsi="Times New Roman" w:cs="Times New Roman"/>
          <w:i/>
        </w:rPr>
        <w:t xml:space="preserve">african_americans </w:t>
      </w:r>
      <w:r w:rsidR="00C575FB" w:rsidRPr="002505DC">
        <w:rPr>
          <w:rFonts w:ascii="Times New Roman" w:hAnsi="Times New Roman" w:cs="Times New Roman"/>
        </w:rPr>
        <w:t>remains highly significant and, as expected, negatively correlated with states’ basic assistance spending</w:t>
      </w:r>
      <w:r w:rsidR="006645EB" w:rsidRPr="002505DC">
        <w:rPr>
          <w:rFonts w:ascii="Times New Roman" w:hAnsi="Times New Roman" w:cs="Times New Roman"/>
        </w:rPr>
        <w:t xml:space="preserve">. </w:t>
      </w:r>
      <w:r w:rsidR="00C575FB" w:rsidRPr="002505DC">
        <w:rPr>
          <w:rFonts w:ascii="Times New Roman" w:hAnsi="Times New Roman" w:cs="Times New Roman"/>
        </w:rPr>
        <w:t xml:space="preserve">On average, a state that experienced a 1% increase in the portion of its TANF caseload composed of African Americans spent .249% less on basic assistance in the following fiscal year. Such a finding corresponds to </w:t>
      </w:r>
      <w:r w:rsidR="00C575FB" w:rsidRPr="002505DC">
        <w:rPr>
          <w:rFonts w:ascii="Times New Roman" w:eastAsia="Times New Roman" w:hAnsi="Times New Roman" w:cs="Times New Roman"/>
        </w:rPr>
        <w:t>the conclusions of Gilens</w:t>
      </w:r>
      <w:r w:rsidR="00F66DF2" w:rsidRPr="002505DC">
        <w:rPr>
          <w:rFonts w:ascii="Times New Roman" w:eastAsia="Times New Roman" w:hAnsi="Times New Roman" w:cs="Times New Roman"/>
        </w:rPr>
        <w:t xml:space="preserve"> </w:t>
      </w:r>
      <w:r w:rsidR="00F66DF2" w:rsidRPr="00D20966">
        <w:rPr>
          <w:rFonts w:ascii="Times New Roman" w:eastAsia="Times New Roman" w:hAnsi="Times New Roman" w:cs="Times New Roman"/>
        </w:rPr>
        <w:fldChar w:fldCharType="begin"/>
      </w:r>
      <w:r w:rsidR="00F66DF2" w:rsidRPr="002505DC">
        <w:rPr>
          <w:rFonts w:ascii="Times New Roman" w:eastAsia="Times New Roman" w:hAnsi="Times New Roman" w:cs="Times New Roman"/>
        </w:rPr>
        <w:instrText xml:space="preserve"> ADDIN ZOTERO_ITEM CSL_CITATION {"citationID":"WLqkTLb2","properties":{"formattedCitation":"(1996)","plainCitation":"(1996)","noteIndex":0},"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mothers.","DOI":"10.2307/2082611","ISSN":"0003-0554","author":[{"family":"Gilens","given":"Martin"}],"issued":{"date-parts":[["1996"]]}},"suppress-author":true}],"schema":"https://github.com/citation-style-language/schema/raw/master/csl-citation.json"} </w:instrText>
      </w:r>
      <w:r w:rsidR="00F66DF2" w:rsidRPr="00D20966">
        <w:rPr>
          <w:rFonts w:ascii="Times New Roman" w:eastAsia="Times New Roman" w:hAnsi="Times New Roman" w:cs="Times New Roman"/>
          <w:rPrChange w:id="476" w:author="Goehring, Benjamin" w:date="2018-08-27T07:09:00Z">
            <w:rPr>
              <w:rFonts w:ascii="Times New Roman" w:eastAsia="Times New Roman" w:hAnsi="Times New Roman" w:cs="Times New Roman"/>
            </w:rPr>
          </w:rPrChange>
        </w:rPr>
        <w:fldChar w:fldCharType="separate"/>
      </w:r>
      <w:r w:rsidR="00F66DF2" w:rsidRPr="00D20966">
        <w:rPr>
          <w:rFonts w:ascii="Times New Roman" w:eastAsia="Times New Roman" w:hAnsi="Times New Roman" w:cs="Times New Roman"/>
          <w:noProof/>
        </w:rPr>
        <w:t>(1996)</w:t>
      </w:r>
      <w:r w:rsidR="00F66DF2" w:rsidRPr="00D20966">
        <w:rPr>
          <w:rFonts w:ascii="Times New Roman" w:eastAsia="Times New Roman" w:hAnsi="Times New Roman" w:cs="Times New Roman"/>
        </w:rPr>
        <w:fldChar w:fldCharType="end"/>
      </w:r>
      <w:r w:rsidR="00C575FB" w:rsidRPr="00E66630">
        <w:rPr>
          <w:rFonts w:ascii="Times New Roman" w:eastAsia="Times New Roman" w:hAnsi="Times New Roman" w:cs="Times New Roman"/>
        </w:rPr>
        <w:t xml:space="preserve">, </w:t>
      </w:r>
      <w:r w:rsidR="00C575FB" w:rsidRPr="00D20966">
        <w:rPr>
          <w:rFonts w:ascii="Times New Roman" w:hAnsi="Times New Roman" w:cs="Times New Roman"/>
        </w:rPr>
        <w:t>Fellowes and Rowe</w:t>
      </w:r>
      <w:r w:rsidR="00F66DF2" w:rsidRPr="002505DC">
        <w:rPr>
          <w:rFonts w:ascii="Times New Roman" w:hAnsi="Times New Roman" w:cs="Times New Roman"/>
        </w:rPr>
        <w:t xml:space="preserve"> </w:t>
      </w:r>
      <w:r w:rsidR="00F66DF2" w:rsidRPr="00D20966">
        <w:rPr>
          <w:rFonts w:ascii="Times New Roman" w:hAnsi="Times New Roman" w:cs="Times New Roman"/>
        </w:rPr>
        <w:fldChar w:fldCharType="begin"/>
      </w:r>
      <w:r w:rsidR="00F66DF2" w:rsidRPr="002505DC">
        <w:rPr>
          <w:rFonts w:ascii="Times New Roman" w:hAnsi="Times New Roman" w:cs="Times New Roman"/>
        </w:rPr>
        <w:instrText xml:space="preserve"> ADDIN ZOTERO_ITEM CSL_CITATION {"citationID":"CJVa1vhr","properties":{"formattedCitation":"(2004)","plainCitation":"(2004)","noteIndex":0},"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C."},{"family":"Rowe","given":"Gretchen"}],"issued":{"date-parts":[["2004"]]}},"suppress-author":true}],"schema":"https://github.com/citation-style-language/schema/raw/master/csl-citation.json"} </w:instrText>
      </w:r>
      <w:r w:rsidR="00F66DF2" w:rsidRPr="00D20966">
        <w:rPr>
          <w:rFonts w:ascii="Times New Roman" w:hAnsi="Times New Roman" w:cs="Times New Roman"/>
          <w:rPrChange w:id="477" w:author="Goehring, Benjamin" w:date="2018-08-27T07:09:00Z">
            <w:rPr>
              <w:rFonts w:ascii="Times New Roman" w:hAnsi="Times New Roman" w:cs="Times New Roman"/>
            </w:rPr>
          </w:rPrChange>
        </w:rPr>
        <w:fldChar w:fldCharType="separate"/>
      </w:r>
      <w:r w:rsidR="00F66DF2" w:rsidRPr="00D20966">
        <w:rPr>
          <w:rFonts w:ascii="Times New Roman" w:hAnsi="Times New Roman" w:cs="Times New Roman"/>
          <w:noProof/>
        </w:rPr>
        <w:t>(2004)</w:t>
      </w:r>
      <w:r w:rsidR="00F66DF2" w:rsidRPr="00D20966">
        <w:rPr>
          <w:rFonts w:ascii="Times New Roman" w:hAnsi="Times New Roman" w:cs="Times New Roman"/>
        </w:rPr>
        <w:fldChar w:fldCharType="end"/>
      </w:r>
      <w:r w:rsidR="00C575FB" w:rsidRPr="00E66630">
        <w:rPr>
          <w:rFonts w:ascii="Times New Roman" w:hAnsi="Times New Roman" w:cs="Times New Roman"/>
        </w:rPr>
        <w:t>, and Soss et al.</w:t>
      </w:r>
      <w:r w:rsidR="00F66DF2" w:rsidRPr="00D20966">
        <w:rPr>
          <w:rFonts w:ascii="Times New Roman" w:hAnsi="Times New Roman" w:cs="Times New Roman"/>
        </w:rPr>
        <w:t xml:space="preserve"> </w:t>
      </w:r>
      <w:r w:rsidR="00F66DF2" w:rsidRPr="00D20966">
        <w:rPr>
          <w:rFonts w:ascii="Times New Roman" w:hAnsi="Times New Roman" w:cs="Times New Roman"/>
        </w:rPr>
        <w:fldChar w:fldCharType="begin"/>
      </w:r>
      <w:r w:rsidR="00F66DF2" w:rsidRPr="002505DC">
        <w:rPr>
          <w:rFonts w:ascii="Times New Roman" w:hAnsi="Times New Roman" w:cs="Times New Roman"/>
        </w:rPr>
        <w:instrText xml:space="preserve"> ADDIN ZOTERO_ITEM CSL_CITATION {"citationID":"C9iA48bF","properties":{"formattedCitation":"(2001)","plainCitation":"(2001)","noteIndex":0},"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P."},{"family":"O'Brien","given":"Erin"}],"issued":{"date-parts":[["2001"]]}},"suppress-author":true}],"schema":"https://github.com/citation-style-language/schema/raw/master/csl-citation.json"} </w:instrText>
      </w:r>
      <w:r w:rsidR="00F66DF2" w:rsidRPr="00D20966">
        <w:rPr>
          <w:rFonts w:ascii="Times New Roman" w:hAnsi="Times New Roman" w:cs="Times New Roman"/>
          <w:rPrChange w:id="478" w:author="Goehring, Benjamin" w:date="2018-08-27T07:09:00Z">
            <w:rPr>
              <w:rFonts w:ascii="Times New Roman" w:hAnsi="Times New Roman" w:cs="Times New Roman"/>
            </w:rPr>
          </w:rPrChange>
        </w:rPr>
        <w:fldChar w:fldCharType="separate"/>
      </w:r>
      <w:r w:rsidR="00F66DF2" w:rsidRPr="00D20966">
        <w:rPr>
          <w:rFonts w:ascii="Times New Roman" w:hAnsi="Times New Roman" w:cs="Times New Roman"/>
          <w:noProof/>
        </w:rPr>
        <w:t>(2001)</w:t>
      </w:r>
      <w:r w:rsidR="00F66DF2" w:rsidRPr="00D20966">
        <w:rPr>
          <w:rFonts w:ascii="Times New Roman" w:hAnsi="Times New Roman" w:cs="Times New Roman"/>
        </w:rPr>
        <w:fldChar w:fldCharType="end"/>
      </w:r>
      <w:r w:rsidR="00C575FB" w:rsidRPr="00E66630">
        <w:rPr>
          <w:rFonts w:ascii="Times New Roman" w:hAnsi="Times New Roman" w:cs="Times New Roman"/>
        </w:rPr>
        <w:t xml:space="preserve"> and underlines the important role that</w:t>
      </w:r>
      <w:r w:rsidR="00C575FB" w:rsidRPr="00D20966">
        <w:rPr>
          <w:rFonts w:ascii="Times New Roman" w:hAnsi="Times New Roman" w:cs="Times New Roman"/>
        </w:rPr>
        <w:t xml:space="preserve"> race continues to play in shaping social policy outcomes. </w:t>
      </w:r>
    </w:p>
    <w:p w14:paraId="11C6D711" w14:textId="2D91BBC2" w:rsidR="00C575FB" w:rsidRPr="002505DC" w:rsidRDefault="00C575FB" w:rsidP="00C575FB">
      <w:pPr>
        <w:spacing w:line="480" w:lineRule="auto"/>
        <w:rPr>
          <w:rFonts w:ascii="Times New Roman" w:hAnsi="Times New Roman" w:cs="Times New Roman"/>
        </w:rPr>
      </w:pPr>
      <w:r w:rsidRPr="002505DC">
        <w:rPr>
          <w:rFonts w:ascii="Times New Roman" w:hAnsi="Times New Roman" w:cs="Times New Roman"/>
        </w:rPr>
        <w:tab/>
        <w:t xml:space="preserve">In contrast to </w:t>
      </w:r>
      <w:r w:rsidRPr="002505DC">
        <w:rPr>
          <w:rFonts w:ascii="Times New Roman" w:hAnsi="Times New Roman" w:cs="Times New Roman"/>
          <w:i/>
        </w:rPr>
        <w:t xml:space="preserve">african_americans, hispanics </w:t>
      </w:r>
      <w:r w:rsidRPr="002505DC">
        <w:rPr>
          <w:rFonts w:ascii="Times New Roman" w:hAnsi="Times New Roman" w:cs="Times New Roman"/>
        </w:rPr>
        <w:t>is neither significant nor in the hypothesized direction in the final model</w:t>
      </w:r>
      <w:r w:rsidR="006645EB" w:rsidRPr="002505DC">
        <w:rPr>
          <w:rFonts w:ascii="Times New Roman" w:hAnsi="Times New Roman" w:cs="Times New Roman"/>
        </w:rPr>
        <w:t xml:space="preserve">. </w:t>
      </w:r>
      <w:r w:rsidRPr="002505DC">
        <w:rPr>
          <w:rFonts w:ascii="Times New Roman" w:hAnsi="Times New Roman" w:cs="Times New Roman"/>
        </w:rPr>
        <w:t xml:space="preserve">The evolution of </w:t>
      </w:r>
      <w:r w:rsidRPr="002505DC">
        <w:rPr>
          <w:rFonts w:ascii="Times New Roman" w:hAnsi="Times New Roman" w:cs="Times New Roman"/>
          <w:i/>
        </w:rPr>
        <w:t xml:space="preserve">hispanics </w:t>
      </w:r>
      <w:r w:rsidRPr="002505DC">
        <w:rPr>
          <w:rFonts w:ascii="Times New Roman" w:hAnsi="Times New Roman" w:cs="Times New Roman"/>
        </w:rPr>
        <w:t xml:space="preserve">across the four models implies that its significance in </w:t>
      </w:r>
      <w:r w:rsidR="00694790" w:rsidRPr="002505DC">
        <w:rPr>
          <w:rFonts w:ascii="Times New Roman" w:hAnsi="Times New Roman" w:cs="Times New Roman"/>
        </w:rPr>
        <w:t>Models 1 and 2</w:t>
      </w:r>
      <w:r w:rsidRPr="002505DC">
        <w:rPr>
          <w:rFonts w:ascii="Times New Roman" w:hAnsi="Times New Roman" w:cs="Times New Roman"/>
        </w:rPr>
        <w:t xml:space="preserve"> was the spurious result of either omitted variable bias</w:t>
      </w:r>
      <w:r w:rsidR="00CF2617" w:rsidRPr="002505DC">
        <w:rPr>
          <w:rFonts w:ascii="Times New Roman" w:hAnsi="Times New Roman" w:cs="Times New Roman"/>
        </w:rPr>
        <w:t xml:space="preserve"> stemming from correlations with economic factors</w:t>
      </w:r>
      <w:r w:rsidRPr="002505DC">
        <w:rPr>
          <w:rFonts w:ascii="Times New Roman" w:hAnsi="Times New Roman" w:cs="Times New Roman"/>
        </w:rPr>
        <w:t xml:space="preserve"> or </w:t>
      </w:r>
      <w:r w:rsidR="000D5896" w:rsidRPr="002505DC">
        <w:rPr>
          <w:rFonts w:ascii="Times New Roman" w:hAnsi="Times New Roman" w:cs="Times New Roman"/>
        </w:rPr>
        <w:t xml:space="preserve">national-level demographic changes controlled for </w:t>
      </w:r>
      <w:r w:rsidR="001935D0" w:rsidRPr="002505DC">
        <w:rPr>
          <w:rFonts w:ascii="Times New Roman" w:hAnsi="Times New Roman" w:cs="Times New Roman"/>
        </w:rPr>
        <w:t>by</w:t>
      </w:r>
      <w:r w:rsidR="000D5896" w:rsidRPr="002505DC">
        <w:rPr>
          <w:rFonts w:ascii="Times New Roman" w:hAnsi="Times New Roman" w:cs="Times New Roman"/>
        </w:rPr>
        <w:t xml:space="preserve"> the time fixed effects in Model 4</w:t>
      </w:r>
      <w:r w:rsidR="006645EB" w:rsidRPr="002505DC">
        <w:rPr>
          <w:rFonts w:ascii="Times New Roman" w:hAnsi="Times New Roman" w:cs="Times New Roman"/>
        </w:rPr>
        <w:t xml:space="preserve">. </w:t>
      </w:r>
      <w:r w:rsidRPr="002505DC">
        <w:rPr>
          <w:rFonts w:ascii="Times New Roman" w:hAnsi="Times New Roman" w:cs="Times New Roman"/>
        </w:rPr>
        <w:t xml:space="preserve">Regardless of the exact reason for its insignificance in the final model, </w:t>
      </w:r>
      <w:r w:rsidR="00CF2617" w:rsidRPr="002505DC">
        <w:rPr>
          <w:rFonts w:ascii="Times New Roman" w:hAnsi="Times New Roman" w:cs="Times New Roman"/>
          <w:i/>
        </w:rPr>
        <w:t>hispanics’</w:t>
      </w:r>
      <w:r w:rsidR="00CF2617" w:rsidRPr="002505DC">
        <w:rPr>
          <w:rFonts w:ascii="Times New Roman" w:hAnsi="Times New Roman" w:cs="Times New Roman"/>
        </w:rPr>
        <w:t xml:space="preserve"> positive and insignificant</w:t>
      </w:r>
      <w:r w:rsidRPr="002505DC">
        <w:rPr>
          <w:rFonts w:ascii="Times New Roman" w:hAnsi="Times New Roman" w:cs="Times New Roman"/>
        </w:rPr>
        <w:t xml:space="preserve"> </w:t>
      </w:r>
      <w:r w:rsidR="00CF2617" w:rsidRPr="002505DC">
        <w:rPr>
          <w:rFonts w:ascii="Times New Roman" w:hAnsi="Times New Roman" w:cs="Times New Roman"/>
        </w:rPr>
        <w:t>coefficient</w:t>
      </w:r>
      <w:r w:rsidRPr="002505DC">
        <w:rPr>
          <w:rFonts w:ascii="Times New Roman" w:hAnsi="Times New Roman" w:cs="Times New Roman"/>
        </w:rPr>
        <w:t xml:space="preserve"> is not unprecedented</w:t>
      </w:r>
      <w:r w:rsidR="006645EB" w:rsidRPr="002505DC">
        <w:rPr>
          <w:rFonts w:ascii="Times New Roman" w:hAnsi="Times New Roman" w:cs="Times New Roman"/>
        </w:rPr>
        <w:t xml:space="preserve">. </w:t>
      </w:r>
      <w:r w:rsidR="000C1223" w:rsidRPr="002505DC">
        <w:rPr>
          <w:rFonts w:ascii="Times New Roman" w:hAnsi="Times New Roman" w:cs="Times New Roman"/>
        </w:rPr>
        <w:t>As</w:t>
      </w:r>
      <w:r w:rsidRPr="002505DC">
        <w:rPr>
          <w:rFonts w:ascii="Times New Roman" w:hAnsi="Times New Roman" w:cs="Times New Roman"/>
        </w:rPr>
        <w:t xml:space="preserve"> mentioned above, Fellowes and Rowe </w:t>
      </w:r>
      <w:r w:rsidR="00F66DF2" w:rsidRPr="00D20966">
        <w:rPr>
          <w:rFonts w:ascii="Times New Roman" w:hAnsi="Times New Roman" w:cs="Times New Roman"/>
        </w:rPr>
        <w:fldChar w:fldCharType="begin"/>
      </w:r>
      <w:r w:rsidR="00F66DF2" w:rsidRPr="002505DC">
        <w:rPr>
          <w:rFonts w:ascii="Times New Roman" w:hAnsi="Times New Roman" w:cs="Times New Roman"/>
        </w:rPr>
        <w:instrText xml:space="preserve"> ADDIN ZOTERO_ITEM CSL_CITATION {"citationID":"YWFij8o9","properties":{"formattedCitation":"(2004)","plainCitation":"(2004)","noteIndex":0},"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C."},{"family":"Rowe","given":"Gretchen"}],"issued":{"date-parts":[["2004"]]}},"suppress-author":true}],"schema":"https://github.com/citation-style-language/schema/raw/master/csl-citation.json"} </w:instrText>
      </w:r>
      <w:r w:rsidR="00F66DF2" w:rsidRPr="00D20966">
        <w:rPr>
          <w:rFonts w:ascii="Times New Roman" w:hAnsi="Times New Roman" w:cs="Times New Roman"/>
          <w:rPrChange w:id="479" w:author="Goehring, Benjamin" w:date="2018-08-27T07:09:00Z">
            <w:rPr>
              <w:rFonts w:ascii="Times New Roman" w:hAnsi="Times New Roman" w:cs="Times New Roman"/>
            </w:rPr>
          </w:rPrChange>
        </w:rPr>
        <w:fldChar w:fldCharType="separate"/>
      </w:r>
      <w:r w:rsidR="00F66DF2" w:rsidRPr="00D20966">
        <w:rPr>
          <w:rFonts w:ascii="Times New Roman" w:hAnsi="Times New Roman" w:cs="Times New Roman"/>
          <w:noProof/>
        </w:rPr>
        <w:t>(2004)</w:t>
      </w:r>
      <w:r w:rsidR="00F66DF2" w:rsidRPr="00D20966">
        <w:rPr>
          <w:rFonts w:ascii="Times New Roman" w:hAnsi="Times New Roman" w:cs="Times New Roman"/>
        </w:rPr>
        <w:fldChar w:fldCharType="end"/>
      </w:r>
      <w:r w:rsidR="00F66DF2" w:rsidRPr="00E66630">
        <w:rPr>
          <w:rFonts w:ascii="Times New Roman" w:hAnsi="Times New Roman" w:cs="Times New Roman"/>
        </w:rPr>
        <w:t xml:space="preserve"> </w:t>
      </w:r>
      <w:r w:rsidRPr="00D20966">
        <w:rPr>
          <w:rFonts w:ascii="Times New Roman" w:hAnsi="Times New Roman" w:cs="Times New Roman"/>
        </w:rPr>
        <w:t xml:space="preserve">find </w:t>
      </w:r>
      <w:r w:rsidR="000C1223" w:rsidRPr="002505DC">
        <w:rPr>
          <w:rFonts w:ascii="Times New Roman" w:hAnsi="Times New Roman" w:cs="Times New Roman"/>
        </w:rPr>
        <w:t>significant</w:t>
      </w:r>
      <w:r w:rsidRPr="002505DC">
        <w:rPr>
          <w:rFonts w:ascii="Times New Roman" w:hAnsi="Times New Roman" w:cs="Times New Roman"/>
        </w:rPr>
        <w:t xml:space="preserve"> inverse relationship</w:t>
      </w:r>
      <w:r w:rsidR="000C1223" w:rsidRPr="002505DC">
        <w:rPr>
          <w:rFonts w:ascii="Times New Roman" w:hAnsi="Times New Roman" w:cs="Times New Roman"/>
        </w:rPr>
        <w:t>s</w:t>
      </w:r>
      <w:r w:rsidRPr="002505DC">
        <w:rPr>
          <w:rFonts w:ascii="Times New Roman" w:hAnsi="Times New Roman" w:cs="Times New Roman"/>
        </w:rPr>
        <w:t xml:space="preserve"> between</w:t>
      </w:r>
      <w:r w:rsidR="000C1223" w:rsidRPr="002505DC">
        <w:rPr>
          <w:rFonts w:ascii="Times New Roman" w:hAnsi="Times New Roman" w:cs="Times New Roman"/>
        </w:rPr>
        <w:t xml:space="preserve"> </w:t>
      </w:r>
      <w:r w:rsidRPr="002505DC">
        <w:rPr>
          <w:rFonts w:ascii="Times New Roman" w:hAnsi="Times New Roman" w:cs="Times New Roman"/>
        </w:rPr>
        <w:t>the percentage of Latinos receiving TANF benefits in a state and</w:t>
      </w:r>
      <w:r w:rsidR="001935D0" w:rsidRPr="002505DC">
        <w:rPr>
          <w:rFonts w:ascii="Times New Roman" w:hAnsi="Times New Roman" w:cs="Times New Roman"/>
        </w:rPr>
        <w:t xml:space="preserve"> both</w:t>
      </w:r>
      <w:r w:rsidRPr="002505DC">
        <w:rPr>
          <w:rFonts w:ascii="Times New Roman" w:hAnsi="Times New Roman" w:cs="Times New Roman"/>
        </w:rPr>
        <w:t xml:space="preserve"> the fl</w:t>
      </w:r>
      <w:r w:rsidR="000C1223" w:rsidRPr="002505DC">
        <w:rPr>
          <w:rFonts w:ascii="Times New Roman" w:hAnsi="Times New Roman" w:cs="Times New Roman"/>
        </w:rPr>
        <w:t>exibili</w:t>
      </w:r>
      <w:r w:rsidR="001935D0" w:rsidRPr="002505DC">
        <w:rPr>
          <w:rFonts w:ascii="Times New Roman" w:hAnsi="Times New Roman" w:cs="Times New Roman"/>
        </w:rPr>
        <w:t xml:space="preserve">ty of work requirements and </w:t>
      </w:r>
      <w:r w:rsidRPr="002505DC">
        <w:rPr>
          <w:rFonts w:ascii="Times New Roman" w:hAnsi="Times New Roman" w:cs="Times New Roman"/>
        </w:rPr>
        <w:t>the strictness of TANF eligibility criteria</w:t>
      </w:r>
      <w:r w:rsidR="006645EB" w:rsidRPr="002505DC">
        <w:rPr>
          <w:rFonts w:ascii="Times New Roman" w:hAnsi="Times New Roman" w:cs="Times New Roman"/>
        </w:rPr>
        <w:t xml:space="preserve">. </w:t>
      </w:r>
      <w:r w:rsidR="00CC4788" w:rsidRPr="002505DC">
        <w:rPr>
          <w:rFonts w:ascii="Times New Roman" w:hAnsi="Times New Roman" w:cs="Times New Roman"/>
        </w:rPr>
        <w:t>The analysis indicates</w:t>
      </w:r>
      <w:r w:rsidR="000C1223" w:rsidRPr="002505DC">
        <w:rPr>
          <w:rFonts w:ascii="Times New Roman" w:hAnsi="Times New Roman" w:cs="Times New Roman"/>
        </w:rPr>
        <w:t xml:space="preserve"> that </w:t>
      </w:r>
      <w:r w:rsidR="00A64B85" w:rsidRPr="002505DC">
        <w:rPr>
          <w:rFonts w:ascii="Times New Roman" w:hAnsi="Times New Roman" w:cs="Times New Roman"/>
        </w:rPr>
        <w:t>the effect of growing numbers of Hispanic welfare recipients on TANF policy outcomes is not</w:t>
      </w:r>
      <w:r w:rsidR="000C1223" w:rsidRPr="002505DC">
        <w:rPr>
          <w:rFonts w:ascii="Times New Roman" w:hAnsi="Times New Roman" w:cs="Times New Roman"/>
        </w:rPr>
        <w:t xml:space="preserve"> straightforward</w:t>
      </w:r>
      <w:r w:rsidR="006645EB" w:rsidRPr="002505DC">
        <w:rPr>
          <w:rFonts w:ascii="Times New Roman" w:hAnsi="Times New Roman" w:cs="Times New Roman"/>
        </w:rPr>
        <w:t xml:space="preserve">. </w:t>
      </w:r>
      <w:r w:rsidR="000C1223" w:rsidRPr="002505DC">
        <w:rPr>
          <w:rFonts w:ascii="Times New Roman" w:hAnsi="Times New Roman" w:cs="Times New Roman"/>
        </w:rPr>
        <w:t xml:space="preserve">Unlike in the case of African Americans, where there is clear evidence that negative perceptions significantly affect TANF and other social welfare policy outcomes, the increasing number of </w:t>
      </w:r>
      <w:r w:rsidR="000C1223" w:rsidRPr="002505DC">
        <w:rPr>
          <w:rFonts w:ascii="Times New Roman" w:hAnsi="Times New Roman" w:cs="Times New Roman"/>
        </w:rPr>
        <w:lastRenderedPageBreak/>
        <w:t xml:space="preserve">Hispanics across the United States seems to bear a more nuanced, undetermined influence on TANF spending. </w:t>
      </w:r>
    </w:p>
    <w:p w14:paraId="7BC3581E" w14:textId="60AC4224" w:rsidR="0056594D" w:rsidRPr="002505DC" w:rsidRDefault="0056594D" w:rsidP="0056594D">
      <w:pPr>
        <w:spacing w:line="480" w:lineRule="auto"/>
        <w:ind w:firstLine="720"/>
        <w:rPr>
          <w:rFonts w:ascii="Times New Roman" w:hAnsi="Times New Roman" w:cs="Times New Roman"/>
        </w:rPr>
      </w:pPr>
      <w:r w:rsidRPr="002505DC">
        <w:rPr>
          <w:rFonts w:ascii="Times New Roman" w:hAnsi="Times New Roman" w:cs="Times New Roman"/>
        </w:rPr>
        <w:t>Turning to economic factors, Model 4 does not provide evidence in support of the hypothesis that states with higher budget shortfalls will reduce basic assistance spending in the forthcoming year to cover costs</w:t>
      </w:r>
      <w:r w:rsidR="006645EB" w:rsidRPr="002505DC">
        <w:rPr>
          <w:rFonts w:ascii="Times New Roman" w:hAnsi="Times New Roman" w:cs="Times New Roman"/>
        </w:rPr>
        <w:t xml:space="preserve">. </w:t>
      </w:r>
      <w:r w:rsidRPr="002505DC">
        <w:rPr>
          <w:rFonts w:ascii="Times New Roman" w:hAnsi="Times New Roman" w:cs="Times New Roman"/>
        </w:rPr>
        <w:t xml:space="preserve">Likewise, the final model does not support </w:t>
      </w:r>
      <w:r w:rsidR="00CC4788" w:rsidRPr="002505DC">
        <w:rPr>
          <w:rFonts w:ascii="Times New Roman" w:hAnsi="Times New Roman" w:cs="Times New Roman"/>
        </w:rPr>
        <w:t xml:space="preserve">the hypothesis that </w:t>
      </w:r>
      <w:r w:rsidRPr="002505DC">
        <w:rPr>
          <w:rFonts w:ascii="Times New Roman" w:hAnsi="Times New Roman" w:cs="Times New Roman"/>
        </w:rPr>
        <w:t>state per capita personal income</w:t>
      </w:r>
      <w:r w:rsidR="00CC4788" w:rsidRPr="002505DC">
        <w:rPr>
          <w:rFonts w:ascii="Times New Roman" w:hAnsi="Times New Roman" w:cs="Times New Roman"/>
        </w:rPr>
        <w:t xml:space="preserve"> is </w:t>
      </w:r>
      <w:r w:rsidRPr="002505DC">
        <w:rPr>
          <w:rFonts w:ascii="Times New Roman" w:hAnsi="Times New Roman" w:cs="Times New Roman"/>
        </w:rPr>
        <w:t xml:space="preserve">negatively associated with basic assistance spending and only weakly implies that states’ unemployment rates </w:t>
      </w:r>
      <w:r w:rsidR="00CC4788" w:rsidRPr="002505DC">
        <w:rPr>
          <w:rFonts w:ascii="Times New Roman" w:hAnsi="Times New Roman" w:cs="Times New Roman"/>
        </w:rPr>
        <w:t xml:space="preserve">are </w:t>
      </w:r>
      <w:r w:rsidRPr="002505DC">
        <w:rPr>
          <w:rFonts w:ascii="Times New Roman" w:hAnsi="Times New Roman" w:cs="Times New Roman"/>
        </w:rPr>
        <w:t>positively correlate</w:t>
      </w:r>
      <w:r w:rsidR="00CC4788" w:rsidRPr="002505DC">
        <w:rPr>
          <w:rFonts w:ascii="Times New Roman" w:hAnsi="Times New Roman" w:cs="Times New Roman"/>
        </w:rPr>
        <w:t>d</w:t>
      </w:r>
      <w:r w:rsidRPr="002505DC">
        <w:rPr>
          <w:rFonts w:ascii="Times New Roman" w:hAnsi="Times New Roman" w:cs="Times New Roman"/>
        </w:rPr>
        <w:t xml:space="preserve"> with basic assistance expenditures</w:t>
      </w:r>
      <w:r w:rsidR="006645EB" w:rsidRPr="002505DC">
        <w:rPr>
          <w:rFonts w:ascii="Times New Roman" w:hAnsi="Times New Roman" w:cs="Times New Roman"/>
        </w:rPr>
        <w:t xml:space="preserve">. </w:t>
      </w:r>
      <w:r w:rsidRPr="002505DC">
        <w:rPr>
          <w:rFonts w:ascii="Times New Roman" w:hAnsi="Times New Roman" w:cs="Times New Roman"/>
        </w:rPr>
        <w:t xml:space="preserve">The dramatic shifts in the magnitude and significance of </w:t>
      </w:r>
      <w:r w:rsidRPr="002505DC">
        <w:rPr>
          <w:rFonts w:ascii="Times New Roman" w:hAnsi="Times New Roman" w:cs="Times New Roman"/>
          <w:i/>
        </w:rPr>
        <w:t xml:space="preserve">pcpi_regional </w:t>
      </w:r>
      <w:r w:rsidRPr="002505DC">
        <w:rPr>
          <w:rFonts w:ascii="Times New Roman" w:hAnsi="Times New Roman" w:cs="Times New Roman"/>
        </w:rPr>
        <w:t xml:space="preserve">and </w:t>
      </w:r>
      <w:r w:rsidRPr="002505DC">
        <w:rPr>
          <w:rFonts w:ascii="Times New Roman" w:hAnsi="Times New Roman" w:cs="Times New Roman"/>
          <w:i/>
        </w:rPr>
        <w:t xml:space="preserve">unemployment </w:t>
      </w:r>
      <w:r w:rsidRPr="002505DC">
        <w:rPr>
          <w:rFonts w:ascii="Times New Roman" w:hAnsi="Times New Roman" w:cs="Times New Roman"/>
        </w:rPr>
        <w:t xml:space="preserve">relative to Model 3 are likely </w:t>
      </w:r>
      <w:r w:rsidR="00CC4788" w:rsidRPr="002505DC">
        <w:rPr>
          <w:rFonts w:ascii="Times New Roman" w:hAnsi="Times New Roman" w:cs="Times New Roman"/>
        </w:rPr>
        <w:t xml:space="preserve">to reflect </w:t>
      </w:r>
      <w:r w:rsidRPr="002505DC">
        <w:rPr>
          <w:rFonts w:ascii="Times New Roman" w:hAnsi="Times New Roman" w:cs="Times New Roman"/>
        </w:rPr>
        <w:t>national-level changes in economic conditions</w:t>
      </w:r>
      <w:r w:rsidR="006645EB" w:rsidRPr="002505DC">
        <w:rPr>
          <w:rFonts w:ascii="Times New Roman" w:hAnsi="Times New Roman" w:cs="Times New Roman"/>
        </w:rPr>
        <w:t xml:space="preserve">. </w:t>
      </w:r>
      <w:r w:rsidRPr="002505DC">
        <w:rPr>
          <w:rFonts w:ascii="Times New Roman" w:hAnsi="Times New Roman" w:cs="Times New Roman"/>
        </w:rPr>
        <w:t>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6F2A8850" w:rsidR="004D260C" w:rsidRPr="002505DC" w:rsidRDefault="008A13CB" w:rsidP="00192769">
      <w:pPr>
        <w:spacing w:line="480" w:lineRule="auto"/>
        <w:rPr>
          <w:rFonts w:ascii="Times New Roman" w:hAnsi="Times New Roman" w:cs="Times New Roman"/>
        </w:rPr>
      </w:pPr>
      <w:r w:rsidRPr="002505DC">
        <w:rPr>
          <w:rFonts w:ascii="Times New Roman" w:hAnsi="Times New Roman" w:cs="Times New Roman"/>
        </w:rPr>
        <w:tab/>
      </w:r>
      <w:r w:rsidR="005D2E69" w:rsidRPr="002505DC">
        <w:rPr>
          <w:rFonts w:ascii="Times New Roman" w:hAnsi="Times New Roman" w:cs="Times New Roman"/>
        </w:rPr>
        <w:t>Model 4 indicates that a state that experienced a 1% decline in its TANF caseload from the prior year spent, on average, .15% less on basic assistance in the following year</w:t>
      </w:r>
      <w:r w:rsidR="006645EB" w:rsidRPr="002505DC">
        <w:rPr>
          <w:rFonts w:ascii="Times New Roman" w:hAnsi="Times New Roman" w:cs="Times New Roman"/>
        </w:rPr>
        <w:t xml:space="preserve">. </w:t>
      </w:r>
      <w:r w:rsidR="005D2E69" w:rsidRPr="002505DC">
        <w:rPr>
          <w:rFonts w:ascii="Times New Roman" w:hAnsi="Times New Roman" w:cs="Times New Roman"/>
        </w:rPr>
        <w:t>The increase in</w:t>
      </w:r>
      <w:del w:id="480" w:author="Goehring, Benjamin" w:date="2018-08-26T19:33:00Z">
        <w:r w:rsidR="005D2E69" w:rsidRPr="002505DC" w:rsidDel="00E6457C">
          <w:rPr>
            <w:rFonts w:ascii="Times New Roman" w:hAnsi="Times New Roman" w:cs="Times New Roman"/>
          </w:rPr>
          <w:delText xml:space="preserve"> </w:delText>
        </w:r>
        <w:r w:rsidR="005D2E69" w:rsidRPr="002505DC" w:rsidDel="00E6457C">
          <w:rPr>
            <w:rFonts w:ascii="Times New Roman" w:hAnsi="Times New Roman" w:cs="Times New Roman"/>
            <w:i/>
          </w:rPr>
          <w:delText>caseload</w:delText>
        </w:r>
        <w:r w:rsidR="005D2E69" w:rsidRPr="002505DC" w:rsidDel="00E6457C">
          <w:rPr>
            <w:rFonts w:ascii="Times New Roman" w:hAnsi="Times New Roman" w:cs="Times New Roman"/>
          </w:rPr>
          <w:delText>’s</w:delText>
        </w:r>
      </w:del>
      <w:r w:rsidR="005D2E69" w:rsidRPr="002505DC">
        <w:rPr>
          <w:rFonts w:ascii="Times New Roman" w:hAnsi="Times New Roman" w:cs="Times New Roman"/>
        </w:rPr>
        <w:t xml:space="preserve"> magnitude </w:t>
      </w:r>
      <w:del w:id="481" w:author="Goehring, Benjamin" w:date="2018-08-26T19:33:00Z">
        <w:r w:rsidR="005D2E69" w:rsidRPr="002505DC" w:rsidDel="00E6457C">
          <w:rPr>
            <w:rFonts w:ascii="Times New Roman" w:hAnsi="Times New Roman" w:cs="Times New Roman"/>
          </w:rPr>
          <w:delText>as compared</w:delText>
        </w:r>
      </w:del>
      <w:ins w:id="482" w:author="Goehring, Benjamin" w:date="2018-08-26T19:33:00Z">
        <w:r w:rsidR="00E6457C" w:rsidRPr="002505DC">
          <w:rPr>
            <w:rFonts w:ascii="Times New Roman" w:hAnsi="Times New Roman" w:cs="Times New Roman"/>
          </w:rPr>
          <w:t>relative</w:t>
        </w:r>
      </w:ins>
      <w:r w:rsidR="005D2E69" w:rsidRPr="002505DC">
        <w:rPr>
          <w:rFonts w:ascii="Times New Roman" w:hAnsi="Times New Roman" w:cs="Times New Roman"/>
        </w:rPr>
        <w:t xml:space="preserve"> to Model 3 suggests that i</w:t>
      </w:r>
      <w:r w:rsidR="00192769" w:rsidRPr="002505DC">
        <w:rPr>
          <w:rFonts w:ascii="Times New Roman" w:hAnsi="Times New Roman" w:cs="Times New Roman"/>
        </w:rPr>
        <w:t xml:space="preserve">solating the relationship between caseload change and basic assistance expenditures from the </w:t>
      </w:r>
      <w:r w:rsidR="005D2E69" w:rsidRPr="002505DC">
        <w:rPr>
          <w:rFonts w:ascii="Times New Roman" w:hAnsi="Times New Roman" w:cs="Times New Roman"/>
        </w:rPr>
        <w:t xml:space="preserve">aggregate decreases in states’ TANF caseloads increases the direct correlation between </w:t>
      </w:r>
      <w:r w:rsidR="00A64B85" w:rsidRPr="002505DC">
        <w:rPr>
          <w:rFonts w:ascii="Times New Roman" w:hAnsi="Times New Roman" w:cs="Times New Roman"/>
        </w:rPr>
        <w:t>decreasing</w:t>
      </w:r>
      <w:r w:rsidR="005D2E69" w:rsidRPr="002505DC">
        <w:rPr>
          <w:rFonts w:ascii="Times New Roman" w:hAnsi="Times New Roman" w:cs="Times New Roman"/>
        </w:rPr>
        <w:t xml:space="preserve"> caseloads and reduced basic assistance spending</w:t>
      </w:r>
      <w:r w:rsidR="006645EB" w:rsidRPr="002505DC">
        <w:rPr>
          <w:rFonts w:ascii="Times New Roman" w:hAnsi="Times New Roman" w:cs="Times New Roman"/>
        </w:rPr>
        <w:t xml:space="preserve">. </w:t>
      </w:r>
      <w:r w:rsidR="005D2E69" w:rsidRPr="002505DC">
        <w:rPr>
          <w:rFonts w:ascii="Times New Roman" w:hAnsi="Times New Roman" w:cs="Times New Roman"/>
        </w:rPr>
        <w:t xml:space="preserve">In other words, even when aggregate trends in caseload are accounted for, states that experienced greater decreases in caseload spent </w:t>
      </w:r>
      <w:r w:rsidR="00023235" w:rsidRPr="002505DC">
        <w:rPr>
          <w:rFonts w:ascii="Times New Roman" w:hAnsi="Times New Roman" w:cs="Times New Roman"/>
        </w:rPr>
        <w:t>a lower proportion of their TANF block grants</w:t>
      </w:r>
      <w:r w:rsidR="005D2E69" w:rsidRPr="002505DC">
        <w:rPr>
          <w:rFonts w:ascii="Times New Roman" w:hAnsi="Times New Roman" w:cs="Times New Roman"/>
        </w:rPr>
        <w:t xml:space="preserve"> on basic assistance – a finding that both corresponds to </w:t>
      </w:r>
      <w:r w:rsidR="00CC4788" w:rsidRPr="002505DC">
        <w:rPr>
          <w:rFonts w:ascii="Times New Roman" w:hAnsi="Times New Roman" w:cs="Times New Roman"/>
        </w:rPr>
        <w:t xml:space="preserve">expectations </w:t>
      </w:r>
      <w:r w:rsidR="005D2E69" w:rsidRPr="002505DC">
        <w:rPr>
          <w:rFonts w:ascii="Times New Roman" w:hAnsi="Times New Roman" w:cs="Times New Roman"/>
        </w:rPr>
        <w:t xml:space="preserve">and sheds light on the observed variation within the overall trend of lower basic assistance spending. </w:t>
      </w:r>
    </w:p>
    <w:p w14:paraId="4DBC663D" w14:textId="5BE46890" w:rsidR="00E6457C" w:rsidRPr="002505DC" w:rsidRDefault="00C65FE9" w:rsidP="004609B7">
      <w:pPr>
        <w:spacing w:line="480" w:lineRule="auto"/>
        <w:ind w:firstLine="720"/>
        <w:rPr>
          <w:ins w:id="483" w:author="Goehring, Benjamin" w:date="2018-08-26T19:34:00Z"/>
          <w:rFonts w:ascii="Times New Roman" w:hAnsi="Times New Roman" w:cs="Times New Roman"/>
        </w:rPr>
      </w:pPr>
      <w:r w:rsidRPr="002505DC">
        <w:rPr>
          <w:rFonts w:ascii="Times New Roman" w:hAnsi="Times New Roman" w:cs="Times New Roman"/>
        </w:rPr>
        <w:lastRenderedPageBreak/>
        <w:t>As discussed above, the influence of the work participation requirement on basic assistance spending is theoretically ambiguous</w:t>
      </w:r>
      <w:r w:rsidR="006645EB" w:rsidRPr="002505DC">
        <w:rPr>
          <w:rFonts w:ascii="Times New Roman" w:hAnsi="Times New Roman" w:cs="Times New Roman"/>
        </w:rPr>
        <w:t xml:space="preserve">. </w:t>
      </w:r>
      <w:r w:rsidRPr="002505DC">
        <w:rPr>
          <w:rFonts w:ascii="Times New Roman" w:hAnsi="Times New Roman" w:cs="Times New Roman"/>
        </w:rPr>
        <w:t xml:space="preserve">States can reduce the </w:t>
      </w:r>
      <w:r w:rsidR="004609B7" w:rsidRPr="002505DC">
        <w:rPr>
          <w:rFonts w:ascii="Times New Roman" w:hAnsi="Times New Roman" w:cs="Times New Roman"/>
        </w:rPr>
        <w:t>requirement’s burden</w:t>
      </w:r>
      <w:r w:rsidRPr="002505DC">
        <w:rPr>
          <w:rFonts w:ascii="Times New Roman" w:hAnsi="Times New Roman" w:cs="Times New Roman"/>
        </w:rPr>
        <w:t xml:space="preserve"> by either increasing the number of employed recipients through </w:t>
      </w:r>
      <w:r w:rsidR="004544E2" w:rsidRPr="002505DC">
        <w:rPr>
          <w:rFonts w:ascii="Times New Roman" w:hAnsi="Times New Roman" w:cs="Times New Roman"/>
        </w:rPr>
        <w:t>greater basic assistance spending</w:t>
      </w:r>
      <w:r w:rsidRPr="002505DC">
        <w:rPr>
          <w:rFonts w:ascii="Times New Roman" w:hAnsi="Times New Roman" w:cs="Times New Roman"/>
        </w:rPr>
        <w:t xml:space="preserve"> or decreasing the number of unemployed recipients</w:t>
      </w:r>
      <w:r w:rsidR="00451B89" w:rsidRPr="002505DC">
        <w:rPr>
          <w:rFonts w:ascii="Times New Roman" w:hAnsi="Times New Roman" w:cs="Times New Roman"/>
        </w:rPr>
        <w:t>, with the tangential effect of lower basic assistance expenditures</w:t>
      </w:r>
      <w:r w:rsidR="006645EB" w:rsidRPr="002505DC">
        <w:rPr>
          <w:rFonts w:ascii="Times New Roman" w:hAnsi="Times New Roman" w:cs="Times New Roman"/>
        </w:rPr>
        <w:t xml:space="preserve">. </w:t>
      </w:r>
      <w:r w:rsidR="00451B89" w:rsidRPr="002505DC">
        <w:rPr>
          <w:rFonts w:ascii="Times New Roman" w:hAnsi="Times New Roman" w:cs="Times New Roman"/>
        </w:rPr>
        <w:t xml:space="preserve">However, as illustrated in Model 4, the empirical relationship between the work participation requirement and basic assistance spending is not ambiguous: </w:t>
      </w:r>
      <w:r w:rsidR="00E52D6C" w:rsidRPr="002505DC">
        <w:rPr>
          <w:rFonts w:ascii="Times New Roman" w:hAnsi="Times New Roman" w:cs="Times New Roman"/>
        </w:rPr>
        <w:t>States that did not meet their work participation rate spent, on average, 5.102% more on basic assistance in the following year</w:t>
      </w:r>
      <w:r w:rsidR="006645EB" w:rsidRPr="002505DC">
        <w:rPr>
          <w:rFonts w:ascii="Times New Roman" w:hAnsi="Times New Roman" w:cs="Times New Roman"/>
        </w:rPr>
        <w:t xml:space="preserve">. </w:t>
      </w:r>
      <w:r w:rsidR="00451B89" w:rsidRPr="002505DC">
        <w:rPr>
          <w:rFonts w:ascii="Times New Roman" w:hAnsi="Times New Roman" w:cs="Times New Roman"/>
        </w:rPr>
        <w:t>The highly significant coefficient</w:t>
      </w:r>
      <w:ins w:id="484" w:author="Goehring, Benjamin" w:date="2018-08-26T19:34:00Z">
        <w:r w:rsidR="00E6457C" w:rsidRPr="002505DC">
          <w:rPr>
            <w:rFonts w:ascii="Times New Roman" w:hAnsi="Times New Roman" w:cs="Times New Roman"/>
          </w:rPr>
          <w:t xml:space="preserve"> suggests that states may have responded to not meeting the work participation rate requirement by bringing </w:t>
        </w:r>
      </w:ins>
      <w:ins w:id="485" w:author="Goehring, Benjamin" w:date="2018-08-26T19:35:00Z">
        <w:r w:rsidR="00E6457C" w:rsidRPr="002505DC">
          <w:rPr>
            <w:rFonts w:ascii="Times New Roman" w:hAnsi="Times New Roman" w:cs="Times New Roman"/>
          </w:rPr>
          <w:t xml:space="preserve">more employed TANF recipients into the caseload through expanded eligibility or transitional benefits. </w:t>
        </w:r>
      </w:ins>
    </w:p>
    <w:p w14:paraId="41F06B3C" w14:textId="502857C9" w:rsidR="004609B7" w:rsidRPr="002505DC" w:rsidDel="00E6457C" w:rsidRDefault="004609B7" w:rsidP="004609B7">
      <w:pPr>
        <w:spacing w:line="480" w:lineRule="auto"/>
        <w:ind w:firstLine="720"/>
        <w:rPr>
          <w:del w:id="486" w:author="Goehring, Benjamin" w:date="2018-08-26T19:35:00Z"/>
          <w:rFonts w:ascii="Times New Roman" w:hAnsi="Times New Roman" w:cs="Times New Roman"/>
        </w:rPr>
      </w:pPr>
      <w:del w:id="487" w:author="Goehring, Benjamin" w:date="2018-08-26T19:35:00Z">
        <w:r w:rsidRPr="002505DC" w:rsidDel="00E6457C">
          <w:rPr>
            <w:rFonts w:ascii="Times New Roman" w:hAnsi="Times New Roman" w:cs="Times New Roman"/>
          </w:rPr>
          <w:delText xml:space="preserve"> rejects the hypothesis that, all else equal, states sought to remove unemployed recipients from their caseloads in response to not meeting the work participation rate requirement. </w:delText>
        </w:r>
      </w:del>
    </w:p>
    <w:p w14:paraId="7252F81A" w14:textId="1D225B3C" w:rsidR="00D52021" w:rsidRPr="002505DC" w:rsidRDefault="00427999" w:rsidP="00482D72">
      <w:pPr>
        <w:spacing w:line="480" w:lineRule="auto"/>
        <w:ind w:firstLine="720"/>
        <w:rPr>
          <w:rFonts w:ascii="Times New Roman" w:hAnsi="Times New Roman" w:cs="Times New Roman"/>
        </w:rPr>
      </w:pPr>
      <w:r w:rsidRPr="002505DC">
        <w:rPr>
          <w:rFonts w:ascii="Times New Roman" w:hAnsi="Times New Roman" w:cs="Times New Roman"/>
        </w:rPr>
        <w:t xml:space="preserve">Similar to </w:t>
      </w:r>
      <w:r w:rsidRPr="002505DC">
        <w:rPr>
          <w:rFonts w:ascii="Times New Roman" w:hAnsi="Times New Roman" w:cs="Times New Roman"/>
          <w:i/>
        </w:rPr>
        <w:t>caseload</w:t>
      </w:r>
      <w:r w:rsidR="00362386" w:rsidRPr="002505DC">
        <w:rPr>
          <w:rFonts w:ascii="Times New Roman" w:hAnsi="Times New Roman" w:cs="Times New Roman"/>
          <w:i/>
        </w:rPr>
        <w:t xml:space="preserve"> </w:t>
      </w:r>
      <w:r w:rsidR="00362386" w:rsidRPr="002505DC">
        <w:rPr>
          <w:rFonts w:ascii="Times New Roman" w:hAnsi="Times New Roman" w:cs="Times New Roman"/>
        </w:rPr>
        <w:t xml:space="preserve">and </w:t>
      </w:r>
      <w:r w:rsidR="00362386" w:rsidRPr="002505DC">
        <w:rPr>
          <w:rFonts w:ascii="Times New Roman" w:hAnsi="Times New Roman" w:cs="Times New Roman"/>
          <w:i/>
        </w:rPr>
        <w:t>wpr</w:t>
      </w:r>
      <w:r w:rsidRPr="002505DC">
        <w:rPr>
          <w:rFonts w:ascii="Times New Roman" w:hAnsi="Times New Roman" w:cs="Times New Roman"/>
          <w:i/>
        </w:rPr>
        <w:t xml:space="preserve">, </w:t>
      </w:r>
      <w:r w:rsidRPr="002505DC">
        <w:rPr>
          <w:rFonts w:ascii="Times New Roman" w:hAnsi="Times New Roman" w:cs="Times New Roman"/>
        </w:rPr>
        <w:t>the</w:t>
      </w:r>
      <w:r w:rsidR="00362386" w:rsidRPr="002505DC">
        <w:rPr>
          <w:rFonts w:ascii="Times New Roman" w:hAnsi="Times New Roman" w:cs="Times New Roman"/>
        </w:rPr>
        <w:t xml:space="preserve"> introduction of time fixed effects in Model 4 increases the magnitude of </w:t>
      </w:r>
      <w:r w:rsidR="00362386" w:rsidRPr="002505DC">
        <w:rPr>
          <w:rFonts w:ascii="Times New Roman" w:hAnsi="Times New Roman" w:cs="Times New Roman"/>
          <w:i/>
        </w:rPr>
        <w:t>liberalism</w:t>
      </w:r>
      <w:r w:rsidR="00362386" w:rsidRPr="002505DC">
        <w:rPr>
          <w:rFonts w:ascii="Times New Roman" w:hAnsi="Times New Roman" w:cs="Times New Roman"/>
        </w:rPr>
        <w:t>, suggesting that national changes in political ideology</w:t>
      </w:r>
      <w:r w:rsidR="007741D8" w:rsidRPr="002505DC">
        <w:rPr>
          <w:rFonts w:ascii="Times New Roman" w:hAnsi="Times New Roman" w:cs="Times New Roman"/>
        </w:rPr>
        <w:t xml:space="preserve"> and aggregate changes in other state-level variables served as negative confounders in earlier models</w:t>
      </w:r>
      <w:r w:rsidR="006645EB" w:rsidRPr="002505DC">
        <w:rPr>
          <w:rFonts w:ascii="Times New Roman" w:hAnsi="Times New Roman" w:cs="Times New Roman"/>
        </w:rPr>
        <w:t xml:space="preserve">. </w:t>
      </w:r>
      <w:r w:rsidR="004D260C" w:rsidRPr="002505DC">
        <w:rPr>
          <w:rFonts w:ascii="Times New Roman" w:hAnsi="Times New Roman" w:cs="Times New Roman"/>
        </w:rPr>
        <w:t xml:space="preserve">As hypothesized, </w:t>
      </w:r>
      <w:r w:rsidR="004D260C" w:rsidRPr="002505DC">
        <w:rPr>
          <w:rFonts w:ascii="Times New Roman" w:hAnsi="Times New Roman" w:cs="Times New Roman"/>
          <w:i/>
        </w:rPr>
        <w:t xml:space="preserve">liberalism </w:t>
      </w:r>
      <w:r w:rsidR="004D260C" w:rsidRPr="002505DC">
        <w:rPr>
          <w:rFonts w:ascii="Times New Roman" w:hAnsi="Times New Roman" w:cs="Times New Roman"/>
        </w:rPr>
        <w:t xml:space="preserve">is positive and significant in Model 4, </w:t>
      </w:r>
      <w:r w:rsidR="00644E26" w:rsidRPr="002505DC">
        <w:rPr>
          <w:rFonts w:ascii="Times New Roman" w:hAnsi="Times New Roman" w:cs="Times New Roman"/>
        </w:rPr>
        <w:t>implying</w:t>
      </w:r>
      <w:r w:rsidR="004D260C" w:rsidRPr="002505DC">
        <w:rPr>
          <w:rFonts w:ascii="Times New Roman" w:hAnsi="Times New Roman" w:cs="Times New Roman"/>
        </w:rPr>
        <w:t xml:space="preserve"> that more progressive state governments </w:t>
      </w:r>
      <w:r w:rsidR="00994DA7" w:rsidRPr="002505DC">
        <w:rPr>
          <w:rFonts w:ascii="Times New Roman" w:hAnsi="Times New Roman" w:cs="Times New Roman"/>
        </w:rPr>
        <w:t xml:space="preserve">allocate </w:t>
      </w:r>
      <w:r w:rsidR="00CC4788" w:rsidRPr="002505DC">
        <w:rPr>
          <w:rFonts w:ascii="Times New Roman" w:hAnsi="Times New Roman" w:cs="Times New Roman"/>
        </w:rPr>
        <w:t xml:space="preserve">a </w:t>
      </w:r>
      <w:r w:rsidR="00994DA7" w:rsidRPr="002505DC">
        <w:rPr>
          <w:rFonts w:ascii="Times New Roman" w:hAnsi="Times New Roman" w:cs="Times New Roman"/>
        </w:rPr>
        <w:t>larger proportion of TANF funds to basic assistance</w:t>
      </w:r>
      <w:r w:rsidR="004D260C" w:rsidRPr="002505DC">
        <w:rPr>
          <w:rFonts w:ascii="Times New Roman" w:hAnsi="Times New Roman" w:cs="Times New Roman"/>
        </w:rPr>
        <w:t xml:space="preserve">. </w:t>
      </w:r>
      <w:r w:rsidR="00332246" w:rsidRPr="002505DC">
        <w:rPr>
          <w:rFonts w:ascii="Times New Roman" w:hAnsi="Times New Roman" w:cs="Times New Roman"/>
        </w:rPr>
        <w:t xml:space="preserve">This finding </w:t>
      </w:r>
      <w:r w:rsidR="004D260C" w:rsidRPr="002505DC">
        <w:rPr>
          <w:rFonts w:ascii="Times New Roman" w:hAnsi="Times New Roman" w:cs="Times New Roman"/>
        </w:rPr>
        <w:t xml:space="preserve">corresponds to </w:t>
      </w:r>
      <w:r w:rsidR="00332246" w:rsidRPr="002505DC">
        <w:rPr>
          <w:rFonts w:ascii="Times New Roman" w:hAnsi="Times New Roman" w:cs="Times New Roman"/>
        </w:rPr>
        <w:t xml:space="preserve">the </w:t>
      </w:r>
      <w:r w:rsidR="004D260C" w:rsidRPr="002505DC">
        <w:rPr>
          <w:rFonts w:ascii="Times New Roman" w:hAnsi="Times New Roman" w:cs="Times New Roman"/>
        </w:rPr>
        <w:t>hypothesis</w:t>
      </w:r>
      <w:r w:rsidR="007741D8" w:rsidRPr="002505DC">
        <w:rPr>
          <w:rFonts w:ascii="Times New Roman" w:hAnsi="Times New Roman" w:cs="Times New Roman"/>
        </w:rPr>
        <w:t xml:space="preserve"> concerning </w:t>
      </w:r>
      <w:r w:rsidR="00332246" w:rsidRPr="002505DC">
        <w:rPr>
          <w:rFonts w:ascii="Times New Roman" w:hAnsi="Times New Roman" w:cs="Times New Roman"/>
        </w:rPr>
        <w:t xml:space="preserve">the expected relationship between </w:t>
      </w:r>
      <w:r w:rsidR="007741D8" w:rsidRPr="002505DC">
        <w:rPr>
          <w:rFonts w:ascii="Times New Roman" w:hAnsi="Times New Roman" w:cs="Times New Roman"/>
        </w:rPr>
        <w:t>progressivism and basic assistance spending and the well-established relationship between political ideology and social welfare spending more broadly.</w:t>
      </w:r>
    </w:p>
    <w:p w14:paraId="6E16A23A" w14:textId="25B570D1" w:rsidR="00D52021" w:rsidRPr="002505DC" w:rsidRDefault="00332246" w:rsidP="006355C6">
      <w:pPr>
        <w:jc w:val="center"/>
        <w:rPr>
          <w:rFonts w:ascii="Times New Roman" w:hAnsi="Times New Roman" w:cs="Times New Roman"/>
          <w:b/>
        </w:rPr>
      </w:pPr>
      <w:r w:rsidRPr="002505DC">
        <w:rPr>
          <w:rFonts w:ascii="Times New Roman" w:hAnsi="Times New Roman" w:cs="Times New Roman"/>
          <w:b/>
        </w:rPr>
        <w:t>Discussion and Conclusions</w:t>
      </w:r>
    </w:p>
    <w:p w14:paraId="46723058" w14:textId="77777777" w:rsidR="00332246" w:rsidRPr="002505DC" w:rsidRDefault="00332246" w:rsidP="006355C6">
      <w:pPr>
        <w:jc w:val="center"/>
        <w:rPr>
          <w:rFonts w:ascii="Times New Roman" w:hAnsi="Times New Roman" w:cs="Times New Roman"/>
        </w:rPr>
      </w:pPr>
    </w:p>
    <w:p w14:paraId="25D050CB" w14:textId="610F05B5" w:rsidR="005C251B" w:rsidRPr="002505DC" w:rsidRDefault="0087259C" w:rsidP="00482D72">
      <w:pPr>
        <w:spacing w:line="480" w:lineRule="auto"/>
        <w:ind w:firstLine="720"/>
        <w:rPr>
          <w:rFonts w:ascii="Times New Roman" w:hAnsi="Times New Roman" w:cs="Times New Roman"/>
        </w:rPr>
      </w:pPr>
      <w:r w:rsidRPr="002505DC">
        <w:rPr>
          <w:rFonts w:ascii="Times New Roman" w:hAnsi="Times New Roman" w:cs="Times New Roman"/>
        </w:rPr>
        <w:t xml:space="preserve">In </w:t>
      </w:r>
      <w:r w:rsidR="009B0EA4" w:rsidRPr="002505DC">
        <w:rPr>
          <w:rFonts w:ascii="Times New Roman" w:hAnsi="Times New Roman" w:cs="Times New Roman"/>
        </w:rPr>
        <w:t>1993</w:t>
      </w:r>
      <w:r w:rsidRPr="002505DC">
        <w:rPr>
          <w:rFonts w:ascii="Times New Roman" w:hAnsi="Times New Roman" w:cs="Times New Roman"/>
        </w:rPr>
        <w:t xml:space="preserve">, President Clinton </w:t>
      </w:r>
      <w:r w:rsidR="00A43E9B" w:rsidRPr="002505DC">
        <w:rPr>
          <w:rFonts w:ascii="Times New Roman" w:hAnsi="Times New Roman" w:cs="Times New Roman"/>
        </w:rPr>
        <w:t xml:space="preserve">pledged </w:t>
      </w:r>
      <w:r w:rsidRPr="002505DC">
        <w:rPr>
          <w:rFonts w:ascii="Times New Roman" w:hAnsi="Times New Roman" w:cs="Times New Roman"/>
        </w:rPr>
        <w:t xml:space="preserve">the “end of welfare as we know it.” </w:t>
      </w:r>
      <w:r w:rsidR="00FA6126" w:rsidRPr="002505DC">
        <w:rPr>
          <w:rFonts w:ascii="Times New Roman" w:hAnsi="Times New Roman" w:cs="Times New Roman"/>
        </w:rPr>
        <w:t xml:space="preserve">Advocates of this policy shift contended that in </w:t>
      </w:r>
      <w:r w:rsidRPr="002505DC">
        <w:rPr>
          <w:rFonts w:ascii="Times New Roman" w:hAnsi="Times New Roman" w:cs="Times New Roman"/>
        </w:rPr>
        <w:t xml:space="preserve">order to reduce dependency, cut costs, and improve the lives of low-income Americans, the </w:t>
      </w:r>
      <w:del w:id="488" w:author="Goehring, Benjamin" w:date="2018-08-26T19:36:00Z">
        <w:r w:rsidRPr="002505DC" w:rsidDel="00E60608">
          <w:rPr>
            <w:rFonts w:ascii="Times New Roman" w:hAnsi="Times New Roman" w:cs="Times New Roman"/>
          </w:rPr>
          <w:delText xml:space="preserve">United States </w:delText>
        </w:r>
        <w:r w:rsidR="00FA6126" w:rsidRPr="002505DC" w:rsidDel="00E60608">
          <w:rPr>
            <w:rFonts w:ascii="Times New Roman" w:hAnsi="Times New Roman" w:cs="Times New Roman"/>
          </w:rPr>
          <w:delText>the</w:delText>
        </w:r>
      </w:del>
      <w:ins w:id="489" w:author="Goehring, Benjamin" w:date="2018-08-26T19:36:00Z">
        <w:r w:rsidR="00E60608" w:rsidRPr="002505DC">
          <w:rPr>
            <w:rFonts w:ascii="Times New Roman" w:hAnsi="Times New Roman" w:cs="Times New Roman"/>
          </w:rPr>
          <w:t>U.S.</w:t>
        </w:r>
      </w:ins>
      <w:r w:rsidRPr="002505DC">
        <w:rPr>
          <w:rFonts w:ascii="Times New Roman" w:hAnsi="Times New Roman" w:cs="Times New Roman"/>
        </w:rPr>
        <w:t xml:space="preserve"> </w:t>
      </w:r>
      <w:r w:rsidR="00486E84" w:rsidRPr="002505DC">
        <w:rPr>
          <w:rFonts w:ascii="Times New Roman" w:hAnsi="Times New Roman" w:cs="Times New Roman"/>
        </w:rPr>
        <w:t xml:space="preserve">cash </w:t>
      </w:r>
      <w:r w:rsidRPr="002505DC">
        <w:rPr>
          <w:rFonts w:ascii="Times New Roman" w:hAnsi="Times New Roman" w:cs="Times New Roman"/>
        </w:rPr>
        <w:t xml:space="preserve">welfare system </w:t>
      </w:r>
      <w:r w:rsidR="00FA6126" w:rsidRPr="002505DC">
        <w:rPr>
          <w:rFonts w:ascii="Times New Roman" w:hAnsi="Times New Roman" w:cs="Times New Roman"/>
        </w:rPr>
        <w:t xml:space="preserve">should be re-oriented to emphasize </w:t>
      </w:r>
      <w:r w:rsidRPr="002505DC">
        <w:rPr>
          <w:rFonts w:ascii="Times New Roman" w:hAnsi="Times New Roman" w:cs="Times New Roman"/>
        </w:rPr>
        <w:t xml:space="preserve">duties, contracts, and responsibilities. </w:t>
      </w:r>
      <w:r w:rsidR="00DF1927" w:rsidRPr="002505DC">
        <w:rPr>
          <w:rFonts w:ascii="Times New Roman" w:hAnsi="Times New Roman" w:cs="Times New Roman"/>
        </w:rPr>
        <w:t xml:space="preserve">Cash assistance would only be granted on the condition of </w:t>
      </w:r>
      <w:r w:rsidR="00DF1927" w:rsidRPr="002505DC">
        <w:rPr>
          <w:rFonts w:ascii="Times New Roman" w:hAnsi="Times New Roman" w:cs="Times New Roman"/>
        </w:rPr>
        <w:lastRenderedPageBreak/>
        <w:t xml:space="preserve">recipients performing certain actions deemed beneficial for their families and society. With the passage of the PRWORA, TANF became the key </w:t>
      </w:r>
      <w:ins w:id="490" w:author="admin" w:date="2018-09-10T15:02:00Z">
        <w:r w:rsidR="00C62FA3">
          <w:rPr>
            <w:rFonts w:ascii="Times New Roman" w:hAnsi="Times New Roman" w:cs="Times New Roman"/>
          </w:rPr>
          <w:t xml:space="preserve">link in </w:t>
        </w:r>
      </w:ins>
      <w:del w:id="491" w:author="admin" w:date="2018-09-10T15:03:00Z">
        <w:r w:rsidR="00486E84" w:rsidRPr="002505DC" w:rsidDel="00C62FA3">
          <w:rPr>
            <w:rFonts w:ascii="Times New Roman" w:hAnsi="Times New Roman" w:cs="Times New Roman"/>
          </w:rPr>
          <w:delText>outcome of</w:delText>
        </w:r>
        <w:r w:rsidR="00DF1927" w:rsidRPr="002505DC" w:rsidDel="00C62FA3">
          <w:rPr>
            <w:rFonts w:ascii="Times New Roman" w:hAnsi="Times New Roman" w:cs="Times New Roman"/>
          </w:rPr>
          <w:delText xml:space="preserve"> </w:delText>
        </w:r>
      </w:del>
      <w:r w:rsidR="00DF1927" w:rsidRPr="002505DC">
        <w:rPr>
          <w:rFonts w:ascii="Times New Roman" w:hAnsi="Times New Roman" w:cs="Times New Roman"/>
        </w:rPr>
        <w:t xml:space="preserve">the </w:t>
      </w:r>
      <w:ins w:id="492" w:author="admin" w:date="2018-09-10T15:03:00Z">
        <w:r w:rsidR="00C62FA3">
          <w:rPr>
            <w:rFonts w:ascii="Times New Roman" w:hAnsi="Times New Roman" w:cs="Times New Roman"/>
          </w:rPr>
          <w:t>paternalist</w:t>
        </w:r>
      </w:ins>
      <w:del w:id="493" w:author="admin" w:date="2018-09-10T15:03:00Z">
        <w:r w:rsidR="00DF1927" w:rsidRPr="002505DC" w:rsidDel="00C62FA3">
          <w:rPr>
            <w:rFonts w:ascii="Times New Roman" w:hAnsi="Times New Roman" w:cs="Times New Roman"/>
          </w:rPr>
          <w:delText>reform</w:delText>
        </w:r>
      </w:del>
      <w:r w:rsidR="00DF1927" w:rsidRPr="002505DC">
        <w:rPr>
          <w:rFonts w:ascii="Times New Roman" w:hAnsi="Times New Roman" w:cs="Times New Roman"/>
        </w:rPr>
        <w:t xml:space="preserve"> movement; through sanctions, time limits, and work requirements, it would shepherd low-income families along the path toward self-sufficiency. </w:t>
      </w:r>
    </w:p>
    <w:p w14:paraId="1CA61893" w14:textId="38D49689" w:rsidR="009750AA" w:rsidRPr="002505DC" w:rsidRDefault="005C251B" w:rsidP="00DF1927">
      <w:pPr>
        <w:spacing w:line="480" w:lineRule="auto"/>
        <w:rPr>
          <w:rFonts w:ascii="Times New Roman" w:hAnsi="Times New Roman" w:cs="Times New Roman"/>
          <w:b/>
        </w:rPr>
      </w:pPr>
      <w:r w:rsidRPr="002505DC">
        <w:rPr>
          <w:rFonts w:ascii="Times New Roman" w:hAnsi="Times New Roman" w:cs="Times New Roman"/>
        </w:rPr>
        <w:tab/>
        <w:t xml:space="preserve">As we have argued above, </w:t>
      </w:r>
      <w:r w:rsidR="00FA6126" w:rsidRPr="002505DC">
        <w:rPr>
          <w:rFonts w:ascii="Times New Roman" w:hAnsi="Times New Roman" w:cs="Times New Roman"/>
        </w:rPr>
        <w:t xml:space="preserve">it is no longer clear that </w:t>
      </w:r>
      <w:ins w:id="494" w:author="admin" w:date="2018-09-10T15:03:00Z">
        <w:r w:rsidR="00C62FA3">
          <w:rPr>
            <w:rFonts w:ascii="Times New Roman" w:hAnsi="Times New Roman" w:cs="Times New Roman"/>
          </w:rPr>
          <w:t>TANF is a viable</w:t>
        </w:r>
      </w:ins>
      <w:del w:id="495" w:author="admin" w:date="2018-09-10T15:03:00Z">
        <w:r w:rsidR="00FA6126" w:rsidRPr="002505DC" w:rsidDel="00C62FA3">
          <w:rPr>
            <w:rFonts w:ascii="Times New Roman" w:hAnsi="Times New Roman" w:cs="Times New Roman"/>
          </w:rPr>
          <w:delText>the</w:delText>
        </w:r>
      </w:del>
      <w:r w:rsidR="00FA6126" w:rsidRPr="002505DC">
        <w:rPr>
          <w:rFonts w:ascii="Times New Roman" w:hAnsi="Times New Roman" w:cs="Times New Roman"/>
        </w:rPr>
        <w:t xml:space="preserve"> foundation </w:t>
      </w:r>
      <w:ins w:id="496" w:author="admin" w:date="2018-09-10T15:03:00Z">
        <w:r w:rsidR="00C62FA3">
          <w:rPr>
            <w:rFonts w:ascii="Times New Roman" w:hAnsi="Times New Roman" w:cs="Times New Roman"/>
          </w:rPr>
          <w:t>for</w:t>
        </w:r>
      </w:ins>
      <w:del w:id="497" w:author="admin" w:date="2018-09-10T15:03:00Z">
        <w:r w:rsidR="00FA6126" w:rsidRPr="002505DC" w:rsidDel="00C62FA3">
          <w:rPr>
            <w:rFonts w:ascii="Times New Roman" w:hAnsi="Times New Roman" w:cs="Times New Roman"/>
          </w:rPr>
          <w:delText>of</w:delText>
        </w:r>
      </w:del>
      <w:r w:rsidR="00FA6126" w:rsidRPr="002505DC">
        <w:rPr>
          <w:rFonts w:ascii="Times New Roman" w:hAnsi="Times New Roman" w:cs="Times New Roman"/>
        </w:rPr>
        <w:t xml:space="preserve"> paternalist policymaking</w:t>
      </w:r>
      <w:del w:id="498" w:author="admin" w:date="2018-09-10T15:03:00Z">
        <w:r w:rsidR="00FA6126" w:rsidRPr="002505DC" w:rsidDel="00C62FA3">
          <w:rPr>
            <w:rFonts w:ascii="Times New Roman" w:hAnsi="Times New Roman" w:cs="Times New Roman"/>
          </w:rPr>
          <w:delText xml:space="preserve"> is viable</w:delText>
        </w:r>
      </w:del>
      <w:r w:rsidR="00FA6126" w:rsidRPr="002505DC">
        <w:rPr>
          <w:rFonts w:ascii="Times New Roman" w:hAnsi="Times New Roman" w:cs="Times New Roman"/>
        </w:rPr>
        <w:t>.</w:t>
      </w:r>
      <w:ins w:id="499" w:author="Goehring, Benjamin" w:date="2018-08-26T19:36:00Z">
        <w:r w:rsidR="00E60608" w:rsidRPr="002505DC">
          <w:rPr>
            <w:rFonts w:ascii="Times New Roman" w:hAnsi="Times New Roman" w:cs="Times New Roman"/>
          </w:rPr>
          <w:t xml:space="preserve"> </w:t>
        </w:r>
      </w:ins>
      <w:del w:id="500" w:author="Goehring, Benjamin" w:date="2018-08-26T19:36:00Z">
        <w:r w:rsidR="00FA6126" w:rsidRPr="002505DC" w:rsidDel="00E60608">
          <w:rPr>
            <w:rFonts w:ascii="Times New Roman" w:hAnsi="Times New Roman" w:cs="Times New Roman"/>
          </w:rPr>
          <w:delText xml:space="preserve">  </w:delText>
        </w:r>
      </w:del>
      <w:r w:rsidRPr="002505DC">
        <w:rPr>
          <w:rFonts w:ascii="Times New Roman" w:hAnsi="Times New Roman" w:cs="Times New Roman"/>
        </w:rPr>
        <w:t xml:space="preserve"> Across the country, states have significant</w:t>
      </w:r>
      <w:r w:rsidR="00521881" w:rsidRPr="002505DC">
        <w:rPr>
          <w:rFonts w:ascii="Times New Roman" w:hAnsi="Times New Roman" w:cs="Times New Roman"/>
        </w:rPr>
        <w:t>ly reduced</w:t>
      </w:r>
      <w:r w:rsidRPr="002505DC">
        <w:rPr>
          <w:rFonts w:ascii="Times New Roman" w:hAnsi="Times New Roman" w:cs="Times New Roman"/>
        </w:rPr>
        <w:t xml:space="preserve"> basic assistance spending, </w:t>
      </w:r>
      <w:r w:rsidR="00BF7C56" w:rsidRPr="002505DC">
        <w:rPr>
          <w:rFonts w:ascii="Times New Roman" w:hAnsi="Times New Roman" w:cs="Times New Roman"/>
        </w:rPr>
        <w:t xml:space="preserve">preventing them from </w:t>
      </w:r>
      <w:r w:rsidR="00521881" w:rsidRPr="002505DC">
        <w:rPr>
          <w:rFonts w:ascii="Times New Roman" w:hAnsi="Times New Roman" w:cs="Times New Roman"/>
        </w:rPr>
        <w:t>using</w:t>
      </w:r>
      <w:r w:rsidR="00CD6B68" w:rsidRPr="002505DC">
        <w:rPr>
          <w:rFonts w:ascii="Times New Roman" w:hAnsi="Times New Roman" w:cs="Times New Roman"/>
        </w:rPr>
        <w:t xml:space="preserve"> </w:t>
      </w:r>
      <w:r w:rsidR="00BF7C56" w:rsidRPr="002505DC">
        <w:rPr>
          <w:rFonts w:ascii="Times New Roman" w:hAnsi="Times New Roman" w:cs="Times New Roman"/>
        </w:rPr>
        <w:t>TANF</w:t>
      </w:r>
      <w:r w:rsidR="00521881" w:rsidRPr="002505DC">
        <w:rPr>
          <w:rFonts w:ascii="Times New Roman" w:hAnsi="Times New Roman" w:cs="Times New Roman"/>
        </w:rPr>
        <w:t xml:space="preserve"> as a basis to force compliance with</w:t>
      </w:r>
      <w:r w:rsidR="00BF7C56" w:rsidRPr="002505DC">
        <w:rPr>
          <w:rFonts w:ascii="Times New Roman" w:hAnsi="Times New Roman" w:cs="Times New Roman"/>
        </w:rPr>
        <w:t xml:space="preserve"> </w:t>
      </w:r>
      <w:r w:rsidR="00CD6B68" w:rsidRPr="002505DC">
        <w:rPr>
          <w:rFonts w:ascii="Times New Roman" w:hAnsi="Times New Roman" w:cs="Times New Roman"/>
        </w:rPr>
        <w:t>correctional, paternalistic polices.</w:t>
      </w:r>
      <w:r w:rsidR="00BF7C56" w:rsidRPr="002505DC">
        <w:rPr>
          <w:rFonts w:ascii="Times New Roman" w:hAnsi="Times New Roman" w:cs="Times New Roman"/>
        </w:rPr>
        <w:t xml:space="preserve"> </w:t>
      </w:r>
      <w:r w:rsidR="00FF3BEE" w:rsidRPr="002505DC">
        <w:rPr>
          <w:rFonts w:ascii="Times New Roman" w:hAnsi="Times New Roman" w:cs="Times New Roman"/>
        </w:rPr>
        <w:t xml:space="preserve">In place of basic assistance, states are spending a larger portion of TANF funds on other forms of aid: in-kind benefits such as child care, services such as </w:t>
      </w:r>
      <w:r w:rsidR="00C02849" w:rsidRPr="002505DC">
        <w:rPr>
          <w:rFonts w:ascii="Times New Roman" w:hAnsi="Times New Roman" w:cs="Times New Roman"/>
        </w:rPr>
        <w:t>job</w:t>
      </w:r>
      <w:r w:rsidR="00FF3BEE" w:rsidRPr="002505DC">
        <w:rPr>
          <w:rFonts w:ascii="Times New Roman" w:hAnsi="Times New Roman" w:cs="Times New Roman"/>
        </w:rPr>
        <w:t xml:space="preserve"> training and family planning, and work supports </w:t>
      </w:r>
      <w:r w:rsidR="00C02849" w:rsidRPr="002505DC">
        <w:rPr>
          <w:rFonts w:ascii="Times New Roman" w:hAnsi="Times New Roman" w:cs="Times New Roman"/>
        </w:rPr>
        <w:t>such as refundable tax credits. On the one hand, increased expenditures on these programs seem</w:t>
      </w:r>
      <w:r w:rsidR="00B82F24" w:rsidRPr="002505DC">
        <w:rPr>
          <w:rFonts w:ascii="Times New Roman" w:hAnsi="Times New Roman" w:cs="Times New Roman"/>
        </w:rPr>
        <w:t xml:space="preserve">s to affirm the PRWORA’s explicit goals for TANF. States are spending more on programs that help people find work or aid already working families. Yet, these programs are largely operating outside the parameters of the </w:t>
      </w:r>
      <w:r w:rsidR="00521881" w:rsidRPr="002505DC">
        <w:rPr>
          <w:rFonts w:ascii="Times New Roman" w:hAnsi="Times New Roman" w:cs="Times New Roman"/>
        </w:rPr>
        <w:t xml:space="preserve">work </w:t>
      </w:r>
      <w:r w:rsidR="00B82F24" w:rsidRPr="002505DC">
        <w:rPr>
          <w:rFonts w:ascii="Times New Roman" w:hAnsi="Times New Roman" w:cs="Times New Roman"/>
        </w:rPr>
        <w:t xml:space="preserve">requirements </w:t>
      </w:r>
      <w:r w:rsidR="00521881" w:rsidRPr="002505DC">
        <w:rPr>
          <w:rFonts w:ascii="Times New Roman" w:hAnsi="Times New Roman" w:cs="Times New Roman"/>
        </w:rPr>
        <w:t xml:space="preserve">and time limits </w:t>
      </w:r>
      <w:r w:rsidR="00B82F24" w:rsidRPr="002505DC">
        <w:rPr>
          <w:rFonts w:ascii="Times New Roman" w:hAnsi="Times New Roman" w:cs="Times New Roman"/>
        </w:rPr>
        <w:t>linked to receipt of TANF cash assistance</w:t>
      </w:r>
      <w:r w:rsidR="00994538" w:rsidRPr="002505DC">
        <w:rPr>
          <w:rFonts w:ascii="Times New Roman" w:hAnsi="Times New Roman" w:cs="Times New Roman"/>
        </w:rPr>
        <w:t xml:space="preserve">.  </w:t>
      </w:r>
    </w:p>
    <w:p w14:paraId="0BAE413D" w14:textId="698F20F7" w:rsidR="007F4F06" w:rsidRPr="002505DC" w:rsidRDefault="00486E84" w:rsidP="00D45D7E">
      <w:pPr>
        <w:spacing w:line="480" w:lineRule="auto"/>
        <w:ind w:firstLine="720"/>
        <w:rPr>
          <w:rFonts w:ascii="Times New Roman" w:hAnsi="Times New Roman" w:cs="Times New Roman"/>
        </w:rPr>
      </w:pPr>
      <w:r w:rsidRPr="002505DC">
        <w:rPr>
          <w:rFonts w:ascii="Times New Roman" w:hAnsi="Times New Roman" w:cs="Times New Roman"/>
        </w:rPr>
        <w:t>T</w:t>
      </w:r>
      <w:r w:rsidR="00FF2030" w:rsidRPr="002505DC">
        <w:rPr>
          <w:rFonts w:ascii="Times New Roman" w:hAnsi="Times New Roman" w:cs="Times New Roman"/>
        </w:rPr>
        <w:t xml:space="preserve">he shift away </w:t>
      </w:r>
      <w:r w:rsidRPr="002505DC">
        <w:rPr>
          <w:rFonts w:ascii="Times New Roman" w:hAnsi="Times New Roman" w:cs="Times New Roman"/>
        </w:rPr>
        <w:t xml:space="preserve">from basic assistance spending </w:t>
      </w:r>
      <w:r w:rsidR="00521881" w:rsidRPr="002505DC">
        <w:rPr>
          <w:rFonts w:ascii="Times New Roman" w:hAnsi="Times New Roman" w:cs="Times New Roman"/>
        </w:rPr>
        <w:t>marks</w:t>
      </w:r>
      <w:r w:rsidRPr="002505DC">
        <w:rPr>
          <w:rFonts w:ascii="Times New Roman" w:hAnsi="Times New Roman" w:cs="Times New Roman"/>
        </w:rPr>
        <w:t xml:space="preserve"> the emergence of </w:t>
      </w:r>
      <w:r w:rsidR="00FF2030" w:rsidRPr="002505DC">
        <w:rPr>
          <w:rFonts w:ascii="Times New Roman" w:hAnsi="Times New Roman" w:cs="Times New Roman"/>
        </w:rPr>
        <w:t>a new post-PRO</w:t>
      </w:r>
      <w:r w:rsidR="008C06B4" w:rsidRPr="002505DC">
        <w:rPr>
          <w:rFonts w:ascii="Times New Roman" w:hAnsi="Times New Roman" w:cs="Times New Roman"/>
        </w:rPr>
        <w:t xml:space="preserve">WRA welfare system. </w:t>
      </w:r>
      <w:r w:rsidR="00E85ED9" w:rsidRPr="002505DC">
        <w:rPr>
          <w:rFonts w:ascii="Times New Roman" w:hAnsi="Times New Roman" w:cs="Times New Roman"/>
        </w:rPr>
        <w:t>While it is difficult to draw a clear line between states with welfare programs still founded upon cash assistance and those that have mo</w:t>
      </w:r>
      <w:r w:rsidR="008C06B4" w:rsidRPr="002505DC">
        <w:rPr>
          <w:rFonts w:ascii="Times New Roman" w:hAnsi="Times New Roman" w:cs="Times New Roman"/>
        </w:rPr>
        <w:t xml:space="preserve">ved beyond cash assistance, we show above that it is possible to provide a general outline of a post-PRWORA state. In general, a post-PRWORA state has </w:t>
      </w:r>
      <w:r w:rsidR="00D7455D" w:rsidRPr="002505DC">
        <w:rPr>
          <w:rFonts w:ascii="Times New Roman" w:hAnsi="Times New Roman" w:cs="Times New Roman"/>
        </w:rPr>
        <w:t>a small</w:t>
      </w:r>
      <w:r w:rsidR="00B466D0" w:rsidRPr="002505DC">
        <w:rPr>
          <w:rFonts w:ascii="Times New Roman" w:hAnsi="Times New Roman" w:cs="Times New Roman"/>
        </w:rPr>
        <w:t>er</w:t>
      </w:r>
      <w:r w:rsidR="00D7455D" w:rsidRPr="002505DC">
        <w:rPr>
          <w:rFonts w:ascii="Times New Roman" w:hAnsi="Times New Roman" w:cs="Times New Roman"/>
        </w:rPr>
        <w:t xml:space="preserve"> TANF caseload composed of a high</w:t>
      </w:r>
      <w:r w:rsidR="00B466D0" w:rsidRPr="002505DC">
        <w:rPr>
          <w:rFonts w:ascii="Times New Roman" w:hAnsi="Times New Roman" w:cs="Times New Roman"/>
        </w:rPr>
        <w:t>er</w:t>
      </w:r>
      <w:r w:rsidR="00D7455D" w:rsidRPr="002505DC">
        <w:rPr>
          <w:rFonts w:ascii="Times New Roman" w:hAnsi="Times New Roman" w:cs="Times New Roman"/>
        </w:rPr>
        <w:t xml:space="preserve"> proportion of African Americans, </w:t>
      </w:r>
      <w:r w:rsidR="00B466D0" w:rsidRPr="002505DC">
        <w:rPr>
          <w:rFonts w:ascii="Times New Roman" w:hAnsi="Times New Roman" w:cs="Times New Roman"/>
        </w:rPr>
        <w:t xml:space="preserve">more </w:t>
      </w:r>
      <w:r w:rsidR="00D7455D" w:rsidRPr="002505DC">
        <w:rPr>
          <w:rFonts w:ascii="Times New Roman" w:hAnsi="Times New Roman" w:cs="Times New Roman"/>
        </w:rPr>
        <w:t>conservative state government, and low</w:t>
      </w:r>
      <w:r w:rsidR="00B466D0" w:rsidRPr="002505DC">
        <w:rPr>
          <w:rFonts w:ascii="Times New Roman" w:hAnsi="Times New Roman" w:cs="Times New Roman"/>
        </w:rPr>
        <w:t>er</w:t>
      </w:r>
      <w:r w:rsidR="00D7455D" w:rsidRPr="002505DC">
        <w:rPr>
          <w:rFonts w:ascii="Times New Roman" w:hAnsi="Times New Roman" w:cs="Times New Roman"/>
        </w:rPr>
        <w:t xml:space="preserve"> unemployment rate</w:t>
      </w:r>
      <w:r w:rsidR="00B466D0" w:rsidRPr="002505DC">
        <w:rPr>
          <w:rFonts w:ascii="Times New Roman" w:hAnsi="Times New Roman" w:cs="Times New Roman"/>
        </w:rPr>
        <w:t xml:space="preserve"> relative to other states</w:t>
      </w:r>
      <w:r w:rsidR="00D7455D" w:rsidRPr="002505DC">
        <w:rPr>
          <w:rFonts w:ascii="Times New Roman" w:hAnsi="Times New Roman" w:cs="Times New Roman"/>
        </w:rPr>
        <w:t xml:space="preserve">. </w:t>
      </w:r>
      <w:r w:rsidR="00750EE5" w:rsidRPr="002505DC">
        <w:rPr>
          <w:rFonts w:ascii="Times New Roman" w:hAnsi="Times New Roman" w:cs="Times New Roman"/>
        </w:rPr>
        <w:t>It</w:t>
      </w:r>
      <w:r w:rsidR="00D7455D" w:rsidRPr="002505DC">
        <w:rPr>
          <w:rFonts w:ascii="Times New Roman" w:hAnsi="Times New Roman" w:cs="Times New Roman"/>
        </w:rPr>
        <w:t xml:space="preserve"> also likely did not meet its work participation rate in the preceding year. </w:t>
      </w:r>
      <w:r w:rsidR="007F4F06" w:rsidRPr="002505DC">
        <w:rPr>
          <w:rFonts w:ascii="Times New Roman" w:hAnsi="Times New Roman" w:cs="Times New Roman"/>
        </w:rPr>
        <w:t xml:space="preserve">States that fit these criteria may spend their TANF dollars in a variety of different ways, but there is a strong likelihood that their basic assistance spending is low. With little expenditures on basic </w:t>
      </w:r>
      <w:r w:rsidR="007F4F06" w:rsidRPr="002505DC">
        <w:rPr>
          <w:rFonts w:ascii="Times New Roman" w:hAnsi="Times New Roman" w:cs="Times New Roman"/>
        </w:rPr>
        <w:lastRenderedPageBreak/>
        <w:t xml:space="preserve">assistance, these states lack the </w:t>
      </w:r>
      <w:ins w:id="501" w:author="admin" w:date="2018-09-10T15:04:00Z">
        <w:r w:rsidR="00C62FA3">
          <w:rPr>
            <w:rFonts w:ascii="Times New Roman" w:hAnsi="Times New Roman" w:cs="Times New Roman"/>
          </w:rPr>
          <w:t>capacity</w:t>
        </w:r>
      </w:ins>
      <w:del w:id="502" w:author="admin" w:date="2018-09-10T15:04:00Z">
        <w:r w:rsidR="007F4F06" w:rsidRPr="002505DC" w:rsidDel="00C62FA3">
          <w:rPr>
            <w:rFonts w:ascii="Times New Roman" w:hAnsi="Times New Roman" w:cs="Times New Roman"/>
          </w:rPr>
          <w:delText>ability</w:delText>
        </w:r>
      </w:del>
      <w:r w:rsidR="007F4F06" w:rsidRPr="002505DC">
        <w:rPr>
          <w:rFonts w:ascii="Times New Roman" w:hAnsi="Times New Roman" w:cs="Times New Roman"/>
        </w:rPr>
        <w:t xml:space="preserve"> to reach low-income families </w:t>
      </w:r>
      <w:r w:rsidR="00521881" w:rsidRPr="002505DC">
        <w:rPr>
          <w:rFonts w:ascii="Times New Roman" w:hAnsi="Times New Roman" w:cs="Times New Roman"/>
        </w:rPr>
        <w:t>through</w:t>
      </w:r>
      <w:del w:id="503" w:author="Goehring, Benjamin" w:date="2018-08-26T19:37:00Z">
        <w:r w:rsidR="00521881" w:rsidRPr="002505DC" w:rsidDel="00E60608">
          <w:rPr>
            <w:rFonts w:ascii="Times New Roman" w:hAnsi="Times New Roman" w:cs="Times New Roman"/>
          </w:rPr>
          <w:delText xml:space="preserve"> </w:delText>
        </w:r>
      </w:del>
      <w:r w:rsidR="007F4F06" w:rsidRPr="002505DC">
        <w:rPr>
          <w:rFonts w:ascii="Times New Roman" w:hAnsi="Times New Roman" w:cs="Times New Roman"/>
        </w:rPr>
        <w:t xml:space="preserve"> cash assistance, requiring them to use other means to try to </w:t>
      </w:r>
      <w:del w:id="504" w:author="admin" w:date="2018-09-10T15:04:00Z">
        <w:r w:rsidR="007F4F06" w:rsidRPr="002505DC" w:rsidDel="00C62FA3">
          <w:rPr>
            <w:rFonts w:ascii="Times New Roman" w:hAnsi="Times New Roman" w:cs="Times New Roman"/>
          </w:rPr>
          <w:delText xml:space="preserve">improve and </w:delText>
        </w:r>
      </w:del>
      <w:r w:rsidR="007F4F06" w:rsidRPr="002505DC">
        <w:rPr>
          <w:rFonts w:ascii="Times New Roman" w:hAnsi="Times New Roman" w:cs="Times New Roman"/>
        </w:rPr>
        <w:t xml:space="preserve">control their behavior. </w:t>
      </w:r>
      <w:r w:rsidR="00521881" w:rsidRPr="002505DC">
        <w:rPr>
          <w:rFonts w:ascii="Times New Roman" w:hAnsi="Times New Roman" w:cs="Times New Roman"/>
        </w:rPr>
        <w:t xml:space="preserve"> </w:t>
      </w:r>
      <w:del w:id="505" w:author="admin" w:date="2018-09-10T15:04:00Z">
        <w:r w:rsidR="00521881" w:rsidRPr="002505DC" w:rsidDel="00EA737A">
          <w:rPr>
            <w:rFonts w:ascii="Times New Roman" w:hAnsi="Times New Roman" w:cs="Times New Roman"/>
          </w:rPr>
          <w:delText xml:space="preserve">This exposes a contradiction at the heart of paternalist policies.  </w:delText>
        </w:r>
      </w:del>
    </w:p>
    <w:p w14:paraId="522C3FE4" w14:textId="3B8FA5D6" w:rsidR="00132F77" w:rsidRPr="002505DC" w:rsidDel="00EA737A" w:rsidRDefault="00132F77" w:rsidP="00D45D7E">
      <w:pPr>
        <w:widowControl w:val="0"/>
        <w:autoSpaceDE w:val="0"/>
        <w:autoSpaceDN w:val="0"/>
        <w:adjustRightInd w:val="0"/>
        <w:spacing w:line="480" w:lineRule="auto"/>
        <w:ind w:firstLine="720"/>
        <w:rPr>
          <w:del w:id="506" w:author="admin" w:date="2018-09-10T15:06:00Z"/>
          <w:rFonts w:ascii="Times New Roman" w:hAnsi="Times New Roman" w:cs="Times New Roman"/>
        </w:rPr>
      </w:pPr>
      <w:del w:id="507" w:author="admin" w:date="2018-09-10T15:06:00Z">
        <w:r w:rsidRPr="002505DC" w:rsidDel="00EA737A">
          <w:rPr>
            <w:rFonts w:ascii="Times New Roman" w:hAnsi="Times New Roman" w:cs="Times New Roman"/>
          </w:rPr>
          <w:delText xml:space="preserve">What does the rise of post-PRWORA states say about paternalism today? While </w:delText>
        </w:r>
        <w:r w:rsidR="00486E84" w:rsidRPr="002505DC" w:rsidDel="00EA737A">
          <w:rPr>
            <w:rFonts w:ascii="Times New Roman" w:hAnsi="Times New Roman" w:cs="Times New Roman"/>
          </w:rPr>
          <w:delText>less prevalent in cash assistance policy</w:delText>
        </w:r>
        <w:r w:rsidRPr="002505DC" w:rsidDel="00EA737A">
          <w:rPr>
            <w:rFonts w:ascii="Times New Roman" w:hAnsi="Times New Roman" w:cs="Times New Roman"/>
          </w:rPr>
          <w:delText xml:space="preserve">, recent policy developments at the federal and state levels suggests </w:delText>
        </w:r>
        <w:r w:rsidR="00486E84" w:rsidRPr="002505DC" w:rsidDel="00EA737A">
          <w:rPr>
            <w:rFonts w:ascii="Times New Roman" w:hAnsi="Times New Roman" w:cs="Times New Roman"/>
          </w:rPr>
          <w:delText>the idea</w:delText>
        </w:r>
        <w:r w:rsidRPr="002505DC" w:rsidDel="00EA737A">
          <w:rPr>
            <w:rFonts w:ascii="Times New Roman" w:hAnsi="Times New Roman" w:cs="Times New Roman"/>
          </w:rPr>
          <w:delText xml:space="preserve"> still holds sway. At the federal lev</w:delText>
        </w:r>
        <w:r w:rsidR="00D45D7E" w:rsidRPr="002505DC" w:rsidDel="00EA737A">
          <w:rPr>
            <w:rFonts w:ascii="Times New Roman" w:hAnsi="Times New Roman" w:cs="Times New Roman"/>
          </w:rPr>
          <w:delText xml:space="preserve">el, legislation in the House of </w:delText>
        </w:r>
        <w:r w:rsidRPr="002505DC" w:rsidDel="00EA737A">
          <w:rPr>
            <w:rFonts w:ascii="Times New Roman" w:hAnsi="Times New Roman" w:cs="Times New Roman"/>
          </w:rPr>
          <w:delText>Representatives proposes to shorten the windo</w:delText>
        </w:r>
        <w:r w:rsidR="00F66DF2" w:rsidRPr="002505DC" w:rsidDel="00EA737A">
          <w:rPr>
            <w:rFonts w:ascii="Times New Roman" w:hAnsi="Times New Roman" w:cs="Times New Roman"/>
          </w:rPr>
          <w:delText>w of time some participants in t</w:delText>
        </w:r>
        <w:r w:rsidRPr="002505DC" w:rsidDel="00EA737A">
          <w:rPr>
            <w:rFonts w:ascii="Times New Roman" w:hAnsi="Times New Roman" w:cs="Times New Roman"/>
          </w:rPr>
          <w:delText>he Supplemental Nutrition and Assistance Program (SNAP) can receive benefits</w:delText>
        </w:r>
        <w:r w:rsidR="00F66DF2" w:rsidRPr="002505DC" w:rsidDel="00EA737A">
          <w:rPr>
            <w:rFonts w:ascii="Times New Roman" w:hAnsi="Times New Roman" w:cs="Times New Roman"/>
          </w:rPr>
          <w:delText>,</w:delText>
        </w:r>
        <w:r w:rsidRPr="002505DC" w:rsidDel="00EA737A">
          <w:rPr>
            <w:rFonts w:ascii="Times New Roman" w:hAnsi="Times New Roman" w:cs="Times New Roman"/>
          </w:rPr>
          <w:delText xml:space="preserve"> while regulations proposed by Department of Housing and Urban Development Secretary Ben Carson would impose work requirements on some re</w:delText>
        </w:r>
        <w:r w:rsidR="00D45D7E" w:rsidRPr="002505DC" w:rsidDel="00EA737A">
          <w:rPr>
            <w:rFonts w:ascii="Times New Roman" w:hAnsi="Times New Roman" w:cs="Times New Roman"/>
          </w:rPr>
          <w:delText>cipients of housing assistance</w:delText>
        </w:r>
        <w:r w:rsidR="00F66DF2" w:rsidRPr="002505DC" w:rsidDel="00EA737A">
          <w:rPr>
            <w:rFonts w:ascii="Times New Roman" w:hAnsi="Times New Roman" w:cs="Times New Roman"/>
          </w:rPr>
          <w:delText xml:space="preserve"> </w:delText>
        </w:r>
        <w:r w:rsidR="00A43DC3" w:rsidRPr="00D20966" w:rsidDel="00EA737A">
          <w:rPr>
            <w:rFonts w:ascii="Times New Roman" w:hAnsi="Times New Roman" w:cs="Times New Roman"/>
          </w:rPr>
          <w:fldChar w:fldCharType="begin"/>
        </w:r>
        <w:r w:rsidR="00F66DF2" w:rsidRPr="002505DC" w:rsidDel="00EA737A">
          <w:rPr>
            <w:rFonts w:ascii="Times New Roman" w:hAnsi="Times New Roman" w:cs="Times New Roman"/>
          </w:rPr>
          <w:delInstrText xml:space="preserve"> ADDIN ZOTERO_ITEM CSL_CITATION {"citationID":"eQYcCmNg","properties":{"formattedCitation":"(Acs, Wheaton, and Waxman 2018; Thrush 2018b)","plainCitation":"(Acs, Wheaton, and Waxman 2018; Thrush 2018b)","noteIndex":0},"citationItems":[{"id":72,"uris":["http://zotero.org/users/5055722/items/UU9HS69D"],"uri":["http://zotero.org/users/5055722/items/UU9HS69D"],"itemData":{"id":72,"type":"report","title":"Assessing Changes to SNAP Work Requirements in the 2018 Farm Bill","publisher":"The Urban Institute","publisher-place":"Washington, D.C","page":"20","source":"Zotero","event-place":"Washington, D.C","URL":"https://www.urban.org/sites/default/files/publication/98455/assessing_changes_to_snap_work_requirements_in_the_2018_farm_bill_3.pdf","language":"en","author":[{"family":"Acs","given":"Gregory"},{"family":"Wheaton","given":"Laura"},{"family":"Waxman","given":"Elaine"}],"issued":{"date-parts":[["2018"]]}}},{"id":69,"uris":["http://zotero.org/users/5055722/items/JU99WIIM"],"uri":["http://zotero.org/users/5055722/items/JU99WIIM"],"itemData":{"id":69,"type":"article-newspaper","title":"HUD Floats a Plan Intended to Reduce Reliance on Housing Assistance","container-title":"The New York Times","section":"U.S.","source":"NYTimes.com","abstract":"But Ben Carson, the HUD secretary, said it was intended to start a conversation and should not be regarded as final.","URL":"https://www.nytimes.com/2018/04/25/us/hud-housing-assistance.html","ISSN":"0362-4331","language":"en-US","author":[{"family":"Thrush","given":"Glenn"}],"issued":{"date-parts":[["2018",4,26]]},"accessed":{"date-parts":[["2018",8,4]]}}}],"schema":"https://github.com/citation-style-language/schema/raw/master/csl-citation.json"} </w:delInstrText>
        </w:r>
        <w:r w:rsidR="00A43DC3" w:rsidRPr="00D20966" w:rsidDel="00EA737A">
          <w:rPr>
            <w:rFonts w:ascii="Times New Roman" w:hAnsi="Times New Roman" w:cs="Times New Roman"/>
            <w:rPrChange w:id="508" w:author="Goehring, Benjamin" w:date="2018-08-27T07:09:00Z">
              <w:rPr>
                <w:rFonts w:ascii="Times New Roman" w:hAnsi="Times New Roman" w:cs="Times New Roman"/>
              </w:rPr>
            </w:rPrChange>
          </w:rPr>
          <w:fldChar w:fldCharType="separate"/>
        </w:r>
        <w:r w:rsidR="00F66DF2" w:rsidRPr="00D20966" w:rsidDel="00EA737A">
          <w:rPr>
            <w:rFonts w:ascii="Times New Roman" w:hAnsi="Times New Roman" w:cs="Times New Roman"/>
            <w:noProof/>
          </w:rPr>
          <w:delText>(Acs, Wheaton, and Waxman 2018; Thrush 2018b)</w:delText>
        </w:r>
        <w:r w:rsidR="00A43DC3" w:rsidRPr="00D20966" w:rsidDel="00EA737A">
          <w:rPr>
            <w:rFonts w:ascii="Times New Roman" w:hAnsi="Times New Roman" w:cs="Times New Roman"/>
          </w:rPr>
          <w:fldChar w:fldCharType="end"/>
        </w:r>
        <w:r w:rsidR="00F66DF2" w:rsidRPr="00E66630" w:rsidDel="00EA737A">
          <w:rPr>
            <w:rFonts w:ascii="Times New Roman" w:hAnsi="Times New Roman" w:cs="Times New Roman"/>
          </w:rPr>
          <w:delText>.</w:delText>
        </w:r>
        <w:r w:rsidR="00D45D7E" w:rsidRPr="00D20966" w:rsidDel="00EA737A">
          <w:rPr>
            <w:rFonts w:ascii="Times New Roman" w:hAnsi="Times New Roman" w:cs="Times New Roman"/>
          </w:rPr>
          <w:delText xml:space="preserve"> </w:delText>
        </w:r>
        <w:r w:rsidRPr="002505DC" w:rsidDel="00EA737A">
          <w:rPr>
            <w:rFonts w:ascii="Times New Roman" w:hAnsi="Times New Roman" w:cs="Times New Roman"/>
          </w:rPr>
          <w:delText>Meanwhile, a handful of states have begun rolling out work requirements for their Medicaid recipients and re</w:delText>
        </w:r>
        <w:r w:rsidR="00521881" w:rsidRPr="002505DC" w:rsidDel="00EA737A">
          <w:rPr>
            <w:rFonts w:ascii="Times New Roman" w:hAnsi="Times New Roman" w:cs="Times New Roman"/>
          </w:rPr>
          <w:delText>-</w:delText>
        </w:r>
        <w:r w:rsidRPr="002505DC" w:rsidDel="00EA737A">
          <w:rPr>
            <w:rFonts w:ascii="Times New Roman" w:hAnsi="Times New Roman" w:cs="Times New Roman"/>
          </w:rPr>
          <w:delText>implementing SNAP time limits waived after the Great Recession</w:delText>
        </w:r>
      </w:del>
      <w:ins w:id="509" w:author="Goehring, Benjamin" w:date="2018-08-26T19:38:00Z">
        <w:del w:id="510" w:author="admin" w:date="2018-09-10T15:06:00Z">
          <w:r w:rsidR="00E60608" w:rsidRPr="002505DC" w:rsidDel="00EA737A">
            <w:rPr>
              <w:rFonts w:ascii="Times New Roman" w:hAnsi="Times New Roman" w:cs="Times New Roman"/>
            </w:rPr>
            <w:delText>economic recession</w:delText>
          </w:r>
        </w:del>
      </w:ins>
      <w:del w:id="511" w:author="admin" w:date="2018-09-10T15:06:00Z">
        <w:r w:rsidRPr="002505DC" w:rsidDel="00EA737A">
          <w:rPr>
            <w:rFonts w:ascii="Times New Roman" w:hAnsi="Times New Roman" w:cs="Times New Roman"/>
          </w:rPr>
          <w:delText xml:space="preserve"> before federally required</w:delText>
        </w:r>
        <w:r w:rsidR="00F66DF2" w:rsidRPr="002505DC" w:rsidDel="00EA737A">
          <w:rPr>
            <w:rFonts w:ascii="Times New Roman" w:hAnsi="Times New Roman" w:cs="Times New Roman"/>
          </w:rPr>
          <w:delText xml:space="preserve"> </w:delText>
        </w:r>
      </w:del>
      <w:ins w:id="512" w:author="Goehring, Benjamin" w:date="2018-08-26T19:39:00Z">
        <w:del w:id="513" w:author="admin" w:date="2018-09-10T15:06:00Z">
          <w:r w:rsidR="00E60608" w:rsidRPr="00D20966" w:rsidDel="00EA737A">
            <w:rPr>
              <w:rFonts w:ascii="Times New Roman" w:hAnsi="Times New Roman" w:cs="Times New Roman"/>
            </w:rPr>
            <w:fldChar w:fldCharType="begin"/>
          </w:r>
          <w:r w:rsidR="00E60608" w:rsidRPr="002505DC" w:rsidDel="00EA737A">
            <w:rPr>
              <w:rFonts w:ascii="Times New Roman" w:hAnsi="Times New Roman" w:cs="Times New Roman"/>
            </w:rPr>
            <w:delInstrText xml:space="preserve"> ADDIN ZOTERO_ITEM CSL_CITATION {"citationID":"bGhPrDPH","properties":{"formattedCitation":"(The Henry J. Kaiser Family Foundation 2018)","plainCitation":"(The Henry J. Kaiser Family Foundation 2018)","noteIndex":0},"citationItems":[{"id":60,"uris":["http://zotero.org/users/5055722/items/S9YYQZMS"],"uri":["http://zotero.org/users/5055722/items/S9YYQZMS"],"itemData":{"id":60,"type":"webpage","title":"State Health Facts, Pending Section 1115 Medicaid Waivers","container-title":"The Henry J. Kaiser Family Foundation","abstract":"The Kaiser Family Foundation website provides in-depth information on key health policy issues including Medicaid, Medicare, health reform, global health, HIV/AIDS, health insurance, the uninsured …","URL":"https://www.kff.org/other/state-indicator/pending-section-1115-medicaid-waivers/","language":"en-us","author":[{"literal":"The Henry J. Kaiser Family Foundation"}],"issued":{"date-parts":[["2018",7,26]]},"accessed":{"date-parts":[["2018",8,3]]}}}],"schema":"https://github.com/citation-style-language/schema/raw/master/csl-citation.json"} </w:delInstrText>
          </w:r>
        </w:del>
      </w:ins>
      <w:del w:id="514" w:author="admin" w:date="2018-09-10T15:06:00Z">
        <w:r w:rsidR="00E60608" w:rsidRPr="00D20966" w:rsidDel="00EA737A">
          <w:rPr>
            <w:rFonts w:ascii="Times New Roman" w:hAnsi="Times New Roman" w:cs="Times New Roman"/>
            <w:rPrChange w:id="515" w:author="Goehring, Benjamin" w:date="2018-08-27T07:09:00Z">
              <w:rPr>
                <w:rFonts w:ascii="Times New Roman" w:hAnsi="Times New Roman" w:cs="Times New Roman"/>
              </w:rPr>
            </w:rPrChange>
          </w:rPr>
          <w:fldChar w:fldCharType="separate"/>
        </w:r>
      </w:del>
      <w:ins w:id="516" w:author="Goehring, Benjamin" w:date="2018-08-26T19:39:00Z">
        <w:del w:id="517" w:author="admin" w:date="2018-09-10T15:06:00Z">
          <w:r w:rsidR="00E60608" w:rsidRPr="00D20966" w:rsidDel="00EA737A">
            <w:rPr>
              <w:rFonts w:ascii="Times New Roman" w:hAnsi="Times New Roman" w:cs="Times New Roman"/>
              <w:noProof/>
            </w:rPr>
            <w:delText>(The Henry J. Kaiser Family Foundation 2018)</w:delText>
          </w:r>
          <w:r w:rsidR="00E60608" w:rsidRPr="00D20966" w:rsidDel="00EA737A">
            <w:rPr>
              <w:rFonts w:ascii="Times New Roman" w:hAnsi="Times New Roman" w:cs="Times New Roman"/>
            </w:rPr>
            <w:fldChar w:fldCharType="end"/>
          </w:r>
        </w:del>
      </w:ins>
      <w:ins w:id="518" w:author="Goehring, Benjamin" w:date="2018-08-26T19:38:00Z">
        <w:del w:id="519" w:author="admin" w:date="2018-09-10T15:06:00Z">
          <w:r w:rsidR="00E60608" w:rsidRPr="00E66630" w:rsidDel="00EA737A">
            <w:rPr>
              <w:rFonts w:ascii="Times New Roman" w:hAnsi="Times New Roman" w:cs="Times New Roman"/>
            </w:rPr>
            <w:delText>.</w:delText>
          </w:r>
        </w:del>
      </w:ins>
      <w:ins w:id="520" w:author="Goehring, Benjamin" w:date="2018-08-26T19:39:00Z">
        <w:del w:id="521" w:author="admin" w:date="2018-09-10T15:06:00Z">
          <w:r w:rsidR="00E60608" w:rsidRPr="00D20966" w:rsidDel="00EA737A">
            <w:rPr>
              <w:rFonts w:ascii="Times New Roman" w:hAnsi="Times New Roman" w:cs="Times New Roman"/>
            </w:rPr>
            <w:delText xml:space="preserve"> </w:delText>
          </w:r>
        </w:del>
      </w:ins>
      <w:del w:id="522" w:author="admin" w:date="2018-09-10T15:06:00Z">
        <w:r w:rsidR="00A43DC3" w:rsidRPr="00D20966" w:rsidDel="00EA737A">
          <w:rPr>
            <w:rFonts w:ascii="Times New Roman" w:hAnsi="Times New Roman" w:cs="Times New Roman"/>
            <w:highlight w:val="yellow"/>
          </w:rPr>
          <w:fldChar w:fldCharType="begin"/>
        </w:r>
        <w:r w:rsidR="00A43DC3" w:rsidRPr="00D20966" w:rsidDel="00EA737A">
          <w:rPr>
            <w:rFonts w:ascii="Times New Roman" w:hAnsi="Times New Roman" w:cs="Times New Roman"/>
            <w:highlight w:val="yellow"/>
          </w:rPr>
          <w:delInstrText xml:space="preserve"> ADDIN ZOTERO_ITEM CSL_CITATION {"ci</w:delInstrText>
        </w:r>
        <w:r w:rsidR="00A43DC3" w:rsidRPr="002505DC" w:rsidDel="00EA737A">
          <w:rPr>
            <w:rFonts w:ascii="Times New Roman" w:hAnsi="Times New Roman" w:cs="Times New Roman"/>
            <w:highlight w:val="yellow"/>
          </w:rPr>
          <w:delInstrText xml:space="preserve">tationID":"moA1gBvG","properties":{"formattedCitation":"(\\uc0\\u8220{}State Health Facts, Pending Section 1115 Medicaid Waivers\\uc0\\u8221{} 2018)","plainCitation":"(“State Health Facts, Pending Section 1115 Medicaid Waivers” 2018)","noteIndex":0},"citationItems":[{"id":60,"uris":["http://zotero.org/users/5055722/items/S9YYQZMS"],"uri":["http://zotero.org/users/5055722/items/S9YYQZMS"],"itemData":{"id":60,"type":"webpage","title":"State Health Facts, Pending Section 1115 Medicaid Waivers","container-title":"The Henry J. Kaiser Family Foundation","abstract":"The Kaiser Family Foundation website provides in-depth information on key health policy issues including Medicaid, Medicare, health reform, global health, HIV/AIDS, health insurance, the uninsured …","URL":"https://www.kff.org/other/state-indicator/pending-section-1115-medicaid-waivers/","language":"en-us","issued":{"date-parts":[["2018",7,26]]},"accessed":{"date-parts":[["2018",8,3]]}}}],"schema":"https://github.com/citation-style-language/schema/raw/master/csl-citation.json"} </w:delInstrText>
        </w:r>
        <w:r w:rsidR="00A43DC3" w:rsidRPr="00D20966" w:rsidDel="00EA737A">
          <w:rPr>
            <w:rFonts w:ascii="Times New Roman" w:hAnsi="Times New Roman" w:cs="Times New Roman"/>
            <w:highlight w:val="yellow"/>
          </w:rPr>
          <w:fldChar w:fldCharType="separate"/>
        </w:r>
        <w:r w:rsidR="00A43DC3" w:rsidRPr="00D20966" w:rsidDel="00EA737A">
          <w:rPr>
            <w:rFonts w:ascii="Times New Roman" w:hAnsi="Times New Roman" w:cs="Times New Roman"/>
            <w:highlight w:val="yellow"/>
          </w:rPr>
          <w:delText>(“State Health Facts, Pending Section 1115 Medicaid Waivers” 2018)</w:delText>
        </w:r>
        <w:r w:rsidR="00A43DC3" w:rsidRPr="00D20966" w:rsidDel="00EA737A">
          <w:rPr>
            <w:rFonts w:ascii="Times New Roman" w:hAnsi="Times New Roman" w:cs="Times New Roman"/>
            <w:highlight w:val="yellow"/>
          </w:rPr>
          <w:fldChar w:fldCharType="end"/>
        </w:r>
        <w:r w:rsidR="003678CB" w:rsidRPr="00E66630" w:rsidDel="00EA737A">
          <w:rPr>
            <w:rFonts w:ascii="Times New Roman" w:hAnsi="Times New Roman" w:cs="Times New Roman"/>
          </w:rPr>
          <w:delText>.</w:delText>
        </w:r>
        <w:r w:rsidRPr="00D20966" w:rsidDel="00EA737A">
          <w:rPr>
            <w:rFonts w:ascii="Times New Roman" w:hAnsi="Times New Roman" w:cs="Times New Roman"/>
          </w:rPr>
          <w:delText xml:space="preserve"> </w:delText>
        </w:r>
        <w:r w:rsidRPr="002505DC" w:rsidDel="00EA737A">
          <w:rPr>
            <w:rFonts w:ascii="Times New Roman" w:hAnsi="Times New Roman" w:cs="Times New Roman"/>
          </w:rPr>
          <w:delText>If the decrease in basic assistance spending entails a reduction in the reach of paternalis</w:delText>
        </w:r>
      </w:del>
      <w:del w:id="523" w:author="admin" w:date="2018-09-10T15:05:00Z">
        <w:r w:rsidRPr="002505DC" w:rsidDel="00EA737A">
          <w:rPr>
            <w:rFonts w:ascii="Times New Roman" w:hAnsi="Times New Roman" w:cs="Times New Roman"/>
          </w:rPr>
          <w:delText>tic cash aid</w:delText>
        </w:r>
      </w:del>
      <w:del w:id="524" w:author="admin" w:date="2018-09-10T15:06:00Z">
        <w:r w:rsidRPr="002505DC" w:rsidDel="00EA737A">
          <w:rPr>
            <w:rFonts w:ascii="Times New Roman" w:hAnsi="Times New Roman" w:cs="Times New Roman"/>
          </w:rPr>
          <w:delText>, current events suggest that they do not spell the end of paternalism itself. Rather, states and the federal government seem to be shifting their focus to other means-tested programs, such as SNAP, housing assistance, and Medicaid in order to impose the types of requirements, sanctions, and limits first introduced nationally by the PRWORA.</w:delText>
        </w:r>
      </w:del>
    </w:p>
    <w:p w14:paraId="381170CA" w14:textId="4CB3F5CB" w:rsidR="008A3352" w:rsidRPr="002505DC" w:rsidRDefault="00132F77" w:rsidP="00132F77">
      <w:pPr>
        <w:spacing w:line="480" w:lineRule="auto"/>
        <w:ind w:firstLine="720"/>
        <w:rPr>
          <w:rFonts w:ascii="Times New Roman" w:hAnsi="Times New Roman" w:cs="Times New Roman"/>
        </w:rPr>
      </w:pPr>
      <w:r w:rsidRPr="002505DC">
        <w:rPr>
          <w:rFonts w:ascii="Times New Roman" w:hAnsi="Times New Roman" w:cs="Times New Roman"/>
        </w:rPr>
        <w:t xml:space="preserve">The discussion above points to tensions </w:t>
      </w:r>
      <w:r w:rsidR="00521881" w:rsidRPr="002505DC">
        <w:rPr>
          <w:rFonts w:ascii="Times New Roman" w:hAnsi="Times New Roman" w:cs="Times New Roman"/>
        </w:rPr>
        <w:t xml:space="preserve">in the </w:t>
      </w:r>
      <w:r w:rsidRPr="002505DC">
        <w:rPr>
          <w:rFonts w:ascii="Times New Roman" w:hAnsi="Times New Roman" w:cs="Times New Roman"/>
        </w:rPr>
        <w:t xml:space="preserve">foundation of the </w:t>
      </w:r>
      <w:r w:rsidR="00521881" w:rsidRPr="002505DC">
        <w:rPr>
          <w:rFonts w:ascii="Times New Roman" w:hAnsi="Times New Roman" w:cs="Times New Roman"/>
        </w:rPr>
        <w:t xml:space="preserve">paternalist agenda, </w:t>
      </w:r>
      <w:r w:rsidRPr="002505DC">
        <w:rPr>
          <w:rFonts w:ascii="Times New Roman" w:hAnsi="Times New Roman" w:cs="Times New Roman"/>
        </w:rPr>
        <w:t>PRWORA legislation</w:t>
      </w:r>
      <w:r w:rsidR="00521881" w:rsidRPr="002505DC">
        <w:rPr>
          <w:rFonts w:ascii="Times New Roman" w:hAnsi="Times New Roman" w:cs="Times New Roman"/>
        </w:rPr>
        <w:t>,</w:t>
      </w:r>
      <w:r w:rsidRPr="002505DC">
        <w:rPr>
          <w:rFonts w:ascii="Times New Roman" w:hAnsi="Times New Roman" w:cs="Times New Roman"/>
        </w:rPr>
        <w:t xml:space="preserve"> and TANF program. </w:t>
      </w:r>
      <w:r w:rsidR="003F01FE" w:rsidRPr="002505DC">
        <w:rPr>
          <w:rFonts w:ascii="Times New Roman" w:hAnsi="Times New Roman" w:cs="Times New Roman"/>
        </w:rPr>
        <w:t xml:space="preserve">On the one hand, the PRWORA </w:t>
      </w:r>
      <w:r w:rsidR="0096659C" w:rsidRPr="002505DC">
        <w:rPr>
          <w:rFonts w:ascii="Times New Roman" w:hAnsi="Times New Roman" w:cs="Times New Roman"/>
        </w:rPr>
        <w:t xml:space="preserve">was </w:t>
      </w:r>
      <w:r w:rsidRPr="002505DC">
        <w:rPr>
          <w:rFonts w:ascii="Times New Roman" w:hAnsi="Times New Roman" w:cs="Times New Roman"/>
        </w:rPr>
        <w:t xml:space="preserve">squarely aimed at increasing work among needy families. </w:t>
      </w:r>
      <w:r w:rsidR="0096659C" w:rsidRPr="002505DC">
        <w:rPr>
          <w:rFonts w:ascii="Times New Roman" w:hAnsi="Times New Roman" w:cs="Times New Roman"/>
        </w:rPr>
        <w:t>It removed the legal entitlement to cash benefits recipients enjoyed under the AFDC program and mandated that states</w:t>
      </w:r>
      <w:r w:rsidR="00C11366" w:rsidRPr="002505DC">
        <w:rPr>
          <w:rFonts w:ascii="Times New Roman" w:hAnsi="Times New Roman" w:cs="Times New Roman"/>
        </w:rPr>
        <w:t xml:space="preserve"> enfo</w:t>
      </w:r>
      <w:r w:rsidR="0096659C" w:rsidRPr="002505DC">
        <w:rPr>
          <w:rFonts w:ascii="Times New Roman" w:hAnsi="Times New Roman" w:cs="Times New Roman"/>
        </w:rPr>
        <w:t xml:space="preserve">rce time limits and work requirements. </w:t>
      </w:r>
      <w:r w:rsidR="00C11366" w:rsidRPr="002505DC">
        <w:rPr>
          <w:rFonts w:ascii="Times New Roman" w:hAnsi="Times New Roman" w:cs="Times New Roman"/>
        </w:rPr>
        <w:t xml:space="preserve">In part as a way to further this end, it also devolved significant policymaking authority to the states, allowing them to even more closely focus their TANF programs on requiring and supporting work among recipients. Yet, </w:t>
      </w:r>
      <w:r w:rsidRPr="002505DC">
        <w:rPr>
          <w:rFonts w:ascii="Times New Roman" w:hAnsi="Times New Roman" w:cs="Times New Roman"/>
        </w:rPr>
        <w:t>devolution under the PRWORA</w:t>
      </w:r>
      <w:r w:rsidR="00C11366" w:rsidRPr="002505DC">
        <w:rPr>
          <w:rFonts w:ascii="Times New Roman" w:hAnsi="Times New Roman" w:cs="Times New Roman"/>
        </w:rPr>
        <w:t xml:space="preserve"> also </w:t>
      </w:r>
      <w:r w:rsidR="00521881" w:rsidRPr="002505DC">
        <w:rPr>
          <w:rFonts w:ascii="Times New Roman" w:hAnsi="Times New Roman" w:cs="Times New Roman"/>
        </w:rPr>
        <w:t>enhanced</w:t>
      </w:r>
      <w:r w:rsidR="00C11366" w:rsidRPr="002505DC">
        <w:rPr>
          <w:rFonts w:ascii="Times New Roman" w:hAnsi="Times New Roman" w:cs="Times New Roman"/>
        </w:rPr>
        <w:t xml:space="preserve"> the ability of states to undermine</w:t>
      </w:r>
      <w:r w:rsidRPr="002505DC">
        <w:rPr>
          <w:rFonts w:ascii="Times New Roman" w:hAnsi="Times New Roman" w:cs="Times New Roman"/>
        </w:rPr>
        <w:t xml:space="preserve"> its own paternalistic goals for TANF</w:t>
      </w:r>
      <w:r w:rsidR="00C11366" w:rsidRPr="002505DC">
        <w:rPr>
          <w:rFonts w:ascii="Times New Roman" w:hAnsi="Times New Roman" w:cs="Times New Roman"/>
        </w:rPr>
        <w:t xml:space="preserve">. For the PRWORA’s goal was not just to provide work </w:t>
      </w:r>
      <w:r w:rsidRPr="002505DC">
        <w:rPr>
          <w:rFonts w:ascii="Times New Roman" w:hAnsi="Times New Roman" w:cs="Times New Roman"/>
        </w:rPr>
        <w:t>programs to low-income families</w:t>
      </w:r>
      <w:r w:rsidR="00C11366" w:rsidRPr="002505DC">
        <w:rPr>
          <w:rFonts w:ascii="Times New Roman" w:hAnsi="Times New Roman" w:cs="Times New Roman"/>
        </w:rPr>
        <w:t xml:space="preserve"> but to require recipients to participate. Mandating work, however, requires a TANF assistance program that reaches a </w:t>
      </w:r>
      <w:commentRangeStart w:id="525"/>
      <w:r w:rsidR="00C11366" w:rsidRPr="002505DC">
        <w:rPr>
          <w:rFonts w:ascii="Times New Roman" w:hAnsi="Times New Roman" w:cs="Times New Roman"/>
        </w:rPr>
        <w:t>wide swath of a state’s eligible families</w:t>
      </w:r>
      <w:commentRangeEnd w:id="525"/>
      <w:r w:rsidR="00521881" w:rsidRPr="002505DC">
        <w:rPr>
          <w:rStyle w:val="CommentReference"/>
          <w:rFonts w:ascii="Times New Roman" w:hAnsi="Times New Roman" w:cs="Times New Roman"/>
          <w:rPrChange w:id="526" w:author="Goehring, Benjamin" w:date="2018-08-27T07:09:00Z">
            <w:rPr>
              <w:rStyle w:val="CommentReference"/>
            </w:rPr>
          </w:rPrChange>
        </w:rPr>
        <w:commentReference w:id="525"/>
      </w:r>
      <w:r w:rsidR="00C11366" w:rsidRPr="00E66630">
        <w:rPr>
          <w:rFonts w:ascii="Times New Roman" w:hAnsi="Times New Roman" w:cs="Times New Roman"/>
        </w:rPr>
        <w:t xml:space="preserve">. </w:t>
      </w:r>
      <w:del w:id="527" w:author="admin" w:date="2018-09-10T15:07:00Z">
        <w:r w:rsidR="002303CD" w:rsidRPr="00D20966" w:rsidDel="00EA737A">
          <w:rPr>
            <w:rFonts w:ascii="Times New Roman" w:hAnsi="Times New Roman" w:cs="Times New Roman"/>
          </w:rPr>
          <w:delText xml:space="preserve">Without that connection, a state </w:delText>
        </w:r>
        <w:r w:rsidR="00042434" w:rsidRPr="002505DC" w:rsidDel="00EA737A">
          <w:rPr>
            <w:rFonts w:ascii="Times New Roman" w:hAnsi="Times New Roman" w:cs="Times New Roman"/>
          </w:rPr>
          <w:delText xml:space="preserve">provides </w:delText>
        </w:r>
        <w:r w:rsidR="002303CD" w:rsidRPr="002505DC" w:rsidDel="00EA737A">
          <w:rPr>
            <w:rFonts w:ascii="Times New Roman" w:hAnsi="Times New Roman" w:cs="Times New Roman"/>
          </w:rPr>
          <w:delText xml:space="preserve">services and programs to families but not in the paternalistic manner </w:delText>
        </w:r>
        <w:r w:rsidR="00742B1F" w:rsidRPr="002505DC" w:rsidDel="00EA737A">
          <w:rPr>
            <w:rFonts w:ascii="Times New Roman" w:hAnsi="Times New Roman" w:cs="Times New Roman"/>
          </w:rPr>
          <w:delText xml:space="preserve">described by Mead. </w:delText>
        </w:r>
      </w:del>
    </w:p>
    <w:p w14:paraId="10D9E5CD" w14:textId="1251A1E6" w:rsidR="00EA737A" w:rsidRPr="002505DC" w:rsidRDefault="00042434" w:rsidP="00EA737A">
      <w:pPr>
        <w:widowControl w:val="0"/>
        <w:autoSpaceDE w:val="0"/>
        <w:autoSpaceDN w:val="0"/>
        <w:adjustRightInd w:val="0"/>
        <w:spacing w:line="480" w:lineRule="auto"/>
        <w:ind w:firstLine="720"/>
        <w:rPr>
          <w:ins w:id="528" w:author="admin" w:date="2018-09-10T15:07:00Z"/>
          <w:rFonts w:ascii="Times New Roman" w:hAnsi="Times New Roman" w:cs="Times New Roman"/>
        </w:rPr>
      </w:pPr>
      <w:del w:id="529" w:author="admin" w:date="2018-09-10T15:07:00Z">
        <w:r w:rsidRPr="002505DC" w:rsidDel="00EA737A">
          <w:rPr>
            <w:rFonts w:ascii="Times New Roman" w:hAnsi="Times New Roman" w:cs="Times New Roman"/>
          </w:rPr>
          <w:tab/>
        </w:r>
      </w:del>
      <w:ins w:id="530" w:author="admin" w:date="2018-09-10T15:07:00Z">
        <w:r w:rsidR="00EA737A" w:rsidRPr="002505DC">
          <w:rPr>
            <w:rFonts w:ascii="Times New Roman" w:hAnsi="Times New Roman" w:cs="Times New Roman"/>
          </w:rPr>
          <w:t xml:space="preserve">What does the rise of post-PRWORA states say about paternalism today? While less prevalent in cash assistance policy, recent policy developments at the federal and state levels suggests the idea still holds sway. At the federal level, legislation in the House of Representatives proposes to shorten the window of time some participants in the Supplemental Nutrition and Assistance Program (SNAP) can receive benefits, while regulations proposed by Department of Housing and Urban Development Secretary Ben Carson would impose work requirements on some recipients of housing assistance </w:t>
        </w:r>
        <w:r w:rsidR="00EA737A" w:rsidRPr="00D20966">
          <w:rPr>
            <w:rFonts w:ascii="Times New Roman" w:hAnsi="Times New Roman" w:cs="Times New Roman"/>
          </w:rPr>
          <w:fldChar w:fldCharType="begin"/>
        </w:r>
        <w:r w:rsidR="00EA737A" w:rsidRPr="002505DC">
          <w:rPr>
            <w:rFonts w:ascii="Times New Roman" w:hAnsi="Times New Roman" w:cs="Times New Roman"/>
          </w:rPr>
          <w:instrText xml:space="preserve"> ADDIN ZOTERO_ITEM CSL_CITATION {"citationID":"eQYcCmNg","properties":{"formattedCitation":"(Acs, Wheaton, and Waxman 2018; Thrush 2018b)","plainCitation":"(Acs, Wheaton, and Waxman 2018; Thrush 2018b)","noteIndex":0},"citationItems":[{"id":72,"uris":["http://zotero.org/users/5055722/items/UU9HS69D"],"uri":["http://zotero.org/users/5055722/items/UU9HS69D"],"itemData":{"id":72,"type":"report","title":"Assessing Changes to SNAP Work Requirements in the 2018 Farm Bill","publisher":"The Urban Institute","publisher-place":"Washington, D.C","page":"20","source":"Zotero","event-place":"Washington, D.C","URL":"https://www.urban.org/sites/default/files/publication/98455/assessing_changes_to_snap_work_requirements_in_the_2018_farm_bill_3.pdf","language":"en","author":[{"family":"Acs","given":"Gregory"},{"family":"Wheaton","given":"Laura"},{"family":"Waxman","given":"Elaine"}],"issued":{"date-parts":[["2018"]]}}},{"id":69,"uris":["http://zotero.org/users/5055722/items/JU99WIIM"],"uri":["http://zotero.org/users/5055722/items/JU99WIIM"],"itemData":{"id":69,"type":"article-newspaper","title":"HUD Floats a Plan Intended to Reduce Reliance on Housing Assistance","container-title":"The New York Times","section":"U.S.","source":"NYTimes.com","abstract":"But Ben Carson, the HUD secretary, said it was intended to start a conversation and should not be regarded as final.","URL":"https://www.nytimes.com/2018/04/25/us/hud-housing-assistance.html","ISSN":"0362-4331","language":"en-US","author":[{"family":"Thrush","given":"Glenn"}],"issued":{"date-parts":[["2018",4,26]]},"accessed":{"date-parts":[["2018",8,4]]}}}],"schema":"https://github.com/citation-style-language/schema/raw/master/csl-citation.json"} </w:instrText>
        </w:r>
        <w:r w:rsidR="00EA737A" w:rsidRPr="00D20966">
          <w:rPr>
            <w:rFonts w:ascii="Times New Roman" w:hAnsi="Times New Roman" w:cs="Times New Roman"/>
          </w:rPr>
          <w:fldChar w:fldCharType="separate"/>
        </w:r>
        <w:r w:rsidR="00EA737A" w:rsidRPr="00D20966">
          <w:rPr>
            <w:rFonts w:ascii="Times New Roman" w:hAnsi="Times New Roman" w:cs="Times New Roman"/>
            <w:noProof/>
          </w:rPr>
          <w:t>(Acs, Wheaton, and Waxman 2018; Thrush 2018b)</w:t>
        </w:r>
        <w:r w:rsidR="00EA737A" w:rsidRPr="00D20966">
          <w:rPr>
            <w:rFonts w:ascii="Times New Roman" w:hAnsi="Times New Roman" w:cs="Times New Roman"/>
          </w:rPr>
          <w:fldChar w:fldCharType="end"/>
        </w:r>
        <w:r w:rsidR="00EA737A" w:rsidRPr="00E66630">
          <w:rPr>
            <w:rFonts w:ascii="Times New Roman" w:hAnsi="Times New Roman" w:cs="Times New Roman"/>
          </w:rPr>
          <w:t>.</w:t>
        </w:r>
        <w:r w:rsidR="00EA737A" w:rsidRPr="00D20966">
          <w:rPr>
            <w:rFonts w:ascii="Times New Roman" w:hAnsi="Times New Roman" w:cs="Times New Roman"/>
          </w:rPr>
          <w:t xml:space="preserve"> </w:t>
        </w:r>
        <w:r w:rsidR="00EA737A" w:rsidRPr="002505DC">
          <w:rPr>
            <w:rFonts w:ascii="Times New Roman" w:hAnsi="Times New Roman" w:cs="Times New Roman"/>
          </w:rPr>
          <w:t xml:space="preserve">Meanwhile, a handful of states have begun rolling out work requirements for their Medicaid recipients and re-implementing SNAP time limits waived after the economic recession before federally required </w:t>
        </w:r>
        <w:r w:rsidR="00EA737A" w:rsidRPr="00D20966">
          <w:rPr>
            <w:rFonts w:ascii="Times New Roman" w:hAnsi="Times New Roman" w:cs="Times New Roman"/>
          </w:rPr>
          <w:fldChar w:fldCharType="begin"/>
        </w:r>
        <w:r w:rsidR="00EA737A" w:rsidRPr="002505DC">
          <w:rPr>
            <w:rFonts w:ascii="Times New Roman" w:hAnsi="Times New Roman" w:cs="Times New Roman"/>
          </w:rPr>
          <w:instrText xml:space="preserve"> ADDIN ZOTERO_ITEM CSL_CITATION {"citationID":"bGhPrDPH","properties":{"formattedCitation":"(The Henry J. Kaiser Family Foundation 2018)","plainCitation":"(The Henry J. Kaiser Family Foundation 2018)","noteIndex":0},"citationItems":[{"id":60,"uris":["http://zotero.org/users/5055722/items/S9YYQZMS"],"uri":["http://zotero.org/users/5055722/items/S9YYQZMS"],"itemData":{"id":60,"type":"webpage","title":"State Health Facts, Pending Section 1115 Medicaid Waivers","container-title":"The Henry J. Kaiser Family Foundation","abstract":"The Kaiser Family Foundation website provides in-depth information on key health policy issues including Medicaid, Medicare, health reform, global health, HIV/AIDS, health insurance, the uninsured …","URL":"https://www.kff.org/other/state-indicator/pending-section-1115-medicaid-waivers/","language":"en-us","author":[{"literal":"The Henry J. Kaiser Family Foundation"}],"issued":{"date-parts":[["2018",7,26]]},"accessed":{"date-parts":[["2018",8,3]]}}}],"schema":"https://github.com/citation-style-language/schema/raw/master/csl-citation.json"} </w:instrText>
        </w:r>
        <w:r w:rsidR="00EA737A" w:rsidRPr="00D20966">
          <w:rPr>
            <w:rFonts w:ascii="Times New Roman" w:hAnsi="Times New Roman" w:cs="Times New Roman"/>
          </w:rPr>
          <w:fldChar w:fldCharType="separate"/>
        </w:r>
        <w:r w:rsidR="00EA737A" w:rsidRPr="00D20966">
          <w:rPr>
            <w:rFonts w:ascii="Times New Roman" w:hAnsi="Times New Roman" w:cs="Times New Roman"/>
            <w:noProof/>
          </w:rPr>
          <w:t>(The Henry J. Kaiser Family Foundation 2018)</w:t>
        </w:r>
        <w:r w:rsidR="00EA737A" w:rsidRPr="00D20966">
          <w:rPr>
            <w:rFonts w:ascii="Times New Roman" w:hAnsi="Times New Roman" w:cs="Times New Roman"/>
          </w:rPr>
          <w:fldChar w:fldCharType="end"/>
        </w:r>
        <w:r w:rsidR="00EA737A" w:rsidRPr="00E66630">
          <w:rPr>
            <w:rFonts w:ascii="Times New Roman" w:hAnsi="Times New Roman" w:cs="Times New Roman"/>
          </w:rPr>
          <w:t>.</w:t>
        </w:r>
        <w:r w:rsidR="00EA737A" w:rsidRPr="00D20966">
          <w:rPr>
            <w:rFonts w:ascii="Times New Roman" w:hAnsi="Times New Roman" w:cs="Times New Roman"/>
          </w:rPr>
          <w:t xml:space="preserve"> </w:t>
        </w:r>
        <w:r w:rsidR="00EA737A">
          <w:rPr>
            <w:rFonts w:ascii="Times New Roman" w:hAnsi="Times New Roman" w:cs="Times New Roman"/>
          </w:rPr>
          <w:t xml:space="preserve"> </w:t>
        </w:r>
        <w:r w:rsidR="00EA737A" w:rsidRPr="002505DC">
          <w:rPr>
            <w:rFonts w:ascii="Times New Roman" w:hAnsi="Times New Roman" w:cs="Times New Roman"/>
          </w:rPr>
          <w:t xml:space="preserve">If the </w:t>
        </w:r>
        <w:r w:rsidR="00EA737A" w:rsidRPr="002505DC">
          <w:rPr>
            <w:rFonts w:ascii="Times New Roman" w:hAnsi="Times New Roman" w:cs="Times New Roman"/>
          </w:rPr>
          <w:lastRenderedPageBreak/>
          <w:t>decrease in basic assistance spending entails a reduction in the reach of paternalis</w:t>
        </w:r>
        <w:r w:rsidR="00EA737A">
          <w:rPr>
            <w:rFonts w:ascii="Times New Roman" w:hAnsi="Times New Roman" w:cs="Times New Roman"/>
          </w:rPr>
          <w:t>m</w:t>
        </w:r>
        <w:r w:rsidR="00EA737A" w:rsidRPr="002505DC">
          <w:rPr>
            <w:rFonts w:ascii="Times New Roman" w:hAnsi="Times New Roman" w:cs="Times New Roman"/>
          </w:rPr>
          <w:t>, current events suggest that states and the federal government seem to be shifting their focus to other means-tested programs, such as SNAP, housing assistance, and Medicaid in order to impose the types of requirements, sanctions, and limit</w:t>
        </w:r>
        <w:r w:rsidR="00EA737A">
          <w:rPr>
            <w:rFonts w:ascii="Times New Roman" w:hAnsi="Times New Roman" w:cs="Times New Roman"/>
          </w:rPr>
          <w:t>ations institutionalized</w:t>
        </w:r>
        <w:r w:rsidR="00EA737A" w:rsidRPr="002505DC">
          <w:rPr>
            <w:rFonts w:ascii="Times New Roman" w:hAnsi="Times New Roman" w:cs="Times New Roman"/>
          </w:rPr>
          <w:t xml:space="preserve"> by the PRWORA.</w:t>
        </w:r>
      </w:ins>
    </w:p>
    <w:p w14:paraId="286847B0" w14:textId="4E55F1DB" w:rsidR="0087259C" w:rsidRPr="002505DC" w:rsidRDefault="00C16A66" w:rsidP="00042434">
      <w:pPr>
        <w:spacing w:line="480" w:lineRule="auto"/>
        <w:rPr>
          <w:rFonts w:ascii="Times New Roman" w:hAnsi="Times New Roman" w:cs="Times New Roman"/>
        </w:rPr>
      </w:pPr>
      <w:r w:rsidRPr="002505DC">
        <w:rPr>
          <w:rFonts w:ascii="Times New Roman" w:hAnsi="Times New Roman" w:cs="Times New Roman"/>
        </w:rPr>
        <w:t xml:space="preserve">  </w:t>
      </w:r>
    </w:p>
    <w:p w14:paraId="655C5E69" w14:textId="77777777" w:rsidR="00750EE5" w:rsidRPr="002505DC" w:rsidRDefault="00750EE5" w:rsidP="00994538">
      <w:pPr>
        <w:spacing w:line="480" w:lineRule="auto"/>
        <w:rPr>
          <w:rFonts w:ascii="Times New Roman" w:hAnsi="Times New Roman" w:cs="Times New Roman"/>
        </w:rPr>
      </w:pPr>
    </w:p>
    <w:p w14:paraId="239ED277" w14:textId="77777777" w:rsidR="00750EE5" w:rsidRPr="002505DC" w:rsidRDefault="00750EE5" w:rsidP="00994538">
      <w:pPr>
        <w:spacing w:line="480" w:lineRule="auto"/>
        <w:rPr>
          <w:rFonts w:ascii="Times New Roman" w:hAnsi="Times New Roman" w:cs="Times New Roman"/>
        </w:rPr>
      </w:pPr>
    </w:p>
    <w:p w14:paraId="1EFCDD6C" w14:textId="77777777" w:rsidR="00750EE5" w:rsidRPr="002505DC" w:rsidRDefault="00750EE5" w:rsidP="00994538">
      <w:pPr>
        <w:spacing w:line="480" w:lineRule="auto"/>
        <w:rPr>
          <w:rFonts w:ascii="Times New Roman" w:hAnsi="Times New Roman" w:cs="Times New Roman"/>
        </w:rPr>
      </w:pPr>
    </w:p>
    <w:p w14:paraId="513834EF" w14:textId="77777777" w:rsidR="00EA737A" w:rsidRPr="00EA737A" w:rsidRDefault="00EA737A" w:rsidP="00767DAA">
      <w:pPr>
        <w:spacing w:line="480" w:lineRule="auto"/>
        <w:rPr>
          <w:ins w:id="531" w:author="admin" w:date="2018-09-10T15:08:00Z"/>
          <w:rFonts w:ascii="Times New Roman" w:hAnsi="Times New Roman" w:cs="Times New Roman"/>
          <w:b/>
          <w:sz w:val="28"/>
          <w:highlight w:val="yellow"/>
          <w:rPrChange w:id="532" w:author="admin" w:date="2018-09-10T15:09:00Z">
            <w:rPr>
              <w:ins w:id="533" w:author="admin" w:date="2018-09-10T15:08:00Z"/>
              <w:rFonts w:ascii="Times New Roman" w:hAnsi="Times New Roman" w:cs="Times New Roman"/>
              <w:b/>
              <w:sz w:val="28"/>
            </w:rPr>
          </w:rPrChange>
        </w:rPr>
      </w:pPr>
      <w:ins w:id="534" w:author="admin" w:date="2018-09-10T15:08:00Z">
        <w:r w:rsidRPr="00EA737A">
          <w:rPr>
            <w:rFonts w:ascii="Times New Roman" w:hAnsi="Times New Roman" w:cs="Times New Roman"/>
            <w:b/>
            <w:sz w:val="28"/>
            <w:highlight w:val="yellow"/>
            <w:rPrChange w:id="535" w:author="admin" w:date="2018-09-10T15:09:00Z">
              <w:rPr>
                <w:rFonts w:ascii="Times New Roman" w:hAnsi="Times New Roman" w:cs="Times New Roman"/>
                <w:b/>
                <w:sz w:val="28"/>
              </w:rPr>
            </w:rPrChange>
          </w:rPr>
          <w:t>I remain of the opinion that we need something to punch up the post-PRWORA observation.</w:t>
        </w:r>
      </w:ins>
    </w:p>
    <w:p w14:paraId="43DCE9B5" w14:textId="77777777" w:rsidR="00EA737A" w:rsidRPr="00EA737A" w:rsidRDefault="00EA737A">
      <w:pPr>
        <w:pStyle w:val="ListParagraph"/>
        <w:numPr>
          <w:ilvl w:val="0"/>
          <w:numId w:val="5"/>
        </w:numPr>
        <w:spacing w:line="480" w:lineRule="auto"/>
        <w:rPr>
          <w:ins w:id="536" w:author="admin" w:date="2018-09-10T15:08:00Z"/>
          <w:rFonts w:ascii="Times New Roman" w:hAnsi="Times New Roman" w:cs="Times New Roman"/>
          <w:b/>
          <w:sz w:val="28"/>
          <w:highlight w:val="yellow"/>
          <w:rPrChange w:id="537" w:author="admin" w:date="2018-09-10T15:09:00Z">
            <w:rPr>
              <w:ins w:id="538" w:author="admin" w:date="2018-09-10T15:08:00Z"/>
            </w:rPr>
          </w:rPrChange>
        </w:rPr>
        <w:pPrChange w:id="539" w:author="admin" w:date="2018-09-10T15:09:00Z">
          <w:pPr>
            <w:spacing w:line="480" w:lineRule="auto"/>
          </w:pPr>
        </w:pPrChange>
      </w:pPr>
      <w:ins w:id="540" w:author="admin" w:date="2018-09-10T15:08:00Z">
        <w:r w:rsidRPr="00EA737A">
          <w:rPr>
            <w:rFonts w:ascii="Times New Roman" w:hAnsi="Times New Roman" w:cs="Times New Roman"/>
            <w:b/>
            <w:sz w:val="28"/>
            <w:highlight w:val="yellow"/>
            <w:rPrChange w:id="541" w:author="admin" w:date="2018-09-10T15:09:00Z">
              <w:rPr/>
            </w:rPrChange>
          </w:rPr>
          <w:t>Can we name the post-PRWORA states?</w:t>
        </w:r>
      </w:ins>
    </w:p>
    <w:p w14:paraId="7377265F" w14:textId="77777777" w:rsidR="00EA737A" w:rsidRPr="00EA737A" w:rsidRDefault="00EA737A">
      <w:pPr>
        <w:pStyle w:val="ListParagraph"/>
        <w:numPr>
          <w:ilvl w:val="0"/>
          <w:numId w:val="5"/>
        </w:numPr>
        <w:spacing w:line="480" w:lineRule="auto"/>
        <w:rPr>
          <w:ins w:id="542" w:author="admin" w:date="2018-09-10T15:08:00Z"/>
          <w:rFonts w:ascii="Times New Roman" w:hAnsi="Times New Roman" w:cs="Times New Roman"/>
          <w:b/>
          <w:sz w:val="28"/>
          <w:highlight w:val="yellow"/>
          <w:rPrChange w:id="543" w:author="admin" w:date="2018-09-10T15:09:00Z">
            <w:rPr>
              <w:ins w:id="544" w:author="admin" w:date="2018-09-10T15:08:00Z"/>
            </w:rPr>
          </w:rPrChange>
        </w:rPr>
        <w:pPrChange w:id="545" w:author="admin" w:date="2018-09-10T15:09:00Z">
          <w:pPr>
            <w:spacing w:line="480" w:lineRule="auto"/>
          </w:pPr>
        </w:pPrChange>
      </w:pPr>
      <w:ins w:id="546" w:author="admin" w:date="2018-09-10T15:08:00Z">
        <w:r w:rsidRPr="00EA737A">
          <w:rPr>
            <w:rFonts w:ascii="Times New Roman" w:hAnsi="Times New Roman" w:cs="Times New Roman"/>
            <w:b/>
            <w:sz w:val="28"/>
            <w:highlight w:val="yellow"/>
            <w:rPrChange w:id="547" w:author="admin" w:date="2018-09-10T15:09:00Z">
              <w:rPr/>
            </w:rPrChange>
          </w:rPr>
          <w:t>Can we identify patterns in their policymaking (aside from the reduction in cash assistance)?</w:t>
        </w:r>
      </w:ins>
    </w:p>
    <w:p w14:paraId="71CC638B" w14:textId="78E61C58" w:rsidR="00767DAA" w:rsidRPr="00EA737A" w:rsidRDefault="00EA737A">
      <w:pPr>
        <w:pStyle w:val="ListParagraph"/>
        <w:numPr>
          <w:ilvl w:val="0"/>
          <w:numId w:val="5"/>
        </w:numPr>
        <w:spacing w:line="480" w:lineRule="auto"/>
        <w:rPr>
          <w:rFonts w:ascii="Times New Roman" w:hAnsi="Times New Roman" w:cs="Times New Roman"/>
          <w:b/>
          <w:rPrChange w:id="548" w:author="admin" w:date="2018-09-10T15:09:00Z">
            <w:rPr/>
          </w:rPrChange>
        </w:rPr>
        <w:pPrChange w:id="549" w:author="admin" w:date="2018-09-10T15:09:00Z">
          <w:pPr>
            <w:spacing w:line="480" w:lineRule="auto"/>
          </w:pPr>
        </w:pPrChange>
      </w:pPr>
      <w:ins w:id="550" w:author="admin" w:date="2018-09-10T15:09:00Z">
        <w:r w:rsidRPr="00EA737A">
          <w:rPr>
            <w:rFonts w:ascii="Times New Roman" w:hAnsi="Times New Roman" w:cs="Times New Roman"/>
            <w:b/>
            <w:sz w:val="28"/>
            <w:highlight w:val="yellow"/>
            <w:rPrChange w:id="551" w:author="admin" w:date="2018-09-10T15:09:00Z">
              <w:rPr/>
            </w:rPrChange>
          </w:rPr>
          <w:t>Are these states advancing (or adopting) the post-PRWORA agenda of extending paternalism to other means-tested programs?</w:t>
        </w:r>
      </w:ins>
      <w:r w:rsidR="007741D8" w:rsidRPr="00EA737A">
        <w:rPr>
          <w:rFonts w:ascii="Times New Roman" w:hAnsi="Times New Roman" w:cs="Times New Roman"/>
          <w:b/>
          <w:sz w:val="28"/>
          <w:rPrChange w:id="552" w:author="admin" w:date="2018-09-10T15:09:00Z">
            <w:rPr/>
          </w:rPrChange>
        </w:rPr>
        <w:br w:type="page"/>
      </w:r>
      <w:r w:rsidR="00767DAA" w:rsidRPr="00EA737A">
        <w:rPr>
          <w:rFonts w:ascii="Times New Roman" w:hAnsi="Times New Roman" w:cs="Times New Roman"/>
          <w:b/>
          <w:rPrChange w:id="553" w:author="admin" w:date="2018-09-10T15:09:00Z">
            <w:rPr/>
          </w:rPrChange>
        </w:rPr>
        <w:lastRenderedPageBreak/>
        <w:t xml:space="preserve">Appendix on Data </w:t>
      </w:r>
    </w:p>
    <w:p w14:paraId="4913B944" w14:textId="7294844D" w:rsidR="00767DAA" w:rsidRPr="002505DC" w:rsidRDefault="00F32AC2">
      <w:pPr>
        <w:spacing w:line="480" w:lineRule="auto"/>
        <w:rPr>
          <w:rFonts w:ascii="Times New Roman" w:hAnsi="Times New Roman" w:cs="Times New Roman"/>
        </w:rPr>
        <w:pPrChange w:id="554" w:author="Goehring, Benjamin" w:date="2018-08-26T19:56:00Z">
          <w:pPr>
            <w:spacing w:line="480" w:lineRule="auto"/>
            <w:ind w:firstLine="720"/>
            <w:outlineLvl w:val="0"/>
          </w:pPr>
        </w:pPrChange>
      </w:pPr>
      <w:ins w:id="555" w:author="Goehring, Benjamin" w:date="2018-08-26T19:56:00Z">
        <w:r w:rsidRPr="002505DC">
          <w:rPr>
            <w:rFonts w:ascii="Times New Roman" w:hAnsi="Times New Roman" w:cs="Times New Roman"/>
          </w:rPr>
          <w:t xml:space="preserve">From FY 1997 to 2014, states reported federal TANF block grant and MOE spending to the Department of Health and Human Services via the ACF-196 form. The Office of Family Assistance (OFA), an office within the </w:t>
        </w:r>
      </w:ins>
      <w:ins w:id="556" w:author="Goehring, Benjamin" w:date="2018-08-27T07:13:00Z">
        <w:r w:rsidR="002505DC">
          <w:rPr>
            <w:rFonts w:ascii="Times New Roman" w:hAnsi="Times New Roman" w:cs="Times New Roman"/>
          </w:rPr>
          <w:t>ACF,</w:t>
        </w:r>
      </w:ins>
      <w:ins w:id="557" w:author="Goehring, Benjamin" w:date="2018-08-26T19:56:00Z">
        <w:r w:rsidRPr="00E66630">
          <w:rPr>
            <w:rFonts w:ascii="Times New Roman" w:hAnsi="Times New Roman" w:cs="Times New Roman"/>
          </w:rPr>
          <w:t xml:space="preserve"> oversees TANF expenditure reporting and publishes annual TANF financial reports on its</w:t>
        </w:r>
        <w:r w:rsidRPr="00D20966">
          <w:rPr>
            <w:rFonts w:ascii="Times New Roman" w:hAnsi="Times New Roman" w:cs="Times New Roman"/>
          </w:rPr>
          <w:t xml:space="preserve"> website.</w:t>
        </w:r>
      </w:ins>
      <w:del w:id="558" w:author="Goehring, Benjamin" w:date="2018-08-26T19:56:00Z">
        <w:r w:rsidR="00767DAA" w:rsidRPr="002505DC" w:rsidDel="00F32AC2">
          <w:rPr>
            <w:rFonts w:ascii="Times New Roman" w:hAnsi="Times New Roman" w:cs="Times New Roman"/>
          </w:rPr>
          <w:delText xml:space="preserve">From FY 1997 to 2014, states reported federal TANF block grant and MOE spending to the Department of Health and Human Services (HHS). The Office of Family Assistance (OFA), an office within the </w:delText>
        </w:r>
        <w:r w:rsidR="00316876" w:rsidRPr="002505DC" w:rsidDel="00F32AC2">
          <w:rPr>
            <w:rFonts w:ascii="Times New Roman" w:hAnsi="Times New Roman" w:cs="Times New Roman"/>
          </w:rPr>
          <w:delText>Administration for Children and Families (</w:delText>
        </w:r>
        <w:r w:rsidR="00767DAA" w:rsidRPr="002505DC" w:rsidDel="00F32AC2">
          <w:rPr>
            <w:rFonts w:ascii="Times New Roman" w:hAnsi="Times New Roman" w:cs="Times New Roman"/>
          </w:rPr>
          <w:delText>ACF</w:delText>
        </w:r>
        <w:r w:rsidR="00316876" w:rsidRPr="002505DC" w:rsidDel="00F32AC2">
          <w:rPr>
            <w:rFonts w:ascii="Times New Roman" w:hAnsi="Times New Roman" w:cs="Times New Roman"/>
          </w:rPr>
          <w:delText>)</w:delText>
        </w:r>
        <w:r w:rsidR="00767DAA" w:rsidRPr="002505DC" w:rsidDel="00F32AC2">
          <w:rPr>
            <w:rFonts w:ascii="Times New Roman" w:hAnsi="Times New Roman" w:cs="Times New Roman"/>
          </w:rPr>
          <w:delText>, oversees the reporting of states’ TANF expenditures and publishes annual TANF financial reports on their website.</w:delText>
        </w:r>
      </w:del>
      <w:r w:rsidR="00767DAA" w:rsidRPr="00E66630">
        <w:rPr>
          <w:rStyle w:val="FootnoteReference"/>
          <w:rFonts w:ascii="Times New Roman" w:hAnsi="Times New Roman" w:cs="Times New Roman"/>
        </w:rPr>
        <w:footnoteReference w:id="12"/>
      </w:r>
      <w:r w:rsidR="00767DAA" w:rsidRPr="00E66630">
        <w:rPr>
          <w:rFonts w:ascii="Times New Roman" w:hAnsi="Times New Roman" w:cs="Times New Roman"/>
        </w:rPr>
        <w:t xml:space="preserve"> The published data from the ACF-196 includes federal and state expenditure levels for each state and </w:t>
      </w:r>
      <w:r w:rsidR="00767DAA" w:rsidRPr="00D20966">
        <w:rPr>
          <w:rFonts w:ascii="Times New Roman" w:hAnsi="Times New Roman" w:cs="Times New Roman"/>
        </w:rPr>
        <w:t>the District of Columbia across nineteen spending categories</w:t>
      </w:r>
      <w:r w:rsidR="006645EB" w:rsidRPr="002505DC">
        <w:rPr>
          <w:rFonts w:ascii="Times New Roman" w:hAnsi="Times New Roman" w:cs="Times New Roman"/>
        </w:rPr>
        <w:t xml:space="preserve">. </w:t>
      </w:r>
      <w:r w:rsidR="00767DAA" w:rsidRPr="002505DC">
        <w:rPr>
          <w:rFonts w:ascii="Times New Roman" w:hAnsi="Times New Roman" w:cs="Times New Roman"/>
        </w:rPr>
        <w:t xml:space="preserve">The reporting categories </w:t>
      </w:r>
      <w:del w:id="560" w:author="Goehring, Benjamin" w:date="2018-08-26T19:56:00Z">
        <w:r w:rsidR="00767DAA" w:rsidRPr="002505DC" w:rsidDel="00F32AC2">
          <w:rPr>
            <w:rFonts w:ascii="Times New Roman" w:hAnsi="Times New Roman" w:cs="Times New Roman"/>
          </w:rPr>
          <w:delText xml:space="preserve">available to states </w:delText>
        </w:r>
      </w:del>
      <w:r w:rsidR="00767DAA" w:rsidRPr="002505DC">
        <w:rPr>
          <w:rFonts w:ascii="Times New Roman" w:hAnsi="Times New Roman" w:cs="Times New Roman"/>
        </w:rPr>
        <w:t xml:space="preserve">on the ACF-196 did not change between FY 1997 and 2014, providing consistency in the published expenditure data. </w:t>
      </w:r>
    </w:p>
    <w:p w14:paraId="14B74397" w14:textId="7CD6099B" w:rsidR="00767DAA" w:rsidRPr="002505DC" w:rsidRDefault="00767DAA" w:rsidP="00767DAA">
      <w:pPr>
        <w:spacing w:line="480" w:lineRule="auto"/>
        <w:ind w:firstLine="720"/>
        <w:rPr>
          <w:rFonts w:ascii="Times New Roman" w:hAnsi="Times New Roman" w:cs="Times New Roman"/>
        </w:rPr>
      </w:pPr>
      <w:r w:rsidRPr="002505DC">
        <w:rPr>
          <w:rFonts w:ascii="Times New Roman" w:hAnsi="Times New Roman" w:cs="Times New Roman"/>
        </w:rPr>
        <w:t>The use of the same reporting form and categories caters to researchers interested in TANF expenditure data, but two problems with the structure of the ACF-196 complicate accurate analysis. First, the form contained broad reporting categories that were too inflexible to accurately trace changes in states’ spending over time or compare similar types of spending in different states. Without precise reporting categories, many states struggled to pair new uses for TANF dollars with available reporting categories and consequently reported spending increases in the broadly-defined other non-assistance and assistance under prior law categories</w:t>
      </w:r>
      <w:ins w:id="561" w:author="Goehring, Benjamin" w:date="2018-08-26T19:41:00Z">
        <w:r w:rsidR="00C44A48" w:rsidRPr="002505DC">
          <w:rPr>
            <w:rFonts w:ascii="Times New Roman" w:hAnsi="Times New Roman" w:cs="Times New Roman"/>
          </w:rPr>
          <w:t xml:space="preserve"> </w:t>
        </w:r>
      </w:ins>
      <w:del w:id="562" w:author="Goehring, Benjamin" w:date="2018-08-26T19:41:00Z">
        <w:r w:rsidR="004B227F" w:rsidRPr="002505DC" w:rsidDel="00C44A48">
          <w:rPr>
            <w:rFonts w:ascii="Times New Roman" w:hAnsi="Times New Roman" w:cs="Times New Roman"/>
          </w:rPr>
          <w:delText>.</w:delText>
        </w:r>
      </w:del>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{"citationID":"TJd6xurE","properties":{"formattedCitation":"(Johnson 2013; Derr et al. 2009)","plainCitation":"(Johnson 2013; Derr et al. 2009)","noteIndex":0},"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00A43DC3" w:rsidRPr="00D20966">
        <w:rPr>
          <w:rFonts w:ascii="Times New Roman" w:hAnsi="Times New Roman" w:cs="Times New Roman"/>
          <w:rPrChange w:id="563"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(Johnson 2013; Derr et al. 2009)</w:t>
      </w:r>
      <w:r w:rsidR="00A43DC3" w:rsidRPr="00D20966">
        <w:rPr>
          <w:rFonts w:ascii="Times New Roman" w:hAnsi="Times New Roman" w:cs="Times New Roman"/>
        </w:rPr>
        <w:fldChar w:fldCharType="end"/>
      </w:r>
      <w:ins w:id="564" w:author="Goehring, Benjamin" w:date="2018-08-26T19:41:00Z">
        <w:r w:rsidR="00C44A48" w:rsidRPr="00E66630">
          <w:rPr>
            <w:rFonts w:ascii="Times New Roman" w:hAnsi="Times New Roman" w:cs="Times New Roman"/>
          </w:rPr>
          <w:t>.</w:t>
        </w:r>
      </w:ins>
      <w:r w:rsidRPr="00D20966">
        <w:rPr>
          <w:rFonts w:ascii="Times New Roman" w:hAnsi="Times New Roman" w:cs="Times New Roman"/>
        </w:rPr>
        <w:t xml:space="preserve"> In other cases, the ACF-196 form’s reporting categories lacked clear boundaries, leadin</w:t>
      </w:r>
      <w:r w:rsidRPr="002505DC">
        <w:rPr>
          <w:rFonts w:ascii="Times New Roman" w:hAnsi="Times New Roman" w:cs="Times New Roman"/>
        </w:rPr>
        <w:t xml:space="preserve">g states to report similar expenditures in different categories. As the </w:t>
      </w:r>
      <w:ins w:id="565" w:author="Goehring, Benjamin" w:date="2018-08-26T19:42:00Z">
        <w:r w:rsidR="00C44A48" w:rsidRPr="002505DC">
          <w:rPr>
            <w:rFonts w:ascii="Times New Roman" w:hAnsi="Times New Roman" w:cs="Times New Roman"/>
          </w:rPr>
          <w:t xml:space="preserve">former </w:t>
        </w:r>
      </w:ins>
      <w:r w:rsidRPr="002505DC">
        <w:rPr>
          <w:rFonts w:ascii="Times New Roman" w:hAnsi="Times New Roman" w:cs="Times New Roman"/>
        </w:rPr>
        <w:t>Director of the OFA noted in regard to the ACF-196</w:t>
      </w:r>
      <w:del w:id="566" w:author="Goehring, Benjamin" w:date="2018-08-26T19:57:00Z">
        <w:r w:rsidRPr="002505DC" w:rsidDel="00F32AC2">
          <w:rPr>
            <w:rFonts w:ascii="Times New Roman" w:hAnsi="Times New Roman" w:cs="Times New Roman"/>
          </w:rPr>
          <w:delText xml:space="preserve"> reporting system</w:delText>
        </w:r>
      </w:del>
      <w:r w:rsidRPr="002505DC">
        <w:rPr>
          <w:rFonts w:ascii="Times New Roman" w:hAnsi="Times New Roman" w:cs="Times New Roman"/>
        </w:rPr>
        <w:t>, “a state may report TANF spending for pre-school under ‘Prevention of Out-of-Wedlock Pregnancies’ or ‘Other’ and possibly even ‘Child Care,’ although the instructions specifically exclude such expenditures under child care</w:t>
      </w:r>
      <w:del w:id="567" w:author="Goehring, Benjamin" w:date="2018-08-26T19:41:00Z">
        <w:r w:rsidR="004B227F" w:rsidRPr="002505DC" w:rsidDel="00C44A48">
          <w:rPr>
            <w:rFonts w:ascii="Times New Roman" w:hAnsi="Times New Roman" w:cs="Times New Roman"/>
          </w:rPr>
          <w:delText>.</w:delText>
        </w:r>
      </w:del>
      <w:r w:rsidRPr="002505DC">
        <w:rPr>
          <w:rFonts w:ascii="Times New Roman" w:hAnsi="Times New Roman" w:cs="Times New Roman"/>
        </w:rPr>
        <w:t>”</w:t>
      </w:r>
      <w:ins w:id="568" w:author="Goehring, Benjamin" w:date="2018-08-26T19:41:00Z">
        <w:r w:rsidR="00C44A48" w:rsidRPr="002505DC">
          <w:rPr>
            <w:rFonts w:ascii="Times New Roman" w:hAnsi="Times New Roman" w:cs="Times New Roman"/>
          </w:rPr>
          <w:t xml:space="preserve"> </w:t>
        </w:r>
      </w:ins>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{"citationID":"aaxIxdNS","properties":{"formattedCitation":"(Johnson 2013)","plainCitation":"(Johnson 2013)","noteIndex":0},"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00A43DC3" w:rsidRPr="00D20966">
        <w:rPr>
          <w:rFonts w:ascii="Times New Roman" w:hAnsi="Times New Roman" w:cs="Times New Roman"/>
          <w:rPrChange w:id="569"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(Johnson 2013)</w:t>
      </w:r>
      <w:r w:rsidR="00A43DC3" w:rsidRPr="00D20966">
        <w:rPr>
          <w:rFonts w:ascii="Times New Roman" w:hAnsi="Times New Roman" w:cs="Times New Roman"/>
        </w:rPr>
        <w:fldChar w:fldCharType="end"/>
      </w:r>
      <w:ins w:id="570" w:author="Goehring, Benjamin" w:date="2018-08-26T19:41:00Z">
        <w:r w:rsidR="00C44A48" w:rsidRPr="00E66630">
          <w:rPr>
            <w:rFonts w:ascii="Times New Roman" w:hAnsi="Times New Roman" w:cs="Times New Roman"/>
          </w:rPr>
          <w:t>.</w:t>
        </w:r>
      </w:ins>
      <w:del w:id="571" w:author="Goehring, Benjamin" w:date="2018-08-26T19:41:00Z">
        <w:r w:rsidRPr="00D20966" w:rsidDel="00C44A48">
          <w:rPr>
            <w:rFonts w:ascii="Times New Roman" w:hAnsi="Times New Roman" w:cs="Times New Roman"/>
          </w:rPr>
          <w:delText xml:space="preserve"> </w:delText>
        </w:r>
      </w:del>
    </w:p>
    <w:p w14:paraId="55A8C22F" w14:textId="40F6B6DB" w:rsidR="00767DAA" w:rsidRPr="00D20966" w:rsidRDefault="00767DAA" w:rsidP="00767DAA">
      <w:pPr>
        <w:spacing w:line="480" w:lineRule="auto"/>
        <w:ind w:firstLine="720"/>
        <w:rPr>
          <w:rFonts w:ascii="Times New Roman" w:hAnsi="Times New Roman" w:cs="Times New Roman"/>
        </w:rPr>
      </w:pPr>
      <w:r w:rsidRPr="002505DC">
        <w:rPr>
          <w:rFonts w:ascii="Times New Roman" w:hAnsi="Times New Roman" w:cs="Times New Roman"/>
        </w:rPr>
        <w:lastRenderedPageBreak/>
        <w:t xml:space="preserve">In addition to broadly-defined expenditure categories, accurate analysis of the TANF expenditure data is complicated by how states reported errors. If a state discovered an error in a prior year’s report, the margin of error was subtracted or added to the respective reporting category on the current year’s ACF-196, indistinguishably blurring actual and corrected spending. The negative expenditure values in the published expenditure data are obvious evidence of this accounting method, but such cases are only the ostensible corrections where the margin of error exceeded the actual expenditures in the current year. Any value in the expenditure data can include an upward or downward correction for an error in a prior year’s report. Thus, in the words of the </w:t>
      </w:r>
      <w:ins w:id="572" w:author="Goehring, Benjamin" w:date="2018-08-26T19:42:00Z">
        <w:r w:rsidR="00C44A48" w:rsidRPr="002505DC">
          <w:rPr>
            <w:rFonts w:ascii="Times New Roman" w:hAnsi="Times New Roman" w:cs="Times New Roman"/>
          </w:rPr>
          <w:t xml:space="preserve">former </w:t>
        </w:r>
      </w:ins>
      <w:r w:rsidRPr="002505DC">
        <w:rPr>
          <w:rFonts w:ascii="Times New Roman" w:hAnsi="Times New Roman" w:cs="Times New Roman"/>
        </w:rPr>
        <w:t>Director of the OFA, it is “impossible to determine the actual TANF expenditures that occur in a fiscal year</w:t>
      </w:r>
      <w:del w:id="573" w:author="Goehring, Benjamin" w:date="2018-08-26T19:42:00Z">
        <w:r w:rsidR="004B227F" w:rsidRPr="002505DC" w:rsidDel="00C44A48">
          <w:rPr>
            <w:rFonts w:ascii="Times New Roman" w:hAnsi="Times New Roman" w:cs="Times New Roman"/>
          </w:rPr>
          <w:delText>.</w:delText>
        </w:r>
      </w:del>
      <w:r w:rsidRPr="002505DC">
        <w:rPr>
          <w:rFonts w:ascii="Times New Roman" w:hAnsi="Times New Roman" w:cs="Times New Roman"/>
        </w:rPr>
        <w:t>”</w:t>
      </w:r>
      <w:ins w:id="574" w:author="Goehring, Benjamin" w:date="2018-08-26T19:42:00Z">
        <w:r w:rsidR="00C44A48" w:rsidRPr="002505DC">
          <w:rPr>
            <w:rFonts w:ascii="Times New Roman" w:hAnsi="Times New Roman" w:cs="Times New Roman"/>
          </w:rPr>
          <w:t xml:space="preserve"> </w:t>
        </w:r>
      </w:ins>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{"citationID":"SPN2TsiY","properties":{"formattedCitation":"(Johnson 2013)","plainCitation":"(Johnson 2013)","noteIndex":0},"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00A43DC3" w:rsidRPr="00D20966">
        <w:rPr>
          <w:rFonts w:ascii="Times New Roman" w:hAnsi="Times New Roman" w:cs="Times New Roman"/>
          <w:rPrChange w:id="575" w:author="Goehring, Benjamin" w:date="2018-08-27T07:09:00Z">
            <w:rPr>
              <w:rFonts w:ascii="Times New Roman" w:hAnsi="Times New Roman" w:cs="Times New Roman"/>
            </w:rPr>
          </w:rPrChange>
        </w:rPr>
        <w:fldChar w:fldCharType="separate"/>
      </w:r>
      <w:r w:rsidR="00A43DC3" w:rsidRPr="00D20966">
        <w:rPr>
          <w:rFonts w:ascii="Times New Roman" w:hAnsi="Times New Roman" w:cs="Times New Roman"/>
          <w:noProof/>
        </w:rPr>
        <w:t>(Johnson 2013)</w:t>
      </w:r>
      <w:r w:rsidR="00A43DC3" w:rsidRPr="00D20966">
        <w:rPr>
          <w:rFonts w:ascii="Times New Roman" w:hAnsi="Times New Roman" w:cs="Times New Roman"/>
        </w:rPr>
        <w:fldChar w:fldCharType="end"/>
      </w:r>
      <w:ins w:id="576" w:author="Goehring, Benjamin" w:date="2018-08-26T19:42:00Z">
        <w:r w:rsidR="00C44A48" w:rsidRPr="00E66630">
          <w:rPr>
            <w:rFonts w:ascii="Times New Roman" w:hAnsi="Times New Roman" w:cs="Times New Roman"/>
          </w:rPr>
          <w:t>.</w:t>
        </w:r>
      </w:ins>
    </w:p>
    <w:p w14:paraId="462E661B" w14:textId="32FFF0CA" w:rsidR="00767DAA" w:rsidRPr="002505DC" w:rsidRDefault="00767DAA" w:rsidP="00767DAA">
      <w:pPr>
        <w:spacing w:line="480" w:lineRule="auto"/>
        <w:rPr>
          <w:rFonts w:ascii="Times New Roman" w:hAnsi="Times New Roman" w:cs="Times New Roman"/>
        </w:rPr>
      </w:pPr>
      <w:r w:rsidRPr="002505DC">
        <w:rPr>
          <w:rFonts w:ascii="Times New Roman" w:hAnsi="Times New Roman" w:cs="Times New Roman"/>
        </w:rPr>
        <w:tab/>
        <w:t xml:space="preserve">The flaws in the TANF expenditure data are not completely surmountable. It is impossible to know exactly where and when states misreported expenditures or corrected a prior year’s expenditure report in a later year’s report. Nevertheless, the problems can be mitigated. In order to alleviate the effects of non-mutually exclusive categories, </w:t>
      </w:r>
      <w:del w:id="577" w:author="Goehring, Benjamin" w:date="2018-08-26T19:58:00Z">
        <w:r w:rsidRPr="002505DC" w:rsidDel="00F32AC2">
          <w:rPr>
            <w:rFonts w:ascii="Times New Roman" w:hAnsi="Times New Roman" w:cs="Times New Roman"/>
          </w:rPr>
          <w:delText xml:space="preserve">I </w:delText>
        </w:r>
      </w:del>
      <w:ins w:id="578" w:author="Goehring, Benjamin" w:date="2018-08-26T19:58:00Z">
        <w:r w:rsidR="00F32AC2" w:rsidRPr="002505DC">
          <w:rPr>
            <w:rFonts w:ascii="Times New Roman" w:hAnsi="Times New Roman" w:cs="Times New Roman"/>
          </w:rPr>
          <w:t xml:space="preserve">we </w:t>
        </w:r>
      </w:ins>
      <w:r w:rsidRPr="002505DC">
        <w:rPr>
          <w:rFonts w:ascii="Times New Roman" w:hAnsi="Times New Roman" w:cs="Times New Roman"/>
        </w:rPr>
        <w:t>aggregate the nineteen distinct expenditure categories in the published data into ten using, with a few minor exceptions, the categories already developed by Schott et al.</w:t>
      </w:r>
      <w:ins w:id="579" w:author="Goehring, Benjamin" w:date="2018-08-26T19:42:00Z">
        <w:r w:rsidR="00C44A48" w:rsidRPr="002505DC">
          <w:rPr>
            <w:rFonts w:ascii="Times New Roman" w:hAnsi="Times New Roman" w:cs="Times New Roman"/>
          </w:rPr>
          <w:t xml:space="preserve"> </w:t>
        </w:r>
        <w:r w:rsidR="00C44A48" w:rsidRPr="00D20966">
          <w:rPr>
            <w:rFonts w:ascii="Times New Roman" w:hAnsi="Times New Roman" w:cs="Times New Roman"/>
          </w:rPr>
          <w:fldChar w:fldCharType="begin"/>
        </w:r>
        <w:r w:rsidR="00C44A48" w:rsidRPr="002505DC">
          <w:rPr>
            <w:rFonts w:ascii="Times New Roman" w:hAnsi="Times New Roman" w:cs="Times New Roman"/>
          </w:rPr>
          <w:instrText xml:space="preserve"> ADDIN ZOTERO_ITEM CSL_CITATION {"citationID":"oay9zR9L","properties":{"formattedCitation":"(2015)","plainCitation":"(2015)","noteIndex":0},"citationItems":[{"id":36,"uris":["http://zotero.org/users/5055722/items/8PP7QH2C"],"uri":["http://zotero.org/users/5055722/items/8PP7QH2C"],"itemData":{"id":36,"type":"report","title":"How States Use Federal and State Funds Under the TANF Block Grant","publisher":"Center on Budget and Policy Priorities","publisher-place":"Washington, D.C","page":"24","source":"Zotero","event-place":"Washington, D.C","URL":"https://www.cbpp.org/research/family-income-support/how-states-use-federal-and-state-funds-under-the-tanf-block-grant","language":"en","author":[{"family":"Schott","given":"Liz"},{"family":"Pavetti","given":"LaDonna"},{"family":"Floyd","given":"Ife"}],"issued":{"date-parts":[["2015",10,15]]}},"suppress-author":true}],"schema":"https://github.com/citation-style-language/schema/raw/master/csl-citation.json"} </w:instrText>
        </w:r>
      </w:ins>
      <w:r w:rsidR="00C44A48" w:rsidRPr="00D20966">
        <w:rPr>
          <w:rFonts w:ascii="Times New Roman" w:hAnsi="Times New Roman" w:cs="Times New Roman"/>
          <w:rPrChange w:id="580" w:author="Goehring, Benjamin" w:date="2018-08-27T07:09:00Z">
            <w:rPr>
              <w:rFonts w:ascii="Times New Roman" w:hAnsi="Times New Roman" w:cs="Times New Roman"/>
            </w:rPr>
          </w:rPrChange>
        </w:rPr>
        <w:fldChar w:fldCharType="separate"/>
      </w:r>
      <w:ins w:id="581" w:author="Goehring, Benjamin" w:date="2018-08-26T19:42:00Z">
        <w:r w:rsidR="00C44A48" w:rsidRPr="00D20966">
          <w:rPr>
            <w:rFonts w:ascii="Times New Roman" w:hAnsi="Times New Roman" w:cs="Times New Roman"/>
            <w:noProof/>
          </w:rPr>
          <w:t>(2015)</w:t>
        </w:r>
        <w:r w:rsidR="00C44A48" w:rsidRPr="00D20966">
          <w:rPr>
            <w:rFonts w:ascii="Times New Roman" w:hAnsi="Times New Roman" w:cs="Times New Roman"/>
          </w:rPr>
          <w:fldChar w:fldCharType="end"/>
        </w:r>
      </w:ins>
      <w:del w:id="582" w:author="Goehring, Benjamin" w:date="2018-08-26T19:43:00Z">
        <w:r w:rsidRPr="00E66630" w:rsidDel="00C44A48">
          <w:rPr>
            <w:rFonts w:ascii="Times New Roman" w:hAnsi="Times New Roman" w:cs="Times New Roman"/>
          </w:rPr>
          <w:delText xml:space="preserve"> </w:delText>
        </w:r>
      </w:del>
      <w:ins w:id="583" w:author="Goehring, Benjamin" w:date="2018-08-26T19:42:00Z">
        <w:r w:rsidR="00C44A48" w:rsidRPr="00D20966">
          <w:rPr>
            <w:rFonts w:ascii="Times New Roman" w:hAnsi="Times New Roman" w:cs="Times New Roman"/>
          </w:rPr>
          <w:t>.</w:t>
        </w:r>
      </w:ins>
      <w:ins w:id="584" w:author="Goehring, Benjamin" w:date="2018-08-26T19:43:00Z">
        <w:r w:rsidR="00C44A48" w:rsidRPr="002505DC">
          <w:rPr>
            <w:rFonts w:ascii="Times New Roman" w:hAnsi="Times New Roman" w:cs="Times New Roman"/>
          </w:rPr>
          <w:t xml:space="preserve"> </w:t>
        </w:r>
      </w:ins>
      <w:del w:id="585" w:author="Goehring, Benjamin" w:date="2018-08-26T19:42:00Z">
        <w:r w:rsidRPr="002505DC" w:rsidDel="00C44A48">
          <w:rPr>
            <w:rFonts w:ascii="Times New Roman" w:hAnsi="Times New Roman" w:cs="Times New Roman"/>
          </w:rPr>
          <w:delText xml:space="preserve">(2015). </w:delText>
        </w:r>
      </w:del>
      <w:r w:rsidRPr="002505DC">
        <w:rPr>
          <w:rFonts w:ascii="Times New Roman" w:hAnsi="Times New Roman" w:cs="Times New Roman"/>
        </w:rPr>
        <w:t>As can be seen in Table A.1</w:t>
      </w:r>
      <w:del w:id="586" w:author="Goehring, Benjamin" w:date="2018-08-26T19:58:00Z">
        <w:r w:rsidRPr="002505DC" w:rsidDel="00F32AC2">
          <w:rPr>
            <w:rFonts w:ascii="Times New Roman" w:hAnsi="Times New Roman" w:cs="Times New Roman"/>
          </w:rPr>
          <w:delText xml:space="preserve"> in the Appendix</w:delText>
        </w:r>
      </w:del>
      <w:r w:rsidRPr="002505DC">
        <w:rPr>
          <w:rFonts w:ascii="Times New Roman" w:hAnsi="Times New Roman" w:cs="Times New Roman"/>
        </w:rPr>
        <w:t xml:space="preserve">, the aggregate categories are composed of similar ACF-196 reporting categories, reducing the probability that similar types of spending are treated as distinct in the analysis. </w:t>
      </w:r>
    </w:p>
    <w:p w14:paraId="7D0FFC43" w14:textId="31D8754D" w:rsidR="00767DAA" w:rsidRPr="002505DC" w:rsidRDefault="00767DAA" w:rsidP="00767DAA">
      <w:pPr>
        <w:spacing w:line="480" w:lineRule="auto"/>
        <w:rPr>
          <w:rFonts w:ascii="Times New Roman" w:hAnsi="Times New Roman" w:cs="Times New Roman"/>
        </w:rPr>
      </w:pPr>
      <w:r w:rsidRPr="002505DC">
        <w:rPr>
          <w:rFonts w:ascii="Times New Roman" w:hAnsi="Times New Roman" w:cs="Times New Roman"/>
        </w:rPr>
        <w:tab/>
        <w:t xml:space="preserve">In order to mitigate the effects of corrections for errors in prior year expenditure reports, </w:t>
      </w:r>
      <w:del w:id="587" w:author="Goehring, Benjamin" w:date="2018-08-26T19:58:00Z">
        <w:r w:rsidRPr="002505DC" w:rsidDel="00F32AC2">
          <w:rPr>
            <w:rFonts w:ascii="Times New Roman" w:hAnsi="Times New Roman" w:cs="Times New Roman"/>
          </w:rPr>
          <w:delText xml:space="preserve">I </w:delText>
        </w:r>
      </w:del>
      <w:ins w:id="588" w:author="Goehring, Benjamin" w:date="2018-08-26T19:58:00Z">
        <w:r w:rsidR="00F32AC2" w:rsidRPr="002505DC">
          <w:rPr>
            <w:rFonts w:ascii="Times New Roman" w:hAnsi="Times New Roman" w:cs="Times New Roman"/>
          </w:rPr>
          <w:t xml:space="preserve">we </w:t>
        </w:r>
      </w:ins>
      <w:r w:rsidRPr="002505DC">
        <w:rPr>
          <w:rFonts w:ascii="Times New Roman" w:hAnsi="Times New Roman" w:cs="Times New Roman"/>
        </w:rPr>
        <w:t>create three-year moving averages of the data.</w:t>
      </w:r>
      <w:r w:rsidRPr="00E66630">
        <w:rPr>
          <w:rStyle w:val="FootnoteReference"/>
          <w:rFonts w:ascii="Times New Roman" w:hAnsi="Times New Roman" w:cs="Times New Roman"/>
        </w:rPr>
        <w:footnoteReference w:id="13"/>
      </w:r>
      <w:r w:rsidRPr="00E66630">
        <w:rPr>
          <w:rFonts w:ascii="Times New Roman" w:hAnsi="Times New Roman" w:cs="Times New Roman"/>
        </w:rPr>
        <w:t xml:space="preserve"> The three-year moving averages reduce the</w:t>
      </w:r>
      <w:r w:rsidRPr="00D20966">
        <w:rPr>
          <w:rFonts w:ascii="Times New Roman" w:hAnsi="Times New Roman" w:cs="Times New Roman"/>
        </w:rPr>
        <w:t xml:space="preserve"> short-term variation in spending and prevalence of proportional expenditure values above one or </w:t>
      </w:r>
      <w:r w:rsidRPr="00D20966">
        <w:rPr>
          <w:rFonts w:ascii="Times New Roman" w:hAnsi="Times New Roman" w:cs="Times New Roman"/>
        </w:rPr>
        <w:lastRenderedPageBreak/>
        <w:t>below zero—the ostensible instances of states’ correcting prior years’ expenditures in the current fiscal year—from seventy-nine to fifty-six. Thus, while an improvement upon the original data, three-year moving a</w:t>
      </w:r>
      <w:r w:rsidRPr="002505DC">
        <w:rPr>
          <w:rFonts w:ascii="Times New Roman" w:hAnsi="Times New Roman" w:cs="Times New Roman"/>
        </w:rPr>
        <w:t>verages do not clean all the cases of prior year corrections. Nevertheless, there is a balance to strike between clean and interesting data. Including more years in the average would capture more cases of prior year corrections, but it would also obscure actual changes in spending and inhibit longitudinal analysis</w:t>
      </w:r>
      <w:r w:rsidR="006645EB" w:rsidRPr="002505DC">
        <w:rPr>
          <w:rFonts w:ascii="Times New Roman" w:hAnsi="Times New Roman" w:cs="Times New Roman"/>
        </w:rPr>
        <w:t xml:space="preserve">. </w:t>
      </w:r>
    </w:p>
    <w:p w14:paraId="694D8A1A" w14:textId="37A14EC5" w:rsidR="00767DAA" w:rsidRPr="00D20966" w:rsidRDefault="00767DAA" w:rsidP="00767DAA">
      <w:pPr>
        <w:spacing w:line="480" w:lineRule="auto"/>
        <w:rPr>
          <w:rFonts w:ascii="Times New Roman" w:hAnsi="Times New Roman" w:cs="Times New Roman"/>
        </w:rPr>
      </w:pPr>
      <w:r w:rsidRPr="002505DC">
        <w:rPr>
          <w:rFonts w:ascii="Times New Roman" w:hAnsi="Times New Roman" w:cs="Times New Roman"/>
        </w:rPr>
        <w:tab/>
        <w:t xml:space="preserve">After synthesizing the original reporting categories into aggregate categories and creating three-year moving averages, </w:t>
      </w:r>
      <w:del w:id="594" w:author="Goehring, Benjamin" w:date="2018-08-26T20:02:00Z">
        <w:r w:rsidRPr="002505DC" w:rsidDel="00F32AC2">
          <w:rPr>
            <w:rFonts w:ascii="Times New Roman" w:hAnsi="Times New Roman" w:cs="Times New Roman"/>
          </w:rPr>
          <w:delText xml:space="preserve">my </w:delText>
        </w:r>
      </w:del>
      <w:ins w:id="595" w:author="Goehring, Benjamin" w:date="2018-08-26T20:02:00Z">
        <w:r w:rsidR="00F32AC2" w:rsidRPr="002505DC">
          <w:rPr>
            <w:rFonts w:ascii="Times New Roman" w:hAnsi="Times New Roman" w:cs="Times New Roman"/>
          </w:rPr>
          <w:t xml:space="preserve">our </w:t>
        </w:r>
      </w:ins>
      <w:r w:rsidRPr="002505DC">
        <w:rPr>
          <w:rFonts w:ascii="Times New Roman" w:hAnsi="Times New Roman" w:cs="Times New Roman"/>
        </w:rPr>
        <w:t>dataset includes TANF expenditures across ten categories for every state and the District of Columbia from FY 1998 to 2013 expressed as percentages of total TANF expenditures</w:t>
      </w:r>
      <w:ins w:id="596" w:author="Goehring, Benjamin" w:date="2018-08-26T20:02:00Z">
        <w:r w:rsidR="00F32AC2" w:rsidRPr="002505DC">
          <w:rPr>
            <w:rFonts w:ascii="Times New Roman" w:hAnsi="Times New Roman" w:cs="Times New Roman"/>
          </w:rPr>
          <w:t xml:space="preserve">, where total TANF expenditures equal federal and MOE assistance and non-assistance expenditures plus TANF funds </w:t>
        </w:r>
      </w:ins>
      <w:ins w:id="597" w:author="Goehring, Benjamin" w:date="2018-08-26T20:03:00Z">
        <w:r w:rsidR="00F32AC2" w:rsidRPr="002505DC">
          <w:rPr>
            <w:rFonts w:ascii="Times New Roman" w:hAnsi="Times New Roman" w:cs="Times New Roman"/>
          </w:rPr>
          <w:t>transferred</w:t>
        </w:r>
      </w:ins>
      <w:ins w:id="598" w:author="Goehring, Benjamin" w:date="2018-08-26T20:02:00Z">
        <w:r w:rsidR="00F32AC2" w:rsidRPr="002505DC">
          <w:rPr>
            <w:rFonts w:ascii="Times New Roman" w:hAnsi="Times New Roman" w:cs="Times New Roman"/>
          </w:rPr>
          <w:t xml:space="preserve"> </w:t>
        </w:r>
      </w:ins>
      <w:ins w:id="599" w:author="Goehring, Benjamin" w:date="2018-08-26T20:03:00Z">
        <w:r w:rsidR="00F32AC2" w:rsidRPr="002505DC">
          <w:rPr>
            <w:rFonts w:ascii="Times New Roman" w:hAnsi="Times New Roman" w:cs="Times New Roman"/>
          </w:rPr>
          <w:t>to the Social Services Block Grant and Child Care Development Fund.</w:t>
        </w:r>
      </w:ins>
      <w:del w:id="600" w:author="Goehring, Benjamin" w:date="2018-08-26T20:02:00Z">
        <w:r w:rsidRPr="002505DC" w:rsidDel="00F32AC2">
          <w:rPr>
            <w:rFonts w:ascii="Times New Roman" w:hAnsi="Times New Roman" w:cs="Times New Roman"/>
          </w:rPr>
          <w:delText>.</w:delText>
        </w:r>
      </w:del>
      <w:del w:id="601" w:author="Goehring, Benjamin" w:date="2018-08-26T20:03:00Z">
        <w:r w:rsidRPr="00E66630" w:rsidDel="002B2092">
          <w:rPr>
            <w:rStyle w:val="FootnoteReference"/>
            <w:rFonts w:ascii="Times New Roman" w:hAnsi="Times New Roman" w:cs="Times New Roman"/>
          </w:rPr>
          <w:footnoteReference w:id="14"/>
        </w:r>
        <w:r w:rsidRPr="00E66630" w:rsidDel="002B2092">
          <w:rPr>
            <w:rFonts w:ascii="Times New Roman" w:hAnsi="Times New Roman" w:cs="Times New Roman"/>
          </w:rPr>
          <w:delText xml:space="preserve"> </w:delText>
        </w:r>
      </w:del>
    </w:p>
    <w:p w14:paraId="44D31B55" w14:textId="77777777" w:rsidR="00767DAA" w:rsidRPr="002505DC" w:rsidRDefault="00767DAA">
      <w:pPr>
        <w:rPr>
          <w:rFonts w:ascii="Times New Roman" w:hAnsi="Times New Roman" w:cs="Times New Roman"/>
          <w:b/>
          <w:sz w:val="28"/>
        </w:rPr>
      </w:pPr>
      <w:r w:rsidRPr="002505DC">
        <w:rPr>
          <w:rFonts w:ascii="Times New Roman" w:hAnsi="Times New Roman" w:cs="Times New Roman"/>
          <w:b/>
          <w:sz w:val="28"/>
        </w:rPr>
        <w:br w:type="page"/>
      </w:r>
    </w:p>
    <w:p w14:paraId="2094F2B2" w14:textId="081FBE45" w:rsidR="00583C6D" w:rsidRPr="002505DC" w:rsidRDefault="00917F40" w:rsidP="000A2A4E">
      <w:pPr>
        <w:rPr>
          <w:rFonts w:ascii="Times New Roman" w:hAnsi="Times New Roman" w:cs="Times New Roman"/>
          <w:b/>
          <w:sz w:val="28"/>
        </w:rPr>
      </w:pPr>
      <w:r w:rsidRPr="002505DC">
        <w:rPr>
          <w:rFonts w:ascii="Times New Roman" w:hAnsi="Times New Roman" w:cs="Times New Roman"/>
          <w:b/>
          <w:sz w:val="28"/>
        </w:rPr>
        <w:lastRenderedPageBreak/>
        <w:t xml:space="preserve">Appendix </w:t>
      </w:r>
      <w:r w:rsidR="008043D2" w:rsidRPr="002505DC">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2505DC" w:rsidDel="00031B14" w14:paraId="6D06B348" w14:textId="4AA37EDA" w:rsidTr="00917F40">
        <w:trPr>
          <w:trHeight w:val="320"/>
          <w:del w:id="605" w:author="Goehring, Benjamin" w:date="2018-08-26T18:46:00Z"/>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7C0E4615" w:rsidR="00583C6D" w:rsidRPr="002505DC" w:rsidDel="00031B14" w:rsidRDefault="00583C6D" w:rsidP="00917F40">
            <w:pPr>
              <w:rPr>
                <w:del w:id="606" w:author="Goehring, Benjamin" w:date="2018-08-26T18:46:00Z"/>
                <w:rFonts w:ascii="Times New Roman" w:eastAsia="Times New Roman" w:hAnsi="Times New Roman" w:cs="Times New Roman"/>
                <w:b/>
                <w:bCs/>
                <w:color w:val="000000"/>
              </w:rPr>
            </w:pPr>
            <w:del w:id="607" w:author="Goehring, Benjamin" w:date="2018-08-26T18:46:00Z">
              <w:r w:rsidRPr="002505DC" w:rsidDel="00031B14">
                <w:rPr>
                  <w:rFonts w:ascii="Times New Roman" w:eastAsia="Times New Roman" w:hAnsi="Times New Roman" w:cs="Times New Roman"/>
                  <w:b/>
                  <w:bCs/>
                  <w:color w:val="000000"/>
                </w:rPr>
                <w:delText xml:space="preserve">Table A.1 - </w:delText>
              </w:r>
              <w:r w:rsidR="00566CEE" w:rsidRPr="002505DC" w:rsidDel="00031B14">
                <w:rPr>
                  <w:rFonts w:ascii="Times New Roman" w:eastAsia="Times New Roman" w:hAnsi="Times New Roman" w:cs="Times New Roman"/>
                  <w:b/>
                  <w:bCs/>
                  <w:color w:val="000000"/>
                </w:rPr>
                <w:delText>ACF-196 Expenditure Categories and Corresponding Aggregate Categories</w:delText>
              </w:r>
            </w:del>
          </w:p>
        </w:tc>
      </w:tr>
      <w:tr w:rsidR="00086531" w:rsidRPr="002505DC" w:rsidDel="00031B14" w14:paraId="318E4640" w14:textId="3E3B3807" w:rsidTr="00917F40">
        <w:trPr>
          <w:trHeight w:val="492"/>
          <w:del w:id="608" w:author="Goehring, Benjamin" w:date="2018-08-26T18:46:00Z"/>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7D464855" w:rsidR="00086531" w:rsidRPr="002505DC" w:rsidDel="00031B14" w:rsidRDefault="00086531" w:rsidP="00917F40">
            <w:pPr>
              <w:jc w:val="center"/>
              <w:rPr>
                <w:del w:id="609" w:author="Goehring, Benjamin" w:date="2018-08-26T18:46:00Z"/>
                <w:rFonts w:ascii="Times New Roman" w:eastAsia="Times New Roman" w:hAnsi="Times New Roman" w:cs="Times New Roman"/>
                <w:bCs/>
                <w:color w:val="000000"/>
              </w:rPr>
            </w:pPr>
            <w:del w:id="610" w:author="Goehring, Benjamin" w:date="2018-08-26T18:46:00Z">
              <w:r w:rsidRPr="00E66630" w:rsidDel="00031B14">
                <w:rPr>
                  <w:rFonts w:ascii="Times New Roman" w:eastAsia="Times New Roman" w:hAnsi="Times New Roman" w:cs="Times New Roman"/>
                  <w:bCs/>
                  <w:color w:val="000000"/>
                </w:rPr>
                <w:delText>ACF-196 Reporting Categories</w:delText>
              </w:r>
            </w:del>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0C51EE9A" w:rsidR="00086531" w:rsidRPr="002505DC" w:rsidDel="00031B14" w:rsidRDefault="00086531" w:rsidP="00917F40">
            <w:pPr>
              <w:jc w:val="center"/>
              <w:rPr>
                <w:del w:id="611" w:author="Goehring, Benjamin" w:date="2018-08-26T18:46:00Z"/>
                <w:rFonts w:ascii="Times New Roman" w:eastAsia="Times New Roman" w:hAnsi="Times New Roman" w:cs="Times New Roman"/>
                <w:bCs/>
                <w:color w:val="000000"/>
              </w:rPr>
            </w:pPr>
            <w:del w:id="612" w:author="Goehring, Benjamin" w:date="2018-08-26T18:46:00Z">
              <w:r w:rsidRPr="002505DC" w:rsidDel="00031B14">
                <w:rPr>
                  <w:rFonts w:ascii="Times New Roman" w:eastAsia="Times New Roman" w:hAnsi="Times New Roman" w:cs="Times New Roman"/>
                  <w:bCs/>
                  <w:color w:val="000000"/>
                </w:rPr>
                <w:delText>Aggregate Categories</w:delText>
              </w:r>
            </w:del>
          </w:p>
        </w:tc>
      </w:tr>
      <w:tr w:rsidR="00086531" w:rsidRPr="002505DC" w:rsidDel="00031B14" w14:paraId="3699E1E4" w14:textId="6AAB60C4" w:rsidTr="00917F40">
        <w:trPr>
          <w:trHeight w:val="320"/>
          <w:del w:id="613" w:author="Goehring, Benjamin" w:date="2018-08-26T18:46:00Z"/>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5A76BA8B" w:rsidR="00086531" w:rsidRPr="002505DC" w:rsidDel="00031B14" w:rsidRDefault="00566CEE" w:rsidP="00917F40">
            <w:pPr>
              <w:spacing w:before="60"/>
              <w:rPr>
                <w:del w:id="614" w:author="Goehring, Benjamin" w:date="2018-08-26T18:46:00Z"/>
                <w:rFonts w:ascii="Times New Roman" w:eastAsia="Times New Roman" w:hAnsi="Times New Roman" w:cs="Times New Roman"/>
                <w:color w:val="000000"/>
              </w:rPr>
            </w:pPr>
            <w:del w:id="615" w:author="Goehring, Benjamin" w:date="2018-08-26T18:46:00Z">
              <w:r w:rsidRPr="00E66630" w:rsidDel="00031B14">
                <w:rPr>
                  <w:rFonts w:ascii="Times New Roman" w:eastAsia="Times New Roman" w:hAnsi="Times New Roman" w:cs="Times New Roman"/>
                  <w:color w:val="000000"/>
                </w:rPr>
                <w:delText>Basic A</w:delText>
              </w:r>
              <w:r w:rsidR="00086531" w:rsidRPr="002505DC" w:rsidDel="00031B14">
                <w:rPr>
                  <w:rFonts w:ascii="Times New Roman" w:eastAsia="Times New Roman" w:hAnsi="Times New Roman" w:cs="Times New Roman"/>
                  <w:color w:val="000000"/>
                </w:rPr>
                <w:delText>ssistance</w:delText>
              </w:r>
            </w:del>
          </w:p>
        </w:tc>
        <w:tc>
          <w:tcPr>
            <w:tcW w:w="3438" w:type="dxa"/>
            <w:tcBorders>
              <w:top w:val="double" w:sz="4" w:space="0" w:color="auto"/>
              <w:left w:val="single" w:sz="4" w:space="0" w:color="000000"/>
              <w:bottom w:val="single" w:sz="4" w:space="0" w:color="auto"/>
              <w:right w:val="single" w:sz="12" w:space="0" w:color="auto"/>
            </w:tcBorders>
          </w:tcPr>
          <w:p w14:paraId="3C98C119" w14:textId="17DF401D" w:rsidR="00086531" w:rsidRPr="002505DC" w:rsidDel="00031B14" w:rsidRDefault="00086531" w:rsidP="00917F40">
            <w:pPr>
              <w:spacing w:before="60"/>
              <w:rPr>
                <w:del w:id="616" w:author="Goehring, Benjamin" w:date="2018-08-26T18:46:00Z"/>
                <w:rFonts w:ascii="Times New Roman" w:eastAsia="Times New Roman" w:hAnsi="Times New Roman" w:cs="Times New Roman"/>
                <w:color w:val="000000"/>
              </w:rPr>
            </w:pPr>
            <w:del w:id="617" w:author="Goehring, Benjamin" w:date="2018-08-26T18:46:00Z">
              <w:r w:rsidRPr="002505DC" w:rsidDel="00031B14">
                <w:rPr>
                  <w:rFonts w:ascii="Times New Roman" w:eastAsia="Times New Roman" w:hAnsi="Times New Roman" w:cs="Times New Roman"/>
                  <w:color w:val="000000"/>
                </w:rPr>
                <w:delText>Basic Assistance</w:delText>
              </w:r>
            </w:del>
          </w:p>
        </w:tc>
      </w:tr>
      <w:tr w:rsidR="00086531" w:rsidRPr="002505DC" w:rsidDel="00031B14" w14:paraId="45D874D0" w14:textId="67639FC4" w:rsidTr="00917F40">
        <w:trPr>
          <w:trHeight w:val="320"/>
          <w:del w:id="618"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17AB9B5D" w:rsidR="00086531" w:rsidRPr="002505DC" w:rsidDel="00031B14" w:rsidRDefault="00566CEE" w:rsidP="00917F40">
            <w:pPr>
              <w:spacing w:before="60"/>
              <w:rPr>
                <w:del w:id="619" w:author="Goehring, Benjamin" w:date="2018-08-26T18:46:00Z"/>
                <w:rFonts w:ascii="Times New Roman" w:eastAsia="Times New Roman" w:hAnsi="Times New Roman" w:cs="Times New Roman"/>
                <w:color w:val="000000"/>
              </w:rPr>
            </w:pPr>
            <w:del w:id="620" w:author="Goehring, Benjamin" w:date="2018-08-26T18:46:00Z">
              <w:r w:rsidRPr="00E66630" w:rsidDel="00031B14">
                <w:rPr>
                  <w:rFonts w:ascii="Times New Roman" w:eastAsia="Times New Roman" w:hAnsi="Times New Roman" w:cs="Times New Roman"/>
                  <w:color w:val="000000"/>
                </w:rPr>
                <w:delText>C</w:delText>
              </w:r>
              <w:r w:rsidR="00086531" w:rsidRPr="002505DC" w:rsidDel="00031B14">
                <w:rPr>
                  <w:rFonts w:ascii="Times New Roman" w:eastAsia="Times New Roman" w:hAnsi="Times New Roman" w:cs="Times New Roman"/>
                  <w:color w:val="000000"/>
                </w:rPr>
                <w:delText xml:space="preserve">hild </w:delText>
              </w:r>
              <w:r w:rsidRPr="002505DC" w:rsidDel="00031B14">
                <w:rPr>
                  <w:rFonts w:ascii="Times New Roman" w:eastAsia="Times New Roman" w:hAnsi="Times New Roman" w:cs="Times New Roman"/>
                  <w:color w:val="000000"/>
                </w:rPr>
                <w:delText>C</w:delText>
              </w:r>
              <w:r w:rsidR="00086531" w:rsidRPr="002505DC" w:rsidDel="00031B14">
                <w:rPr>
                  <w:rFonts w:ascii="Times New Roman" w:eastAsia="Times New Roman" w:hAnsi="Times New Roman" w:cs="Times New Roman"/>
                  <w:color w:val="000000"/>
                </w:rPr>
                <w:delText xml:space="preserve">are (assistance) </w:delText>
              </w:r>
            </w:del>
          </w:p>
          <w:p w14:paraId="718425A3" w14:textId="5352CF53" w:rsidR="00086531" w:rsidRPr="002505DC" w:rsidDel="00031B14" w:rsidRDefault="00566CEE" w:rsidP="00917F40">
            <w:pPr>
              <w:spacing w:before="60"/>
              <w:rPr>
                <w:del w:id="621" w:author="Goehring, Benjamin" w:date="2018-08-26T18:46:00Z"/>
                <w:rFonts w:ascii="Times New Roman" w:eastAsia="Times New Roman" w:hAnsi="Times New Roman" w:cs="Times New Roman"/>
                <w:color w:val="000000"/>
              </w:rPr>
            </w:pPr>
            <w:del w:id="622" w:author="Goehring, Benjamin" w:date="2018-08-26T18:46:00Z">
              <w:r w:rsidRPr="002505DC" w:rsidDel="00031B14">
                <w:rPr>
                  <w:rFonts w:ascii="Times New Roman" w:eastAsia="Times New Roman" w:hAnsi="Times New Roman" w:cs="Times New Roman"/>
                  <w:color w:val="000000"/>
                </w:rPr>
                <w:delText>Child C</w:delText>
              </w:r>
              <w:r w:rsidR="00086531" w:rsidRPr="002505DC" w:rsidDel="00031B14">
                <w:rPr>
                  <w:rFonts w:ascii="Times New Roman" w:eastAsia="Times New Roman" w:hAnsi="Times New Roman" w:cs="Times New Roman"/>
                  <w:color w:val="000000"/>
                </w:rPr>
                <w:delText xml:space="preserve">are (non-assistance) </w:delText>
              </w:r>
            </w:del>
          </w:p>
          <w:p w14:paraId="4B4C36A0" w14:textId="3277C050" w:rsidR="00086531" w:rsidRPr="002505DC" w:rsidDel="00031B14" w:rsidRDefault="00566CEE" w:rsidP="00917F40">
            <w:pPr>
              <w:spacing w:before="60"/>
              <w:rPr>
                <w:del w:id="623" w:author="Goehring, Benjamin" w:date="2018-08-26T18:46:00Z"/>
                <w:rFonts w:ascii="Times New Roman" w:eastAsia="Times New Roman" w:hAnsi="Times New Roman" w:cs="Times New Roman"/>
                <w:color w:val="000000"/>
              </w:rPr>
            </w:pPr>
            <w:del w:id="624" w:author="Goehring, Benjamin" w:date="2018-08-26T18:46:00Z">
              <w:r w:rsidRPr="002505DC" w:rsidDel="00031B14">
                <w:rPr>
                  <w:rFonts w:ascii="Times New Roman" w:eastAsia="Times New Roman" w:hAnsi="Times New Roman" w:cs="Times New Roman"/>
                  <w:color w:val="000000"/>
                </w:rPr>
                <w:delText>Child Care Development F</w:delText>
              </w:r>
              <w:r w:rsidR="00086531" w:rsidRPr="002505DC" w:rsidDel="00031B14">
                <w:rPr>
                  <w:rFonts w:ascii="Times New Roman" w:eastAsia="Times New Roman" w:hAnsi="Times New Roman" w:cs="Times New Roman"/>
                  <w:color w:val="000000"/>
                </w:rPr>
                <w:delText>und (CCDF)</w:delText>
              </w:r>
            </w:del>
          </w:p>
        </w:tc>
        <w:tc>
          <w:tcPr>
            <w:tcW w:w="3438" w:type="dxa"/>
            <w:tcBorders>
              <w:top w:val="single" w:sz="4" w:space="0" w:color="auto"/>
              <w:left w:val="single" w:sz="4" w:space="0" w:color="auto"/>
              <w:bottom w:val="single" w:sz="4" w:space="0" w:color="auto"/>
              <w:right w:val="single" w:sz="12" w:space="0" w:color="auto"/>
            </w:tcBorders>
          </w:tcPr>
          <w:p w14:paraId="3D8D8EED" w14:textId="371979D5" w:rsidR="00086531" w:rsidRPr="002505DC" w:rsidDel="00031B14" w:rsidRDefault="00086531" w:rsidP="00917F40">
            <w:pPr>
              <w:spacing w:before="60"/>
              <w:rPr>
                <w:del w:id="625" w:author="Goehring, Benjamin" w:date="2018-08-26T18:46:00Z"/>
                <w:rFonts w:ascii="Times New Roman" w:eastAsia="Times New Roman" w:hAnsi="Times New Roman" w:cs="Times New Roman"/>
                <w:color w:val="000000"/>
              </w:rPr>
            </w:pPr>
            <w:del w:id="626" w:author="Goehring, Benjamin" w:date="2018-08-26T18:46:00Z">
              <w:r w:rsidRPr="002505DC" w:rsidDel="00031B14">
                <w:rPr>
                  <w:rFonts w:ascii="Times New Roman" w:eastAsia="Times New Roman" w:hAnsi="Times New Roman" w:cs="Times New Roman"/>
                  <w:color w:val="000000"/>
                </w:rPr>
                <w:delText>Child Care</w:delText>
              </w:r>
            </w:del>
          </w:p>
        </w:tc>
      </w:tr>
      <w:tr w:rsidR="00086531" w:rsidRPr="002505DC" w:rsidDel="00031B14" w14:paraId="4C595521" w14:textId="1CF5F3E6" w:rsidTr="00917F40">
        <w:trPr>
          <w:trHeight w:val="320"/>
          <w:del w:id="627"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1C4D1771" w:rsidR="00086531" w:rsidRPr="002505DC" w:rsidDel="00031B14" w:rsidRDefault="00566CEE" w:rsidP="00917F40">
            <w:pPr>
              <w:spacing w:before="60"/>
              <w:rPr>
                <w:del w:id="628" w:author="Goehring, Benjamin" w:date="2018-08-26T18:46:00Z"/>
                <w:rFonts w:ascii="Times New Roman" w:eastAsia="Times New Roman" w:hAnsi="Times New Roman" w:cs="Times New Roman"/>
                <w:color w:val="000000"/>
              </w:rPr>
            </w:pPr>
            <w:del w:id="629" w:author="Goehring, Benjamin" w:date="2018-08-26T18:46:00Z">
              <w:r w:rsidRPr="00E66630" w:rsidDel="00031B14">
                <w:rPr>
                  <w:rFonts w:ascii="Times New Roman" w:eastAsia="Times New Roman" w:hAnsi="Times New Roman" w:cs="Times New Roman"/>
                  <w:color w:val="000000"/>
                </w:rPr>
                <w:delText>Transportation and Supportive S</w:delText>
              </w:r>
              <w:r w:rsidR="00086531" w:rsidRPr="002505DC" w:rsidDel="00031B14">
                <w:rPr>
                  <w:rFonts w:ascii="Times New Roman" w:eastAsia="Times New Roman" w:hAnsi="Times New Roman" w:cs="Times New Roman"/>
                  <w:color w:val="000000"/>
                </w:rPr>
                <w:delText xml:space="preserve">ervices (assistance) </w:delText>
              </w:r>
            </w:del>
          </w:p>
          <w:p w14:paraId="6DF44AA1" w14:textId="467E38E0" w:rsidR="00086531" w:rsidRPr="002505DC" w:rsidDel="00031B14" w:rsidRDefault="00566CEE" w:rsidP="00917F40">
            <w:pPr>
              <w:spacing w:before="60"/>
              <w:rPr>
                <w:del w:id="630" w:author="Goehring, Benjamin" w:date="2018-08-26T18:46:00Z"/>
                <w:rFonts w:ascii="Times New Roman" w:eastAsia="Times New Roman" w:hAnsi="Times New Roman" w:cs="Times New Roman"/>
                <w:color w:val="000000"/>
              </w:rPr>
            </w:pPr>
            <w:del w:id="631" w:author="Goehring, Benjamin" w:date="2018-08-26T18:46:00Z">
              <w:r w:rsidRPr="002505DC" w:rsidDel="00031B14">
                <w:rPr>
                  <w:rFonts w:ascii="Times New Roman" w:eastAsia="Times New Roman" w:hAnsi="Times New Roman" w:cs="Times New Roman"/>
                  <w:color w:val="000000"/>
                </w:rPr>
                <w:delText>Work Related Activities and E</w:delText>
              </w:r>
              <w:r w:rsidR="00086531" w:rsidRPr="002505DC" w:rsidDel="00031B14">
                <w:rPr>
                  <w:rFonts w:ascii="Times New Roman" w:eastAsia="Times New Roman" w:hAnsi="Times New Roman" w:cs="Times New Roman"/>
                  <w:color w:val="000000"/>
                </w:rPr>
                <w:delText>xpenses (non-assistance)</w:delText>
              </w:r>
            </w:del>
          </w:p>
          <w:p w14:paraId="404EE933" w14:textId="2EF84A25" w:rsidR="00086531" w:rsidRPr="002505DC" w:rsidDel="00031B14" w:rsidRDefault="00566CEE" w:rsidP="00917F40">
            <w:pPr>
              <w:spacing w:before="60"/>
              <w:rPr>
                <w:del w:id="632" w:author="Goehring, Benjamin" w:date="2018-08-26T18:46:00Z"/>
                <w:rFonts w:ascii="Times New Roman" w:eastAsia="Times New Roman" w:hAnsi="Times New Roman" w:cs="Times New Roman"/>
                <w:color w:val="000000"/>
              </w:rPr>
            </w:pPr>
            <w:del w:id="633" w:author="Goehring, Benjamin" w:date="2018-08-26T18:46:00Z">
              <w:r w:rsidRPr="002505DC" w:rsidDel="00031B14">
                <w:rPr>
                  <w:rFonts w:ascii="Times New Roman" w:eastAsia="Times New Roman" w:hAnsi="Times New Roman" w:cs="Times New Roman"/>
                  <w:color w:val="000000"/>
                </w:rPr>
                <w:delText>T</w:delText>
              </w:r>
              <w:r w:rsidR="00086531" w:rsidRPr="002505DC" w:rsidDel="00031B14">
                <w:rPr>
                  <w:rFonts w:ascii="Times New Roman" w:eastAsia="Times New Roman" w:hAnsi="Times New Roman" w:cs="Times New Roman"/>
                  <w:color w:val="000000"/>
                </w:rPr>
                <w:delText>ransportation (non-assistance)</w:delText>
              </w:r>
            </w:del>
          </w:p>
          <w:p w14:paraId="31A61AA7" w14:textId="7CB52FE6" w:rsidR="00086531" w:rsidRPr="002505DC" w:rsidDel="00031B14" w:rsidRDefault="00566CEE" w:rsidP="00917F40">
            <w:pPr>
              <w:spacing w:before="60"/>
              <w:rPr>
                <w:del w:id="634" w:author="Goehring, Benjamin" w:date="2018-08-26T18:46:00Z"/>
                <w:rFonts w:ascii="Times New Roman" w:eastAsia="Times New Roman" w:hAnsi="Times New Roman" w:cs="Times New Roman"/>
                <w:color w:val="000000"/>
              </w:rPr>
            </w:pPr>
            <w:del w:id="635" w:author="Goehring, Benjamin" w:date="2018-08-26T18:46:00Z">
              <w:r w:rsidRPr="002505DC" w:rsidDel="00031B14">
                <w:rPr>
                  <w:rFonts w:ascii="Times New Roman" w:eastAsia="Times New Roman" w:hAnsi="Times New Roman" w:cs="Times New Roman"/>
                  <w:color w:val="000000"/>
                </w:rPr>
                <w:delText>I</w:delText>
              </w:r>
              <w:r w:rsidR="00086531" w:rsidRPr="002505DC" w:rsidDel="00031B14">
                <w:rPr>
                  <w:rFonts w:ascii="Times New Roman" w:eastAsia="Times New Roman" w:hAnsi="Times New Roman" w:cs="Times New Roman"/>
                  <w:color w:val="000000"/>
                </w:rPr>
                <w:delText xml:space="preserve">ndividual </w:delText>
              </w:r>
              <w:r w:rsidRPr="002505DC" w:rsidDel="00031B14">
                <w:rPr>
                  <w:rFonts w:ascii="Times New Roman" w:eastAsia="Times New Roman" w:hAnsi="Times New Roman" w:cs="Times New Roman"/>
                  <w:color w:val="000000"/>
                </w:rPr>
                <w:delText>D</w:delText>
              </w:r>
              <w:r w:rsidR="00086531" w:rsidRPr="002505DC" w:rsidDel="00031B14">
                <w:rPr>
                  <w:rFonts w:ascii="Times New Roman" w:eastAsia="Times New Roman" w:hAnsi="Times New Roman" w:cs="Times New Roman"/>
                  <w:color w:val="000000"/>
                </w:rPr>
                <w:delText xml:space="preserve">evelopment </w:delText>
              </w:r>
              <w:r w:rsidRPr="002505DC" w:rsidDel="00031B14">
                <w:rPr>
                  <w:rFonts w:ascii="Times New Roman" w:eastAsia="Times New Roman" w:hAnsi="Times New Roman" w:cs="Times New Roman"/>
                  <w:color w:val="000000"/>
                </w:rPr>
                <w:delText>A</w:delText>
              </w:r>
              <w:r w:rsidR="00086531" w:rsidRPr="002505DC" w:rsidDel="00031B14">
                <w:rPr>
                  <w:rFonts w:ascii="Times New Roman" w:eastAsia="Times New Roman" w:hAnsi="Times New Roman" w:cs="Times New Roman"/>
                  <w:color w:val="000000"/>
                </w:rPr>
                <w:delText xml:space="preserve">ccounts (IDAs) </w:delText>
              </w:r>
            </w:del>
          </w:p>
        </w:tc>
        <w:tc>
          <w:tcPr>
            <w:tcW w:w="3438" w:type="dxa"/>
            <w:tcBorders>
              <w:top w:val="single" w:sz="4" w:space="0" w:color="auto"/>
              <w:left w:val="single" w:sz="4" w:space="0" w:color="auto"/>
              <w:bottom w:val="single" w:sz="4" w:space="0" w:color="auto"/>
              <w:right w:val="single" w:sz="12" w:space="0" w:color="auto"/>
            </w:tcBorders>
          </w:tcPr>
          <w:p w14:paraId="737F395B" w14:textId="42DC6AB2" w:rsidR="00086531" w:rsidRPr="002505DC" w:rsidDel="00031B14" w:rsidRDefault="00566CEE" w:rsidP="00917F40">
            <w:pPr>
              <w:spacing w:before="60"/>
              <w:rPr>
                <w:del w:id="636" w:author="Goehring, Benjamin" w:date="2018-08-26T18:46:00Z"/>
                <w:rFonts w:ascii="Times New Roman" w:eastAsia="Times New Roman" w:hAnsi="Times New Roman" w:cs="Times New Roman"/>
                <w:color w:val="000000"/>
              </w:rPr>
            </w:pPr>
            <w:del w:id="637" w:author="Goehring, Benjamin" w:date="2018-08-26T18:46:00Z">
              <w:r w:rsidRPr="002505DC" w:rsidDel="00031B14">
                <w:rPr>
                  <w:rFonts w:ascii="Times New Roman" w:eastAsia="Times New Roman" w:hAnsi="Times New Roman" w:cs="Times New Roman"/>
                  <w:color w:val="000000"/>
                </w:rPr>
                <w:delText>Work-</w:delText>
              </w:r>
              <w:r w:rsidR="00086531" w:rsidRPr="002505DC" w:rsidDel="00031B14">
                <w:rPr>
                  <w:rFonts w:ascii="Times New Roman" w:eastAsia="Times New Roman" w:hAnsi="Times New Roman" w:cs="Times New Roman"/>
                  <w:color w:val="000000"/>
                </w:rPr>
                <w:delText>Related Activities and Supports</w:delText>
              </w:r>
            </w:del>
          </w:p>
        </w:tc>
      </w:tr>
      <w:tr w:rsidR="00086531" w:rsidRPr="002505DC" w:rsidDel="00031B14" w14:paraId="28F65F3D" w14:textId="3C043AD2" w:rsidTr="00917F40">
        <w:trPr>
          <w:trHeight w:val="320"/>
          <w:del w:id="638"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667D425E" w:rsidR="00086531" w:rsidRPr="002505DC" w:rsidDel="00031B14" w:rsidRDefault="00566CEE" w:rsidP="00917F40">
            <w:pPr>
              <w:spacing w:before="60"/>
              <w:rPr>
                <w:del w:id="639" w:author="Goehring, Benjamin" w:date="2018-08-26T18:46:00Z"/>
                <w:rFonts w:ascii="Times New Roman" w:eastAsia="Times New Roman" w:hAnsi="Times New Roman" w:cs="Times New Roman"/>
                <w:color w:val="000000"/>
              </w:rPr>
            </w:pPr>
            <w:del w:id="640" w:author="Goehring, Benjamin" w:date="2018-08-26T18:46:00Z">
              <w:r w:rsidRPr="00E66630" w:rsidDel="00031B14">
                <w:rPr>
                  <w:rFonts w:ascii="Times New Roman" w:eastAsia="Times New Roman" w:hAnsi="Times New Roman" w:cs="Times New Roman"/>
                  <w:color w:val="000000"/>
                </w:rPr>
                <w:delText>A</w:delText>
              </w:r>
              <w:r w:rsidR="00086531" w:rsidRPr="002505DC" w:rsidDel="00031B14">
                <w:rPr>
                  <w:rFonts w:ascii="Times New Roman" w:eastAsia="Times New Roman" w:hAnsi="Times New Roman" w:cs="Times New Roman"/>
                  <w:color w:val="000000"/>
                </w:rPr>
                <w:delText xml:space="preserve">ssistance </w:delText>
              </w:r>
              <w:r w:rsidRPr="002505DC" w:rsidDel="00031B14">
                <w:rPr>
                  <w:rFonts w:ascii="Times New Roman" w:eastAsia="Times New Roman" w:hAnsi="Times New Roman" w:cs="Times New Roman"/>
                  <w:color w:val="000000"/>
                </w:rPr>
                <w:delText>Under P</w:delText>
              </w:r>
              <w:r w:rsidR="00086531" w:rsidRPr="002505DC" w:rsidDel="00031B14">
                <w:rPr>
                  <w:rFonts w:ascii="Times New Roman" w:eastAsia="Times New Roman" w:hAnsi="Times New Roman" w:cs="Times New Roman"/>
                  <w:color w:val="000000"/>
                </w:rPr>
                <w:delText xml:space="preserve">rior </w:delText>
              </w:r>
              <w:r w:rsidRPr="002505DC" w:rsidDel="00031B14">
                <w:rPr>
                  <w:rFonts w:ascii="Times New Roman" w:eastAsia="Times New Roman" w:hAnsi="Times New Roman" w:cs="Times New Roman"/>
                  <w:color w:val="000000"/>
                </w:rPr>
                <w:delText>L</w:delText>
              </w:r>
              <w:r w:rsidR="00086531" w:rsidRPr="002505DC" w:rsidDel="00031B14">
                <w:rPr>
                  <w:rFonts w:ascii="Times New Roman" w:eastAsia="Times New Roman" w:hAnsi="Times New Roman" w:cs="Times New Roman"/>
                  <w:color w:val="000000"/>
                </w:rPr>
                <w:delText>aw</w:delText>
              </w:r>
            </w:del>
          </w:p>
          <w:p w14:paraId="667EC91E" w14:textId="0B225A60" w:rsidR="00086531" w:rsidRPr="002505DC" w:rsidDel="00031B14" w:rsidRDefault="00566CEE" w:rsidP="00917F40">
            <w:pPr>
              <w:spacing w:before="60"/>
              <w:rPr>
                <w:del w:id="641" w:author="Goehring, Benjamin" w:date="2018-08-26T18:46:00Z"/>
                <w:rFonts w:ascii="Times New Roman" w:eastAsia="Times New Roman" w:hAnsi="Times New Roman" w:cs="Times New Roman"/>
                <w:color w:val="000000"/>
              </w:rPr>
            </w:pPr>
            <w:del w:id="642" w:author="Goehring, Benjamin" w:date="2018-08-26T18:46:00Z">
              <w:r w:rsidRPr="002505DC" w:rsidDel="00031B14">
                <w:rPr>
                  <w:rFonts w:ascii="Times New Roman" w:eastAsia="Times New Roman" w:hAnsi="Times New Roman" w:cs="Times New Roman"/>
                  <w:color w:val="000000"/>
                </w:rPr>
                <w:delText>Non-A</w:delText>
              </w:r>
              <w:r w:rsidR="00086531" w:rsidRPr="002505DC" w:rsidDel="00031B14">
                <w:rPr>
                  <w:rFonts w:ascii="Times New Roman" w:eastAsia="Times New Roman" w:hAnsi="Times New Roman" w:cs="Times New Roman"/>
                  <w:color w:val="000000"/>
                </w:rPr>
                <w:delText xml:space="preserve">ssistance </w:delText>
              </w:r>
              <w:r w:rsidRPr="002505DC" w:rsidDel="00031B14">
                <w:rPr>
                  <w:rFonts w:ascii="Times New Roman" w:eastAsia="Times New Roman" w:hAnsi="Times New Roman" w:cs="Times New Roman"/>
                  <w:color w:val="000000"/>
                </w:rPr>
                <w:delText>U</w:delText>
              </w:r>
              <w:r w:rsidR="00086531" w:rsidRPr="002505DC" w:rsidDel="00031B14">
                <w:rPr>
                  <w:rFonts w:ascii="Times New Roman" w:eastAsia="Times New Roman" w:hAnsi="Times New Roman" w:cs="Times New Roman"/>
                  <w:color w:val="000000"/>
                </w:rPr>
                <w:delText xml:space="preserve">nder </w:delText>
              </w:r>
              <w:r w:rsidRPr="002505DC" w:rsidDel="00031B14">
                <w:rPr>
                  <w:rFonts w:ascii="Times New Roman" w:eastAsia="Times New Roman" w:hAnsi="Times New Roman" w:cs="Times New Roman"/>
                  <w:color w:val="000000"/>
                </w:rPr>
                <w:delText>Prior L</w:delText>
              </w:r>
              <w:r w:rsidR="00086531" w:rsidRPr="002505DC" w:rsidDel="00031B14">
                <w:rPr>
                  <w:rFonts w:ascii="Times New Roman" w:eastAsia="Times New Roman" w:hAnsi="Times New Roman" w:cs="Times New Roman"/>
                  <w:color w:val="000000"/>
                </w:rPr>
                <w:delText>aw</w:delText>
              </w:r>
            </w:del>
          </w:p>
        </w:tc>
        <w:tc>
          <w:tcPr>
            <w:tcW w:w="3438" w:type="dxa"/>
            <w:tcBorders>
              <w:top w:val="single" w:sz="4" w:space="0" w:color="auto"/>
              <w:left w:val="single" w:sz="4" w:space="0" w:color="auto"/>
              <w:bottom w:val="single" w:sz="4" w:space="0" w:color="auto"/>
              <w:right w:val="single" w:sz="12" w:space="0" w:color="auto"/>
            </w:tcBorders>
          </w:tcPr>
          <w:p w14:paraId="06E402A6" w14:textId="3FF1D850" w:rsidR="00086531" w:rsidRPr="002505DC" w:rsidDel="00031B14" w:rsidRDefault="00086531" w:rsidP="00917F40">
            <w:pPr>
              <w:spacing w:before="60"/>
              <w:rPr>
                <w:del w:id="643" w:author="Goehring, Benjamin" w:date="2018-08-26T18:46:00Z"/>
                <w:rFonts w:ascii="Times New Roman" w:eastAsia="Times New Roman" w:hAnsi="Times New Roman" w:cs="Times New Roman"/>
                <w:color w:val="000000"/>
              </w:rPr>
            </w:pPr>
            <w:del w:id="644" w:author="Goehring, Benjamin" w:date="2018-08-26T18:46:00Z">
              <w:r w:rsidRPr="002505DC" w:rsidDel="00031B14">
                <w:rPr>
                  <w:rFonts w:ascii="Times New Roman" w:eastAsia="Times New Roman" w:hAnsi="Times New Roman" w:cs="Times New Roman"/>
                  <w:color w:val="000000"/>
                </w:rPr>
                <w:delText>Expenditures Under Prior Law</w:delText>
              </w:r>
            </w:del>
          </w:p>
        </w:tc>
      </w:tr>
      <w:tr w:rsidR="00086531" w:rsidRPr="002505DC" w:rsidDel="00031B14" w14:paraId="7CF5FC58" w14:textId="0124F423" w:rsidTr="00917F40">
        <w:trPr>
          <w:trHeight w:val="320"/>
          <w:del w:id="645"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143E99F0" w:rsidR="00086531" w:rsidRPr="002505DC" w:rsidDel="00031B14" w:rsidRDefault="00566CEE" w:rsidP="00917F40">
            <w:pPr>
              <w:spacing w:before="60"/>
              <w:rPr>
                <w:del w:id="646" w:author="Goehring, Benjamin" w:date="2018-08-26T18:46:00Z"/>
                <w:rFonts w:ascii="Times New Roman" w:eastAsia="Times New Roman" w:hAnsi="Times New Roman" w:cs="Times New Roman"/>
                <w:color w:val="000000"/>
              </w:rPr>
            </w:pPr>
            <w:del w:id="647" w:author="Goehring, Benjamin" w:date="2018-08-26T18:46:00Z">
              <w:r w:rsidRPr="00E66630" w:rsidDel="00031B14">
                <w:rPr>
                  <w:rFonts w:ascii="Times New Roman" w:eastAsia="Times New Roman" w:hAnsi="Times New Roman" w:cs="Times New Roman"/>
                  <w:color w:val="000000"/>
                </w:rPr>
                <w:delText>R</w:delText>
              </w:r>
              <w:r w:rsidR="00086531" w:rsidRPr="002505DC" w:rsidDel="00031B14">
                <w:rPr>
                  <w:rFonts w:ascii="Times New Roman" w:eastAsia="Times New Roman" w:hAnsi="Times New Roman" w:cs="Times New Roman"/>
                  <w:color w:val="000000"/>
                </w:rPr>
                <w:delText xml:space="preserve">efundable </w:delText>
              </w:r>
              <w:r w:rsidRPr="002505DC" w:rsidDel="00031B14">
                <w:rPr>
                  <w:rFonts w:ascii="Times New Roman" w:eastAsia="Times New Roman" w:hAnsi="Times New Roman" w:cs="Times New Roman"/>
                  <w:color w:val="000000"/>
                </w:rPr>
                <w:delText>Earned Income Tax Credit</w:delText>
              </w:r>
              <w:r w:rsidR="00086531" w:rsidRPr="002505DC" w:rsidDel="00031B14">
                <w:rPr>
                  <w:rFonts w:ascii="Times New Roman" w:eastAsia="Times New Roman" w:hAnsi="Times New Roman" w:cs="Times New Roman"/>
                  <w:color w:val="000000"/>
                </w:rPr>
                <w:delText xml:space="preserve"> (non-assistance)</w:delText>
              </w:r>
            </w:del>
          </w:p>
          <w:p w14:paraId="20FBF515" w14:textId="78BAE7F6" w:rsidR="00086531" w:rsidRPr="002505DC" w:rsidDel="00031B14" w:rsidRDefault="00566CEE" w:rsidP="00917F40">
            <w:pPr>
              <w:spacing w:before="60"/>
              <w:rPr>
                <w:del w:id="648" w:author="Goehring, Benjamin" w:date="2018-08-26T18:46:00Z"/>
                <w:rFonts w:ascii="Times New Roman" w:eastAsia="Times New Roman" w:hAnsi="Times New Roman" w:cs="Times New Roman"/>
                <w:color w:val="000000"/>
              </w:rPr>
            </w:pPr>
            <w:del w:id="649" w:author="Goehring, Benjamin" w:date="2018-08-26T18:46:00Z">
              <w:r w:rsidRPr="002505DC" w:rsidDel="00031B14">
                <w:rPr>
                  <w:rFonts w:ascii="Times New Roman" w:eastAsia="Times New Roman" w:hAnsi="Times New Roman" w:cs="Times New Roman"/>
                  <w:color w:val="000000"/>
                </w:rPr>
                <w:delText>Other Refundable Tax C</w:delText>
              </w:r>
              <w:r w:rsidR="00086531" w:rsidRPr="002505DC" w:rsidDel="00031B14">
                <w:rPr>
                  <w:rFonts w:ascii="Times New Roman" w:eastAsia="Times New Roman" w:hAnsi="Times New Roman" w:cs="Times New Roman"/>
                  <w:color w:val="000000"/>
                </w:rPr>
                <w:delText>redits (non-assistance)</w:delText>
              </w:r>
            </w:del>
          </w:p>
        </w:tc>
        <w:tc>
          <w:tcPr>
            <w:tcW w:w="3438" w:type="dxa"/>
            <w:tcBorders>
              <w:top w:val="single" w:sz="4" w:space="0" w:color="auto"/>
              <w:left w:val="single" w:sz="4" w:space="0" w:color="auto"/>
              <w:bottom w:val="single" w:sz="4" w:space="0" w:color="auto"/>
              <w:right w:val="single" w:sz="12" w:space="0" w:color="auto"/>
            </w:tcBorders>
          </w:tcPr>
          <w:p w14:paraId="473CCDAD" w14:textId="3561B9E2" w:rsidR="00086531" w:rsidRPr="002505DC" w:rsidDel="00031B14" w:rsidRDefault="00086531" w:rsidP="00917F40">
            <w:pPr>
              <w:spacing w:before="60"/>
              <w:rPr>
                <w:del w:id="650" w:author="Goehring, Benjamin" w:date="2018-08-26T18:46:00Z"/>
                <w:rFonts w:ascii="Times New Roman" w:eastAsia="Times New Roman" w:hAnsi="Times New Roman" w:cs="Times New Roman"/>
                <w:color w:val="000000"/>
              </w:rPr>
            </w:pPr>
            <w:del w:id="651" w:author="Goehring, Benjamin" w:date="2018-08-26T18:46:00Z">
              <w:r w:rsidRPr="002505DC" w:rsidDel="00031B14">
                <w:rPr>
                  <w:rFonts w:ascii="Times New Roman" w:eastAsia="Times New Roman" w:hAnsi="Times New Roman" w:cs="Times New Roman"/>
                  <w:color w:val="000000"/>
                </w:rPr>
                <w:delText>Refundable Tax Credits</w:delText>
              </w:r>
            </w:del>
          </w:p>
        </w:tc>
      </w:tr>
      <w:tr w:rsidR="00086531" w:rsidRPr="002505DC" w:rsidDel="00031B14" w14:paraId="44DEA2AA" w14:textId="17789F10" w:rsidTr="00917F40">
        <w:trPr>
          <w:trHeight w:val="320"/>
          <w:del w:id="652"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5F7389A" w:rsidR="00086531" w:rsidRPr="002505DC" w:rsidDel="00031B14" w:rsidRDefault="00566CEE" w:rsidP="00917F40">
            <w:pPr>
              <w:spacing w:before="60"/>
              <w:rPr>
                <w:del w:id="653" w:author="Goehring, Benjamin" w:date="2018-08-26T18:46:00Z"/>
                <w:rFonts w:ascii="Times New Roman" w:eastAsia="Times New Roman" w:hAnsi="Times New Roman" w:cs="Times New Roman"/>
                <w:color w:val="000000"/>
              </w:rPr>
            </w:pPr>
            <w:del w:id="654" w:author="Goehring, Benjamin" w:date="2018-08-26T18:46:00Z">
              <w:r w:rsidRPr="00E66630" w:rsidDel="00031B14">
                <w:rPr>
                  <w:rFonts w:ascii="Times New Roman" w:eastAsia="Times New Roman" w:hAnsi="Times New Roman" w:cs="Times New Roman"/>
                  <w:color w:val="000000"/>
                </w:rPr>
                <w:delText>Non-Recurrent Short-Term B</w:delText>
              </w:r>
              <w:r w:rsidR="00086531" w:rsidRPr="002505DC" w:rsidDel="00031B14">
                <w:rPr>
                  <w:rFonts w:ascii="Times New Roman" w:eastAsia="Times New Roman" w:hAnsi="Times New Roman" w:cs="Times New Roman"/>
                  <w:color w:val="000000"/>
                </w:rPr>
                <w:delText>enefits</w:delText>
              </w:r>
            </w:del>
          </w:p>
        </w:tc>
        <w:tc>
          <w:tcPr>
            <w:tcW w:w="3438" w:type="dxa"/>
            <w:tcBorders>
              <w:top w:val="single" w:sz="4" w:space="0" w:color="auto"/>
              <w:left w:val="single" w:sz="4" w:space="0" w:color="auto"/>
              <w:bottom w:val="single" w:sz="4" w:space="0" w:color="auto"/>
              <w:right w:val="single" w:sz="12" w:space="0" w:color="auto"/>
            </w:tcBorders>
          </w:tcPr>
          <w:p w14:paraId="7C55B006" w14:textId="08434347" w:rsidR="00086531" w:rsidRPr="002505DC" w:rsidDel="00031B14" w:rsidRDefault="00086531" w:rsidP="00917F40">
            <w:pPr>
              <w:spacing w:before="60"/>
              <w:rPr>
                <w:del w:id="655" w:author="Goehring, Benjamin" w:date="2018-08-26T18:46:00Z"/>
                <w:rFonts w:ascii="Times New Roman" w:eastAsia="Times New Roman" w:hAnsi="Times New Roman" w:cs="Times New Roman"/>
                <w:color w:val="000000"/>
              </w:rPr>
            </w:pPr>
            <w:del w:id="656" w:author="Goehring, Benjamin" w:date="2018-08-26T18:46:00Z">
              <w:r w:rsidRPr="002505DC" w:rsidDel="00031B14">
                <w:rPr>
                  <w:rFonts w:ascii="Times New Roman" w:eastAsia="Times New Roman" w:hAnsi="Times New Roman" w:cs="Times New Roman"/>
                  <w:color w:val="000000"/>
                </w:rPr>
                <w:delText>Diversion Benefits</w:delText>
              </w:r>
            </w:del>
          </w:p>
        </w:tc>
      </w:tr>
      <w:tr w:rsidR="00086531" w:rsidRPr="002505DC" w:rsidDel="00031B14" w14:paraId="33BE22D7" w14:textId="233D7A4F" w:rsidTr="00917F40">
        <w:trPr>
          <w:trHeight w:val="320"/>
          <w:del w:id="657"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7098BDB4" w:rsidR="00086531" w:rsidRPr="002505DC" w:rsidDel="00031B14" w:rsidRDefault="00566CEE" w:rsidP="00917F40">
            <w:pPr>
              <w:spacing w:before="60"/>
              <w:rPr>
                <w:del w:id="658" w:author="Goehring, Benjamin" w:date="2018-08-26T18:46:00Z"/>
                <w:rFonts w:ascii="Times New Roman" w:eastAsia="Times New Roman" w:hAnsi="Times New Roman" w:cs="Times New Roman"/>
                <w:color w:val="000000"/>
              </w:rPr>
            </w:pPr>
            <w:del w:id="659" w:author="Goehring, Benjamin" w:date="2018-08-26T18:46:00Z">
              <w:r w:rsidRPr="00E66630" w:rsidDel="00031B14">
                <w:rPr>
                  <w:rFonts w:ascii="Times New Roman" w:eastAsia="Times New Roman" w:hAnsi="Times New Roman" w:cs="Times New Roman"/>
                  <w:color w:val="000000"/>
                </w:rPr>
                <w:delText>Prevention of O</w:delText>
              </w:r>
              <w:r w:rsidR="00F43047" w:rsidRPr="002505DC" w:rsidDel="00031B14">
                <w:rPr>
                  <w:rFonts w:ascii="Times New Roman" w:eastAsia="Times New Roman" w:hAnsi="Times New Roman" w:cs="Times New Roman"/>
                  <w:color w:val="000000"/>
                </w:rPr>
                <w:delText xml:space="preserve">ut of </w:delText>
              </w:r>
              <w:r w:rsidRPr="002505DC" w:rsidDel="00031B14">
                <w:rPr>
                  <w:rFonts w:ascii="Times New Roman" w:eastAsia="Times New Roman" w:hAnsi="Times New Roman" w:cs="Times New Roman"/>
                  <w:color w:val="000000"/>
                </w:rPr>
                <w:delText>W</w:delText>
              </w:r>
              <w:r w:rsidR="00086531" w:rsidRPr="002505DC" w:rsidDel="00031B14">
                <w:rPr>
                  <w:rFonts w:ascii="Times New Roman" w:eastAsia="Times New Roman" w:hAnsi="Times New Roman" w:cs="Times New Roman"/>
                  <w:color w:val="000000"/>
                </w:rPr>
                <w:delText>edlo</w:delText>
              </w:r>
              <w:r w:rsidRPr="002505DC" w:rsidDel="00031B14">
                <w:rPr>
                  <w:rFonts w:ascii="Times New Roman" w:eastAsia="Times New Roman" w:hAnsi="Times New Roman" w:cs="Times New Roman"/>
                  <w:color w:val="000000"/>
                </w:rPr>
                <w:delText>ck P</w:delText>
              </w:r>
              <w:r w:rsidR="00086531" w:rsidRPr="002505DC" w:rsidDel="00031B14">
                <w:rPr>
                  <w:rFonts w:ascii="Times New Roman" w:eastAsia="Times New Roman" w:hAnsi="Times New Roman" w:cs="Times New Roman"/>
                  <w:color w:val="000000"/>
                </w:rPr>
                <w:delText>regnancies (non-assistance)</w:delText>
              </w:r>
            </w:del>
          </w:p>
          <w:p w14:paraId="74567472" w14:textId="6D424FCD" w:rsidR="00086531" w:rsidRPr="002505DC" w:rsidDel="00031B14" w:rsidRDefault="00566CEE" w:rsidP="00917F40">
            <w:pPr>
              <w:spacing w:before="60"/>
              <w:rPr>
                <w:del w:id="660" w:author="Goehring, Benjamin" w:date="2018-08-26T18:46:00Z"/>
                <w:rFonts w:ascii="Times New Roman" w:eastAsia="Times New Roman" w:hAnsi="Times New Roman" w:cs="Times New Roman"/>
                <w:color w:val="000000"/>
              </w:rPr>
            </w:pPr>
            <w:del w:id="661" w:author="Goehring, Benjamin" w:date="2018-08-26T18:46:00Z">
              <w:r w:rsidRPr="002505DC" w:rsidDel="00031B14">
                <w:rPr>
                  <w:rFonts w:ascii="Times New Roman" w:eastAsia="Times New Roman" w:hAnsi="Times New Roman" w:cs="Times New Roman"/>
                  <w:color w:val="000000"/>
                </w:rPr>
                <w:delText>Two-Parent Family Formation and M</w:delText>
              </w:r>
              <w:r w:rsidR="00086531" w:rsidRPr="002505DC" w:rsidDel="00031B14">
                <w:rPr>
                  <w:rFonts w:ascii="Times New Roman" w:eastAsia="Times New Roman" w:hAnsi="Times New Roman" w:cs="Times New Roman"/>
                  <w:color w:val="000000"/>
                </w:rPr>
                <w:delText>aintenance</w:delText>
              </w:r>
            </w:del>
          </w:p>
        </w:tc>
        <w:tc>
          <w:tcPr>
            <w:tcW w:w="3438" w:type="dxa"/>
            <w:tcBorders>
              <w:top w:val="single" w:sz="4" w:space="0" w:color="auto"/>
              <w:left w:val="single" w:sz="4" w:space="0" w:color="auto"/>
              <w:bottom w:val="single" w:sz="4" w:space="0" w:color="auto"/>
              <w:right w:val="single" w:sz="12" w:space="0" w:color="auto"/>
            </w:tcBorders>
          </w:tcPr>
          <w:p w14:paraId="3024A60E" w14:textId="23FC5B0B" w:rsidR="00086531" w:rsidRPr="002505DC" w:rsidDel="00031B14" w:rsidRDefault="00086531" w:rsidP="00917F40">
            <w:pPr>
              <w:spacing w:before="60"/>
              <w:rPr>
                <w:del w:id="662" w:author="Goehring, Benjamin" w:date="2018-08-26T18:46:00Z"/>
                <w:rFonts w:ascii="Times New Roman" w:eastAsia="Times New Roman" w:hAnsi="Times New Roman" w:cs="Times New Roman"/>
                <w:color w:val="000000"/>
              </w:rPr>
            </w:pPr>
            <w:del w:id="663" w:author="Goehring, Benjamin" w:date="2018-08-26T18:46:00Z">
              <w:r w:rsidRPr="002505DC" w:rsidDel="00031B14">
                <w:rPr>
                  <w:rFonts w:ascii="Times New Roman" w:eastAsia="Times New Roman" w:hAnsi="Times New Roman" w:cs="Times New Roman"/>
                  <w:color w:val="000000"/>
                </w:rPr>
                <w:delText>Marriage and Pregnancy</w:delText>
              </w:r>
            </w:del>
          </w:p>
        </w:tc>
      </w:tr>
      <w:tr w:rsidR="00086531" w:rsidRPr="002505DC" w:rsidDel="00031B14" w14:paraId="5EC8F7EF" w14:textId="67A7824D" w:rsidTr="00917F40">
        <w:trPr>
          <w:trHeight w:val="320"/>
          <w:del w:id="664"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2BEA5ADB" w:rsidR="00086531" w:rsidRPr="002505DC" w:rsidDel="00031B14" w:rsidRDefault="00566CEE" w:rsidP="00917F40">
            <w:pPr>
              <w:spacing w:before="60"/>
              <w:rPr>
                <w:del w:id="665" w:author="Goehring, Benjamin" w:date="2018-08-26T18:46:00Z"/>
                <w:rFonts w:ascii="Times New Roman" w:eastAsia="Times New Roman" w:hAnsi="Times New Roman" w:cs="Times New Roman"/>
                <w:color w:val="000000"/>
              </w:rPr>
            </w:pPr>
            <w:del w:id="666" w:author="Goehring, Benjamin" w:date="2018-08-26T18:46:00Z">
              <w:r w:rsidRPr="00E66630" w:rsidDel="00031B14">
                <w:rPr>
                  <w:rFonts w:ascii="Times New Roman" w:eastAsia="Times New Roman" w:hAnsi="Times New Roman" w:cs="Times New Roman"/>
                  <w:color w:val="000000"/>
                </w:rPr>
                <w:delText>O</w:delText>
              </w:r>
              <w:r w:rsidR="00086531" w:rsidRPr="002505DC" w:rsidDel="00031B14">
                <w:rPr>
                  <w:rFonts w:ascii="Times New Roman" w:eastAsia="Times New Roman" w:hAnsi="Times New Roman" w:cs="Times New Roman"/>
                  <w:color w:val="000000"/>
                </w:rPr>
                <w:delText>ther (non-assistance)</w:delText>
              </w:r>
            </w:del>
          </w:p>
        </w:tc>
        <w:tc>
          <w:tcPr>
            <w:tcW w:w="3438" w:type="dxa"/>
            <w:tcBorders>
              <w:top w:val="single" w:sz="4" w:space="0" w:color="auto"/>
              <w:left w:val="single" w:sz="4" w:space="0" w:color="auto"/>
              <w:bottom w:val="single" w:sz="4" w:space="0" w:color="auto"/>
              <w:right w:val="single" w:sz="12" w:space="0" w:color="auto"/>
            </w:tcBorders>
          </w:tcPr>
          <w:p w14:paraId="5C0F9F14" w14:textId="58AC5E38" w:rsidR="00086531" w:rsidRPr="002505DC" w:rsidDel="00031B14" w:rsidRDefault="00086531" w:rsidP="00256700">
            <w:pPr>
              <w:spacing w:before="60"/>
              <w:rPr>
                <w:del w:id="667" w:author="Goehring, Benjamin" w:date="2018-08-26T18:46:00Z"/>
                <w:rFonts w:ascii="Times New Roman" w:eastAsia="Times New Roman" w:hAnsi="Times New Roman" w:cs="Times New Roman"/>
                <w:color w:val="000000"/>
              </w:rPr>
            </w:pPr>
            <w:del w:id="668" w:author="Goehring, Benjamin" w:date="2018-08-26T18:46:00Z">
              <w:r w:rsidRPr="002505DC" w:rsidDel="00031B14">
                <w:rPr>
                  <w:rFonts w:ascii="Times New Roman" w:eastAsia="Times New Roman" w:hAnsi="Times New Roman" w:cs="Times New Roman"/>
                  <w:color w:val="000000"/>
                </w:rPr>
                <w:delText>Other Non-Assistance</w:delText>
              </w:r>
            </w:del>
          </w:p>
        </w:tc>
      </w:tr>
      <w:tr w:rsidR="00086531" w:rsidRPr="002505DC" w:rsidDel="00031B14" w14:paraId="3F0F1CA1" w14:textId="7FB3716C" w:rsidTr="00917F40">
        <w:trPr>
          <w:trHeight w:val="320"/>
          <w:del w:id="669" w:author="Goehring, Benjamin" w:date="2018-08-26T18:46:00Z"/>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21DC30D3" w:rsidR="00086531" w:rsidRPr="002505DC" w:rsidDel="00031B14" w:rsidRDefault="00566CEE" w:rsidP="00917F40">
            <w:pPr>
              <w:spacing w:before="60"/>
              <w:rPr>
                <w:del w:id="670" w:author="Goehring, Benjamin" w:date="2018-08-26T18:46:00Z"/>
                <w:rFonts w:ascii="Times New Roman" w:eastAsia="Times New Roman" w:hAnsi="Times New Roman" w:cs="Times New Roman"/>
                <w:color w:val="000000"/>
              </w:rPr>
            </w:pPr>
            <w:del w:id="671" w:author="Goehring, Benjamin" w:date="2018-08-26T18:46:00Z">
              <w:r w:rsidRPr="00E66630" w:rsidDel="00031B14">
                <w:rPr>
                  <w:rFonts w:ascii="Times New Roman" w:eastAsia="Times New Roman" w:hAnsi="Times New Roman" w:cs="Times New Roman"/>
                  <w:color w:val="000000"/>
                </w:rPr>
                <w:delText>A</w:delText>
              </w:r>
              <w:r w:rsidR="00086531" w:rsidRPr="002505DC" w:rsidDel="00031B14">
                <w:rPr>
                  <w:rFonts w:ascii="Times New Roman" w:eastAsia="Times New Roman" w:hAnsi="Times New Roman" w:cs="Times New Roman"/>
                  <w:color w:val="000000"/>
                </w:rPr>
                <w:delText>dministration (non-assistance)</w:delText>
              </w:r>
            </w:del>
          </w:p>
          <w:p w14:paraId="4B5CB817" w14:textId="073E3469" w:rsidR="00086531" w:rsidRPr="002505DC" w:rsidDel="00031B14" w:rsidRDefault="00566CEE" w:rsidP="00917F40">
            <w:pPr>
              <w:spacing w:before="60"/>
              <w:rPr>
                <w:del w:id="672" w:author="Goehring, Benjamin" w:date="2018-08-26T18:46:00Z"/>
                <w:rFonts w:ascii="Times New Roman" w:eastAsia="Times New Roman" w:hAnsi="Times New Roman" w:cs="Times New Roman"/>
                <w:color w:val="000000"/>
              </w:rPr>
            </w:pPr>
            <w:del w:id="673" w:author="Goehring, Benjamin" w:date="2018-08-26T18:46:00Z">
              <w:r w:rsidRPr="002505DC" w:rsidDel="00031B14">
                <w:rPr>
                  <w:rFonts w:ascii="Times New Roman" w:eastAsia="Times New Roman" w:hAnsi="Times New Roman" w:cs="Times New Roman"/>
                  <w:color w:val="000000"/>
                </w:rPr>
                <w:delText>S</w:delText>
              </w:r>
              <w:r w:rsidR="00086531" w:rsidRPr="002505DC" w:rsidDel="00031B14">
                <w:rPr>
                  <w:rFonts w:ascii="Times New Roman" w:eastAsia="Times New Roman" w:hAnsi="Times New Roman" w:cs="Times New Roman"/>
                  <w:color w:val="000000"/>
                </w:rPr>
                <w:delText>ystems (non-assistance)</w:delText>
              </w:r>
            </w:del>
          </w:p>
        </w:tc>
        <w:tc>
          <w:tcPr>
            <w:tcW w:w="3438" w:type="dxa"/>
            <w:tcBorders>
              <w:top w:val="single" w:sz="4" w:space="0" w:color="auto"/>
              <w:left w:val="single" w:sz="4" w:space="0" w:color="auto"/>
              <w:bottom w:val="single" w:sz="4" w:space="0" w:color="auto"/>
              <w:right w:val="single" w:sz="12" w:space="0" w:color="auto"/>
            </w:tcBorders>
          </w:tcPr>
          <w:p w14:paraId="3FD719A1" w14:textId="1392BEEE" w:rsidR="00086531" w:rsidRPr="002505DC" w:rsidDel="00031B14" w:rsidRDefault="00566CEE" w:rsidP="00917F40">
            <w:pPr>
              <w:spacing w:before="60"/>
              <w:rPr>
                <w:del w:id="674" w:author="Goehring, Benjamin" w:date="2018-08-26T18:46:00Z"/>
                <w:rFonts w:ascii="Times New Roman" w:eastAsia="Times New Roman" w:hAnsi="Times New Roman" w:cs="Times New Roman"/>
                <w:color w:val="000000"/>
              </w:rPr>
            </w:pPr>
            <w:del w:id="675" w:author="Goehring, Benjamin" w:date="2018-08-26T18:46:00Z">
              <w:r w:rsidRPr="002505DC" w:rsidDel="00031B14">
                <w:rPr>
                  <w:rFonts w:ascii="Times New Roman" w:eastAsia="Times New Roman" w:hAnsi="Times New Roman" w:cs="Times New Roman"/>
                  <w:color w:val="000000"/>
                </w:rPr>
                <w:delText>Administration</w:delText>
              </w:r>
              <w:r w:rsidR="00086531" w:rsidRPr="002505DC" w:rsidDel="00031B14">
                <w:rPr>
                  <w:rFonts w:ascii="Times New Roman" w:eastAsia="Times New Roman" w:hAnsi="Times New Roman" w:cs="Times New Roman"/>
                  <w:color w:val="000000"/>
                </w:rPr>
                <w:delText xml:space="preserve"> and Systems</w:delText>
              </w:r>
            </w:del>
          </w:p>
        </w:tc>
      </w:tr>
      <w:tr w:rsidR="00086531" w:rsidRPr="002505DC" w:rsidDel="00031B14" w14:paraId="45DA5C19" w14:textId="0AA2B7D7" w:rsidTr="00917F40">
        <w:trPr>
          <w:trHeight w:val="87"/>
          <w:del w:id="676" w:author="Goehring, Benjamin" w:date="2018-08-26T18:46:00Z"/>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5408A8C8" w:rsidR="00086531" w:rsidRPr="002505DC" w:rsidDel="00031B14" w:rsidRDefault="00566CEE" w:rsidP="00917F40">
            <w:pPr>
              <w:spacing w:before="60"/>
              <w:rPr>
                <w:del w:id="677" w:author="Goehring, Benjamin" w:date="2018-08-26T18:46:00Z"/>
                <w:rFonts w:ascii="Times New Roman" w:eastAsia="Times New Roman" w:hAnsi="Times New Roman" w:cs="Times New Roman"/>
                <w:color w:val="000000"/>
              </w:rPr>
            </w:pPr>
            <w:del w:id="678" w:author="Goehring, Benjamin" w:date="2018-08-26T18:46:00Z">
              <w:r w:rsidRPr="00E66630" w:rsidDel="00031B14">
                <w:rPr>
                  <w:rFonts w:ascii="Times New Roman" w:eastAsia="Times New Roman" w:hAnsi="Times New Roman" w:cs="Times New Roman"/>
                  <w:color w:val="000000"/>
                </w:rPr>
                <w:delText>Social Services Block Grant (SSBG)</w:delText>
              </w:r>
            </w:del>
          </w:p>
        </w:tc>
        <w:tc>
          <w:tcPr>
            <w:tcW w:w="3438" w:type="dxa"/>
            <w:tcBorders>
              <w:top w:val="single" w:sz="4" w:space="0" w:color="auto"/>
              <w:left w:val="single" w:sz="4" w:space="0" w:color="auto"/>
              <w:bottom w:val="single" w:sz="12" w:space="0" w:color="auto"/>
              <w:right w:val="single" w:sz="12" w:space="0" w:color="auto"/>
            </w:tcBorders>
          </w:tcPr>
          <w:p w14:paraId="0A604B28" w14:textId="6B3FD386" w:rsidR="00086531" w:rsidRPr="002505DC" w:rsidDel="00031B14" w:rsidRDefault="00086531" w:rsidP="00917F40">
            <w:pPr>
              <w:spacing w:before="60"/>
              <w:rPr>
                <w:del w:id="679" w:author="Goehring, Benjamin" w:date="2018-08-26T18:46:00Z"/>
                <w:rFonts w:ascii="Times New Roman" w:eastAsia="Times New Roman" w:hAnsi="Times New Roman" w:cs="Times New Roman"/>
                <w:color w:val="000000"/>
              </w:rPr>
            </w:pPr>
            <w:del w:id="680" w:author="Goehring, Benjamin" w:date="2018-08-26T18:46:00Z">
              <w:r w:rsidRPr="002505DC" w:rsidDel="00031B14">
                <w:rPr>
                  <w:rFonts w:ascii="Times New Roman" w:eastAsia="Times New Roman" w:hAnsi="Times New Roman" w:cs="Times New Roman"/>
                  <w:color w:val="000000"/>
                </w:rPr>
                <w:delText>Social Services Block Grant (SSBG)</w:delText>
              </w:r>
            </w:del>
          </w:p>
        </w:tc>
      </w:tr>
    </w:tbl>
    <w:p w14:paraId="32F81D96" w14:textId="77777777" w:rsidR="00827ED3" w:rsidRPr="002505DC" w:rsidRDefault="00827ED3" w:rsidP="00C2057C">
      <w:pPr>
        <w:spacing w:line="480" w:lineRule="auto"/>
        <w:rPr>
          <w:ins w:id="681" w:author="Goehring, Benjamin" w:date="2018-08-26T18:45:00Z"/>
          <w:rFonts w:ascii="Times New Roman" w:hAnsi="Times New Roman" w:cs="Times New Roman"/>
          <w:sz w:val="28"/>
          <w:rPrChange w:id="682" w:author="Goehring, Benjamin" w:date="2018-08-27T07:09:00Z">
            <w:rPr>
              <w:ins w:id="683" w:author="Goehring, Benjamin" w:date="2018-08-26T18:45:00Z"/>
              <w:rFonts w:ascii="Times New Roman" w:hAnsi="Times New Roman" w:cs="Times New Roman"/>
              <w:b/>
            </w:rPr>
          </w:rPrChange>
        </w:rPr>
      </w:pPr>
    </w:p>
    <w:tbl>
      <w:tblPr>
        <w:tblStyle w:val="TableGrid"/>
        <w:tblW w:w="0" w:type="auto"/>
        <w:tblLook w:val="04A0" w:firstRow="1" w:lastRow="0" w:firstColumn="1" w:lastColumn="0" w:noHBand="0" w:noVBand="1"/>
      </w:tblPr>
      <w:tblGrid>
        <w:gridCol w:w="3505"/>
        <w:gridCol w:w="2430"/>
        <w:gridCol w:w="3415"/>
        <w:tblGridChange w:id="684">
          <w:tblGrid>
            <w:gridCol w:w="10"/>
            <w:gridCol w:w="3116"/>
            <w:gridCol w:w="3117"/>
            <w:gridCol w:w="3107"/>
            <w:gridCol w:w="10"/>
          </w:tblGrid>
        </w:tblGridChange>
      </w:tblGrid>
      <w:tr w:rsidR="00827ED3" w:rsidRPr="002505DC" w14:paraId="52263188" w14:textId="77777777" w:rsidTr="00827ED3">
        <w:trPr>
          <w:ins w:id="685" w:author="Goehring, Benjamin" w:date="2018-08-26T18:58:00Z"/>
        </w:trPr>
        <w:tc>
          <w:tcPr>
            <w:tcW w:w="9350" w:type="dxa"/>
            <w:gridSpan w:val="3"/>
            <w:tcBorders>
              <w:top w:val="nil"/>
              <w:left w:val="nil"/>
              <w:right w:val="nil"/>
            </w:tcBorders>
            <w:vAlign w:val="center"/>
          </w:tcPr>
          <w:p w14:paraId="2E615EA6" w14:textId="6878DB45" w:rsidR="00827ED3" w:rsidRPr="002505DC" w:rsidRDefault="00827ED3">
            <w:pPr>
              <w:jc w:val="center"/>
              <w:rPr>
                <w:ins w:id="686" w:author="Goehring, Benjamin" w:date="2018-08-26T18:58:00Z"/>
                <w:rFonts w:ascii="Times New Roman" w:hAnsi="Times New Roman" w:cs="Times New Roman"/>
                <w:b/>
                <w:sz w:val="22"/>
              </w:rPr>
              <w:pPrChange w:id="687" w:author="Goehring, Benjamin" w:date="2018-08-26T18:58:00Z">
                <w:pPr/>
              </w:pPrChange>
            </w:pPr>
            <w:ins w:id="688" w:author="Goehring, Benjamin" w:date="2018-08-26T18:58:00Z">
              <w:r w:rsidRPr="00E66630">
                <w:rPr>
                  <w:rFonts w:ascii="Times New Roman" w:hAnsi="Times New Roman" w:cs="Times New Roman"/>
                  <w:b/>
                  <w:sz w:val="22"/>
                </w:rPr>
                <w:t>Table A.1: TANF Spending Categories</w:t>
              </w:r>
            </w:ins>
          </w:p>
          <w:p w14:paraId="1E2D7D22" w14:textId="58AE362E" w:rsidR="00827ED3" w:rsidRPr="002505DC" w:rsidRDefault="00827ED3" w:rsidP="00EA04BC">
            <w:pPr>
              <w:rPr>
                <w:ins w:id="689" w:author="Goehring, Benjamin" w:date="2018-08-26T18:58:00Z"/>
                <w:rFonts w:ascii="Times New Roman" w:hAnsi="Times New Roman" w:cs="Times New Roman"/>
                <w:b/>
                <w:sz w:val="22"/>
              </w:rPr>
            </w:pPr>
          </w:p>
        </w:tc>
      </w:tr>
      <w:tr w:rsidR="00031B14" w:rsidRPr="002505DC" w14:paraId="3A0A9B41" w14:textId="77777777" w:rsidTr="00EA04BC">
        <w:tblPrEx>
          <w:tblW w:w="0" w:type="auto"/>
          <w:tblPrExChange w:id="690" w:author="Goehring, Benjamin" w:date="2018-08-26T18:56:00Z">
            <w:tblPrEx>
              <w:tblW w:w="0" w:type="auto"/>
            </w:tblPrEx>
          </w:tblPrExChange>
        </w:tblPrEx>
        <w:trPr>
          <w:ins w:id="691" w:author="Goehring, Benjamin" w:date="2018-08-26T18:46:00Z"/>
          <w:trPrChange w:id="692" w:author="Goehring, Benjamin" w:date="2018-08-26T18:56:00Z">
            <w:trPr>
              <w:gridBefore w:val="1"/>
            </w:trPr>
          </w:trPrChange>
        </w:trPr>
        <w:tc>
          <w:tcPr>
            <w:tcW w:w="3505" w:type="dxa"/>
            <w:tcBorders>
              <w:right w:val="nil"/>
            </w:tcBorders>
            <w:vAlign w:val="center"/>
            <w:tcPrChange w:id="693" w:author="Goehring, Benjamin" w:date="2018-08-26T18:56:00Z">
              <w:tcPr>
                <w:tcW w:w="3116" w:type="dxa"/>
              </w:tcPr>
            </w:tcPrChange>
          </w:tcPr>
          <w:p w14:paraId="2ED817C8" w14:textId="77777777" w:rsidR="00031B14" w:rsidRPr="00E66630" w:rsidRDefault="00031B14">
            <w:pPr>
              <w:rPr>
                <w:ins w:id="694" w:author="Goehring, Benjamin" w:date="2018-08-26T18:56:00Z"/>
                <w:rFonts w:ascii="Times New Roman" w:hAnsi="Times New Roman" w:cs="Times New Roman"/>
                <w:b/>
                <w:sz w:val="22"/>
              </w:rPr>
              <w:pPrChange w:id="695" w:author="Goehring, Benjamin" w:date="2018-08-26T18:54:00Z">
                <w:pPr>
                  <w:spacing w:line="480" w:lineRule="auto"/>
                </w:pPr>
              </w:pPrChange>
            </w:pPr>
            <w:ins w:id="696" w:author="Goehring, Benjamin" w:date="2018-08-26T18:47:00Z">
              <w:r w:rsidRPr="002505DC">
                <w:rPr>
                  <w:rFonts w:ascii="Times New Roman" w:hAnsi="Times New Roman" w:cs="Times New Roman"/>
                  <w:b/>
                  <w:sz w:val="22"/>
                  <w:rPrChange w:id="697" w:author="Goehring, Benjamin" w:date="2018-08-27T07:09:00Z">
                    <w:rPr>
                      <w:rFonts w:ascii="øŸ¯/c5'18Ü…©∞ÔE" w:hAnsi="øŸ¯/c5'18Ü…©∞ÔE" w:cs="øŸ¯/c5'18Ü…©∞ÔE"/>
                      <w:sz w:val="19"/>
                      <w:szCs w:val="19"/>
                    </w:rPr>
                  </w:rPrChange>
                </w:rPr>
                <w:t>Spending Types (used in Figure 3)</w:t>
              </w:r>
            </w:ins>
          </w:p>
          <w:p w14:paraId="0366827D" w14:textId="3AA4366C" w:rsidR="00EA04BC" w:rsidRPr="002505DC" w:rsidRDefault="00EA04BC">
            <w:pPr>
              <w:rPr>
                <w:ins w:id="698" w:author="Goehring, Benjamin" w:date="2018-08-26T18:46:00Z"/>
                <w:rFonts w:ascii="Times New Roman" w:hAnsi="Times New Roman" w:cs="Times New Roman"/>
                <w:b/>
                <w:sz w:val="22"/>
                <w:rPrChange w:id="699" w:author="Goehring, Benjamin" w:date="2018-08-27T07:09:00Z">
                  <w:rPr>
                    <w:ins w:id="700" w:author="Goehring, Benjamin" w:date="2018-08-26T18:46:00Z"/>
                    <w:rFonts w:ascii="Times New Roman" w:hAnsi="Times New Roman" w:cs="Times New Roman"/>
                    <w:b/>
                  </w:rPr>
                </w:rPrChange>
              </w:rPr>
              <w:pPrChange w:id="701" w:author="Goehring, Benjamin" w:date="2018-08-26T18:54:00Z">
                <w:pPr>
                  <w:spacing w:line="480" w:lineRule="auto"/>
                </w:pPr>
              </w:pPrChange>
            </w:pPr>
          </w:p>
        </w:tc>
        <w:tc>
          <w:tcPr>
            <w:tcW w:w="2430" w:type="dxa"/>
            <w:tcBorders>
              <w:left w:val="nil"/>
              <w:right w:val="nil"/>
            </w:tcBorders>
            <w:vAlign w:val="center"/>
            <w:tcPrChange w:id="702" w:author="Goehring, Benjamin" w:date="2018-08-26T18:56:00Z">
              <w:tcPr>
                <w:tcW w:w="3117" w:type="dxa"/>
              </w:tcPr>
            </w:tcPrChange>
          </w:tcPr>
          <w:p w14:paraId="1600916F" w14:textId="77777777" w:rsidR="00031B14" w:rsidRPr="00E66630" w:rsidRDefault="00031B14">
            <w:pPr>
              <w:rPr>
                <w:ins w:id="703" w:author="Goehring, Benjamin" w:date="2018-08-26T18:56:00Z"/>
                <w:rFonts w:ascii="Times New Roman" w:hAnsi="Times New Roman" w:cs="Times New Roman"/>
                <w:b/>
                <w:sz w:val="22"/>
              </w:rPr>
              <w:pPrChange w:id="704" w:author="Goehring, Benjamin" w:date="2018-08-26T18:54:00Z">
                <w:pPr>
                  <w:spacing w:line="480" w:lineRule="auto"/>
                </w:pPr>
              </w:pPrChange>
            </w:pPr>
            <w:ins w:id="705" w:author="Goehring, Benjamin" w:date="2018-08-26T18:47:00Z">
              <w:r w:rsidRPr="002505DC">
                <w:rPr>
                  <w:rFonts w:ascii="Times New Roman" w:hAnsi="Times New Roman" w:cs="Times New Roman"/>
                  <w:b/>
                  <w:sz w:val="22"/>
                  <w:rPrChange w:id="706" w:author="Goehring, Benjamin" w:date="2018-08-27T07:09:00Z">
                    <w:rPr>
                      <w:rFonts w:ascii="øŸ¯/c5'18Ü…©∞ÔE" w:hAnsi="øŸ¯/c5'18Ü…©∞ÔE" w:cs="øŸ¯/c5'18Ü…©∞ÔE"/>
                      <w:sz w:val="19"/>
                      <w:szCs w:val="19"/>
                    </w:rPr>
                  </w:rPrChange>
                </w:rPr>
                <w:t>Aggregate Categories</w:t>
              </w:r>
            </w:ins>
          </w:p>
          <w:p w14:paraId="0EA897A8" w14:textId="6F2138C6" w:rsidR="00EA04BC" w:rsidRPr="002505DC" w:rsidRDefault="00EA04BC">
            <w:pPr>
              <w:rPr>
                <w:ins w:id="707" w:author="Goehring, Benjamin" w:date="2018-08-26T18:46:00Z"/>
                <w:rFonts w:ascii="Times New Roman" w:hAnsi="Times New Roman" w:cs="Times New Roman"/>
                <w:b/>
                <w:sz w:val="22"/>
                <w:rPrChange w:id="708" w:author="Goehring, Benjamin" w:date="2018-08-27T07:09:00Z">
                  <w:rPr>
                    <w:ins w:id="709" w:author="Goehring, Benjamin" w:date="2018-08-26T18:46:00Z"/>
                    <w:rFonts w:ascii="Times New Roman" w:hAnsi="Times New Roman" w:cs="Times New Roman"/>
                    <w:b/>
                  </w:rPr>
                </w:rPrChange>
              </w:rPr>
              <w:pPrChange w:id="710" w:author="Goehring, Benjamin" w:date="2018-08-26T18:54:00Z">
                <w:pPr>
                  <w:spacing w:line="480" w:lineRule="auto"/>
                </w:pPr>
              </w:pPrChange>
            </w:pPr>
          </w:p>
        </w:tc>
        <w:tc>
          <w:tcPr>
            <w:tcW w:w="3415" w:type="dxa"/>
            <w:tcBorders>
              <w:left w:val="nil"/>
            </w:tcBorders>
            <w:vAlign w:val="center"/>
            <w:tcPrChange w:id="711" w:author="Goehring, Benjamin" w:date="2018-08-26T18:56:00Z">
              <w:tcPr>
                <w:tcW w:w="3117" w:type="dxa"/>
                <w:gridSpan w:val="2"/>
              </w:tcPr>
            </w:tcPrChange>
          </w:tcPr>
          <w:p w14:paraId="502E29A5" w14:textId="77777777" w:rsidR="00031B14" w:rsidRPr="00E66630" w:rsidRDefault="00031B14">
            <w:pPr>
              <w:rPr>
                <w:ins w:id="712" w:author="Goehring, Benjamin" w:date="2018-08-26T18:56:00Z"/>
                <w:rFonts w:ascii="Times New Roman" w:hAnsi="Times New Roman" w:cs="Times New Roman"/>
                <w:b/>
                <w:sz w:val="22"/>
              </w:rPr>
              <w:pPrChange w:id="713" w:author="Goehring, Benjamin" w:date="2018-08-26T18:54:00Z">
                <w:pPr>
                  <w:spacing w:line="480" w:lineRule="auto"/>
                </w:pPr>
              </w:pPrChange>
            </w:pPr>
            <w:ins w:id="714" w:author="Goehring, Benjamin" w:date="2018-08-26T18:47:00Z">
              <w:r w:rsidRPr="002505DC">
                <w:rPr>
                  <w:rFonts w:ascii="Times New Roman" w:hAnsi="Times New Roman" w:cs="Times New Roman"/>
                  <w:b/>
                  <w:sz w:val="22"/>
                  <w:rPrChange w:id="715" w:author="Goehring, Benjamin" w:date="2018-08-27T07:09:00Z">
                    <w:rPr>
                      <w:rFonts w:ascii="øŸ¯/c5'18Ü…©∞ÔE" w:hAnsi="øŸ¯/c5'18Ü…©∞ÔE" w:cs="øŸ¯/c5'18Ü…©∞ÔE"/>
                      <w:sz w:val="19"/>
                      <w:szCs w:val="19"/>
                    </w:rPr>
                  </w:rPrChange>
                </w:rPr>
                <w:t>ACF-196 Reporting Categories</w:t>
              </w:r>
            </w:ins>
          </w:p>
          <w:p w14:paraId="74CEBBE1" w14:textId="5C009B45" w:rsidR="00EA04BC" w:rsidRPr="002505DC" w:rsidRDefault="00EA04BC">
            <w:pPr>
              <w:rPr>
                <w:ins w:id="716" w:author="Goehring, Benjamin" w:date="2018-08-26T18:46:00Z"/>
                <w:rFonts w:ascii="Times New Roman" w:hAnsi="Times New Roman" w:cs="Times New Roman"/>
                <w:b/>
                <w:sz w:val="22"/>
                <w:rPrChange w:id="717" w:author="Goehring, Benjamin" w:date="2018-08-27T07:09:00Z">
                  <w:rPr>
                    <w:ins w:id="718" w:author="Goehring, Benjamin" w:date="2018-08-26T18:46:00Z"/>
                    <w:rFonts w:ascii="Times New Roman" w:hAnsi="Times New Roman" w:cs="Times New Roman"/>
                    <w:b/>
                  </w:rPr>
                </w:rPrChange>
              </w:rPr>
              <w:pPrChange w:id="719" w:author="Goehring, Benjamin" w:date="2018-08-26T18:54:00Z">
                <w:pPr>
                  <w:spacing w:line="480" w:lineRule="auto"/>
                </w:pPr>
              </w:pPrChange>
            </w:pPr>
          </w:p>
        </w:tc>
      </w:tr>
      <w:tr w:rsidR="00031B14" w:rsidRPr="002505DC" w14:paraId="341AA318" w14:textId="77777777" w:rsidTr="00EA04BC">
        <w:tblPrEx>
          <w:tblW w:w="0" w:type="auto"/>
          <w:tblPrExChange w:id="720" w:author="Goehring, Benjamin" w:date="2018-08-26T18:56:00Z">
            <w:tblPrEx>
              <w:tblW w:w="0" w:type="auto"/>
            </w:tblPrEx>
          </w:tblPrExChange>
        </w:tblPrEx>
        <w:trPr>
          <w:ins w:id="721" w:author="Goehring, Benjamin" w:date="2018-08-26T18:46:00Z"/>
          <w:trPrChange w:id="722" w:author="Goehring, Benjamin" w:date="2018-08-26T18:56:00Z">
            <w:trPr>
              <w:gridBefore w:val="1"/>
            </w:trPr>
          </w:trPrChange>
        </w:trPr>
        <w:tc>
          <w:tcPr>
            <w:tcW w:w="3505" w:type="dxa"/>
            <w:tcBorders>
              <w:right w:val="nil"/>
            </w:tcBorders>
            <w:vAlign w:val="center"/>
            <w:tcPrChange w:id="723" w:author="Goehring, Benjamin" w:date="2018-08-26T18:56:00Z">
              <w:tcPr>
                <w:tcW w:w="3116" w:type="dxa"/>
              </w:tcPr>
            </w:tcPrChange>
          </w:tcPr>
          <w:p w14:paraId="43F2D179" w14:textId="10289799" w:rsidR="00031B14" w:rsidRPr="002505DC" w:rsidRDefault="00031B14">
            <w:pPr>
              <w:ind w:firstLine="720"/>
              <w:rPr>
                <w:ins w:id="724" w:author="Goehring, Benjamin" w:date="2018-08-26T18:46:00Z"/>
                <w:rFonts w:ascii="Times New Roman" w:hAnsi="Times New Roman" w:cs="Times New Roman"/>
                <w:sz w:val="22"/>
                <w:rPrChange w:id="725" w:author="Goehring, Benjamin" w:date="2018-08-27T07:09:00Z">
                  <w:rPr>
                    <w:ins w:id="726" w:author="Goehring, Benjamin" w:date="2018-08-26T18:46:00Z"/>
                    <w:rFonts w:ascii="Times New Roman" w:hAnsi="Times New Roman" w:cs="Times New Roman"/>
                    <w:b/>
                  </w:rPr>
                </w:rPrChange>
              </w:rPr>
              <w:pPrChange w:id="727" w:author="Goehring, Benjamin" w:date="2018-08-26T18:54:00Z">
                <w:pPr>
                  <w:spacing w:line="480" w:lineRule="auto"/>
                </w:pPr>
              </w:pPrChange>
            </w:pPr>
            <w:ins w:id="728" w:author="Goehring, Benjamin" w:date="2018-08-26T18:47:00Z">
              <w:r w:rsidRPr="002505DC">
                <w:rPr>
                  <w:rFonts w:ascii="Times New Roman" w:hAnsi="Times New Roman" w:cs="Times New Roman"/>
                  <w:sz w:val="22"/>
                  <w:rPrChange w:id="729" w:author="Goehring, Benjamin" w:date="2018-08-27T07:09:00Z">
                    <w:rPr>
                      <w:rFonts w:ascii="øŸ¯/c5'18Ü…©∞ÔE" w:hAnsi="øŸ¯/c5'18Ü…©∞ÔE" w:cs="øŸ¯/c5'18Ü…©∞ÔE"/>
                      <w:sz w:val="19"/>
                      <w:szCs w:val="19"/>
                    </w:rPr>
                  </w:rPrChange>
                </w:rPr>
                <w:t>Basic assistance</w:t>
              </w:r>
            </w:ins>
          </w:p>
        </w:tc>
        <w:tc>
          <w:tcPr>
            <w:tcW w:w="2430" w:type="dxa"/>
            <w:tcBorders>
              <w:left w:val="nil"/>
              <w:right w:val="nil"/>
            </w:tcBorders>
            <w:vAlign w:val="center"/>
            <w:tcPrChange w:id="730" w:author="Goehring, Benjamin" w:date="2018-08-26T18:56:00Z">
              <w:tcPr>
                <w:tcW w:w="3117" w:type="dxa"/>
              </w:tcPr>
            </w:tcPrChange>
          </w:tcPr>
          <w:p w14:paraId="555AE606" w14:textId="01C9DA92" w:rsidR="00031B14" w:rsidRPr="002505DC" w:rsidRDefault="00031B14">
            <w:pPr>
              <w:rPr>
                <w:ins w:id="731" w:author="Goehring, Benjamin" w:date="2018-08-26T18:46:00Z"/>
                <w:rFonts w:ascii="Times New Roman" w:hAnsi="Times New Roman" w:cs="Times New Roman"/>
                <w:sz w:val="22"/>
                <w:rPrChange w:id="732" w:author="Goehring, Benjamin" w:date="2018-08-27T07:09:00Z">
                  <w:rPr>
                    <w:ins w:id="733" w:author="Goehring, Benjamin" w:date="2018-08-26T18:46:00Z"/>
                    <w:rFonts w:ascii="Times New Roman" w:hAnsi="Times New Roman" w:cs="Times New Roman"/>
                    <w:b/>
                  </w:rPr>
                </w:rPrChange>
              </w:rPr>
              <w:pPrChange w:id="734" w:author="Goehring, Benjamin" w:date="2018-08-26T18:54:00Z">
                <w:pPr>
                  <w:spacing w:line="480" w:lineRule="auto"/>
                </w:pPr>
              </w:pPrChange>
            </w:pPr>
            <w:ins w:id="735" w:author="Goehring, Benjamin" w:date="2018-08-26T18:49:00Z">
              <w:r w:rsidRPr="002505DC">
                <w:rPr>
                  <w:rFonts w:ascii="Times New Roman" w:hAnsi="Times New Roman" w:cs="Times New Roman"/>
                  <w:sz w:val="22"/>
                  <w:rPrChange w:id="736" w:author="Goehring, Benjamin" w:date="2018-08-27T07:09:00Z">
                    <w:rPr>
                      <w:rFonts w:ascii="øŸ¯/c5'18Ü…©∞ÔE" w:hAnsi="øŸ¯/c5'18Ü…©∞ÔE" w:cs="øŸ¯/c5'18Ü…©∞ÔE"/>
                      <w:sz w:val="19"/>
                      <w:szCs w:val="19"/>
                    </w:rPr>
                  </w:rPrChange>
                </w:rPr>
                <w:t>Basic assistance</w:t>
              </w:r>
            </w:ins>
          </w:p>
        </w:tc>
        <w:tc>
          <w:tcPr>
            <w:tcW w:w="3415" w:type="dxa"/>
            <w:tcBorders>
              <w:left w:val="nil"/>
            </w:tcBorders>
            <w:vAlign w:val="center"/>
            <w:tcPrChange w:id="737" w:author="Goehring, Benjamin" w:date="2018-08-26T18:56:00Z">
              <w:tcPr>
                <w:tcW w:w="3117" w:type="dxa"/>
                <w:gridSpan w:val="2"/>
              </w:tcPr>
            </w:tcPrChange>
          </w:tcPr>
          <w:p w14:paraId="1B375092" w14:textId="336A2BC5" w:rsidR="00031B14" w:rsidRPr="002505DC" w:rsidRDefault="00031B14">
            <w:pPr>
              <w:rPr>
                <w:ins w:id="738" w:author="Goehring, Benjamin" w:date="2018-08-26T18:46:00Z"/>
                <w:rFonts w:ascii="Times New Roman" w:hAnsi="Times New Roman" w:cs="Times New Roman"/>
                <w:sz w:val="22"/>
                <w:rPrChange w:id="739" w:author="Goehring, Benjamin" w:date="2018-08-27T07:09:00Z">
                  <w:rPr>
                    <w:ins w:id="740" w:author="Goehring, Benjamin" w:date="2018-08-26T18:46:00Z"/>
                    <w:rFonts w:ascii="Times New Roman" w:hAnsi="Times New Roman" w:cs="Times New Roman"/>
                    <w:b/>
                  </w:rPr>
                </w:rPrChange>
              </w:rPr>
              <w:pPrChange w:id="741" w:author="Goehring, Benjamin" w:date="2018-08-26T18:54:00Z">
                <w:pPr>
                  <w:spacing w:line="480" w:lineRule="auto"/>
                </w:pPr>
              </w:pPrChange>
            </w:pPr>
            <w:ins w:id="742" w:author="Goehring, Benjamin" w:date="2018-08-26T18:50:00Z">
              <w:r w:rsidRPr="002505DC">
                <w:rPr>
                  <w:rFonts w:ascii="Times New Roman" w:hAnsi="Times New Roman" w:cs="Times New Roman"/>
                  <w:sz w:val="22"/>
                  <w:rPrChange w:id="743" w:author="Goehring, Benjamin" w:date="2018-08-27T07:09:00Z">
                    <w:rPr>
                      <w:rFonts w:ascii="øŸ¯/c5'18Ü…©∞ÔE" w:hAnsi="øŸ¯/c5'18Ü…©∞ÔE" w:cs="øŸ¯/c5'18Ü…©∞ÔE"/>
                      <w:sz w:val="19"/>
                      <w:szCs w:val="19"/>
                    </w:rPr>
                  </w:rPrChange>
                </w:rPr>
                <w:t>Basic assistance</w:t>
              </w:r>
            </w:ins>
          </w:p>
        </w:tc>
      </w:tr>
      <w:tr w:rsidR="00031B14" w:rsidRPr="002505DC" w14:paraId="16DB7E32" w14:textId="77777777" w:rsidTr="00EA04BC">
        <w:tblPrEx>
          <w:tblW w:w="0" w:type="auto"/>
          <w:tblPrExChange w:id="744" w:author="Goehring, Benjamin" w:date="2018-08-26T18:56:00Z">
            <w:tblPrEx>
              <w:tblW w:w="0" w:type="auto"/>
            </w:tblPrEx>
          </w:tblPrExChange>
        </w:tblPrEx>
        <w:trPr>
          <w:ins w:id="745" w:author="Goehring, Benjamin" w:date="2018-08-26T18:46:00Z"/>
          <w:trPrChange w:id="746" w:author="Goehring, Benjamin" w:date="2018-08-26T18:56:00Z">
            <w:trPr>
              <w:gridBefore w:val="1"/>
            </w:trPr>
          </w:trPrChange>
        </w:trPr>
        <w:tc>
          <w:tcPr>
            <w:tcW w:w="3505" w:type="dxa"/>
            <w:vMerge w:val="restart"/>
            <w:tcBorders>
              <w:right w:val="nil"/>
            </w:tcBorders>
            <w:vAlign w:val="center"/>
            <w:tcPrChange w:id="747" w:author="Goehring, Benjamin" w:date="2018-08-26T18:56:00Z">
              <w:tcPr>
                <w:tcW w:w="3116" w:type="dxa"/>
                <w:vMerge w:val="restart"/>
              </w:tcPr>
            </w:tcPrChange>
          </w:tcPr>
          <w:p w14:paraId="7B94BE61" w14:textId="77777777" w:rsidR="00031B14" w:rsidRPr="002505DC" w:rsidRDefault="00031B14">
            <w:pPr>
              <w:autoSpaceDE w:val="0"/>
              <w:autoSpaceDN w:val="0"/>
              <w:adjustRightInd w:val="0"/>
              <w:rPr>
                <w:ins w:id="748" w:author="Goehring, Benjamin" w:date="2018-08-26T18:47:00Z"/>
                <w:rFonts w:ascii="Times New Roman" w:hAnsi="Times New Roman" w:cs="Times New Roman"/>
                <w:sz w:val="22"/>
                <w:rPrChange w:id="749" w:author="Goehring, Benjamin" w:date="2018-08-27T07:09:00Z">
                  <w:rPr>
                    <w:ins w:id="750" w:author="Goehring, Benjamin" w:date="2018-08-26T18:47:00Z"/>
                    <w:rFonts w:ascii="øŸ¯/c5'18Ü…©∞ÔE" w:hAnsi="øŸ¯/c5'18Ü…©∞ÔE" w:cs="øŸ¯/c5'18Ü…©∞ÔE"/>
                    <w:sz w:val="19"/>
                    <w:szCs w:val="19"/>
                  </w:rPr>
                </w:rPrChange>
              </w:rPr>
            </w:pPr>
            <w:ins w:id="751" w:author="Goehring, Benjamin" w:date="2018-08-26T18:47:00Z">
              <w:r w:rsidRPr="002505DC">
                <w:rPr>
                  <w:rFonts w:ascii="Times New Roman" w:hAnsi="Times New Roman" w:cs="Times New Roman"/>
                  <w:sz w:val="22"/>
                  <w:rPrChange w:id="752" w:author="Goehring, Benjamin" w:date="2018-08-27T07:09:00Z">
                    <w:rPr>
                      <w:rFonts w:ascii="øŸ¯/c5'18Ü…©∞ÔE" w:hAnsi="øŸ¯/c5'18Ü…©∞ÔE" w:cs="øŸ¯/c5'18Ü…©∞ÔE"/>
                      <w:sz w:val="19"/>
                      <w:szCs w:val="19"/>
                    </w:rPr>
                  </w:rPrChange>
                </w:rPr>
                <w:t>Work-related, in-kind, and</w:t>
              </w:r>
            </w:ins>
          </w:p>
          <w:p w14:paraId="7CEF9014" w14:textId="14587F3E" w:rsidR="00031B14" w:rsidRPr="002505DC" w:rsidRDefault="00031B14">
            <w:pPr>
              <w:rPr>
                <w:ins w:id="753" w:author="Goehring, Benjamin" w:date="2018-08-26T18:46:00Z"/>
                <w:rFonts w:ascii="Times New Roman" w:hAnsi="Times New Roman" w:cs="Times New Roman"/>
                <w:sz w:val="22"/>
                <w:rPrChange w:id="754" w:author="Goehring, Benjamin" w:date="2018-08-27T07:09:00Z">
                  <w:rPr>
                    <w:ins w:id="755" w:author="Goehring, Benjamin" w:date="2018-08-26T18:46:00Z"/>
                    <w:rFonts w:ascii="Times New Roman" w:hAnsi="Times New Roman" w:cs="Times New Roman"/>
                    <w:b/>
                  </w:rPr>
                </w:rPrChange>
              </w:rPr>
              <w:pPrChange w:id="756" w:author="Goehring, Benjamin" w:date="2018-08-26T18:54:00Z">
                <w:pPr>
                  <w:spacing w:line="480" w:lineRule="auto"/>
                </w:pPr>
              </w:pPrChange>
            </w:pPr>
            <w:ins w:id="757" w:author="Goehring, Benjamin" w:date="2018-08-26T18:47:00Z">
              <w:r w:rsidRPr="002505DC">
                <w:rPr>
                  <w:rFonts w:ascii="Times New Roman" w:hAnsi="Times New Roman" w:cs="Times New Roman"/>
                  <w:sz w:val="22"/>
                  <w:rPrChange w:id="758" w:author="Goehring, Benjamin" w:date="2018-08-27T07:09:00Z">
                    <w:rPr>
                      <w:rFonts w:ascii="øŸ¯/c5'18Ü…©∞ÔE" w:hAnsi="øŸ¯/c5'18Ü…©∞ÔE" w:cs="øŸ¯/c5'18Ü…©∞ÔE"/>
                      <w:sz w:val="19"/>
                      <w:szCs w:val="19"/>
                    </w:rPr>
                  </w:rPrChange>
                </w:rPr>
                <w:t>short-term benefits</w:t>
              </w:r>
            </w:ins>
          </w:p>
        </w:tc>
        <w:tc>
          <w:tcPr>
            <w:tcW w:w="2430" w:type="dxa"/>
            <w:vMerge w:val="restart"/>
            <w:tcBorders>
              <w:left w:val="nil"/>
              <w:right w:val="nil"/>
            </w:tcBorders>
            <w:vAlign w:val="center"/>
            <w:tcPrChange w:id="759" w:author="Goehring, Benjamin" w:date="2018-08-26T18:56:00Z">
              <w:tcPr>
                <w:tcW w:w="3117" w:type="dxa"/>
                <w:vMerge w:val="restart"/>
              </w:tcPr>
            </w:tcPrChange>
          </w:tcPr>
          <w:p w14:paraId="0D775098" w14:textId="2D839734" w:rsidR="00031B14" w:rsidRPr="002505DC" w:rsidRDefault="00031B14">
            <w:pPr>
              <w:rPr>
                <w:ins w:id="760" w:author="Goehring, Benjamin" w:date="2018-08-26T18:46:00Z"/>
                <w:rFonts w:ascii="Times New Roman" w:hAnsi="Times New Roman" w:cs="Times New Roman"/>
                <w:sz w:val="22"/>
                <w:rPrChange w:id="761" w:author="Goehring, Benjamin" w:date="2018-08-27T07:09:00Z">
                  <w:rPr>
                    <w:ins w:id="762" w:author="Goehring, Benjamin" w:date="2018-08-26T18:46:00Z"/>
                    <w:rFonts w:ascii="Times New Roman" w:hAnsi="Times New Roman" w:cs="Times New Roman"/>
                    <w:b/>
                  </w:rPr>
                </w:rPrChange>
              </w:rPr>
              <w:pPrChange w:id="763" w:author="Goehring, Benjamin" w:date="2018-08-26T18:54:00Z">
                <w:pPr>
                  <w:spacing w:line="480" w:lineRule="auto"/>
                </w:pPr>
              </w:pPrChange>
            </w:pPr>
            <w:ins w:id="764" w:author="Goehring, Benjamin" w:date="2018-08-26T18:49:00Z">
              <w:r w:rsidRPr="002505DC">
                <w:rPr>
                  <w:rFonts w:ascii="Times New Roman" w:hAnsi="Times New Roman" w:cs="Times New Roman"/>
                  <w:sz w:val="22"/>
                  <w:rPrChange w:id="765" w:author="Goehring, Benjamin" w:date="2018-08-27T07:09:00Z">
                    <w:rPr>
                      <w:rFonts w:ascii="øŸ¯/c5'18Ü…©∞ÔE" w:hAnsi="øŸ¯/c5'18Ü…©∞ÔE" w:cs="øŸ¯/c5'18Ü…©∞ÔE"/>
                      <w:sz w:val="19"/>
                      <w:szCs w:val="19"/>
                    </w:rPr>
                  </w:rPrChange>
                </w:rPr>
                <w:t>Child care</w:t>
              </w:r>
            </w:ins>
          </w:p>
        </w:tc>
        <w:tc>
          <w:tcPr>
            <w:tcW w:w="3415" w:type="dxa"/>
            <w:tcBorders>
              <w:left w:val="nil"/>
            </w:tcBorders>
            <w:vAlign w:val="center"/>
            <w:tcPrChange w:id="766" w:author="Goehring, Benjamin" w:date="2018-08-26T18:56:00Z">
              <w:tcPr>
                <w:tcW w:w="3117" w:type="dxa"/>
                <w:gridSpan w:val="2"/>
              </w:tcPr>
            </w:tcPrChange>
          </w:tcPr>
          <w:p w14:paraId="355B9E7A" w14:textId="0B1DFE7C" w:rsidR="00031B14" w:rsidRPr="002505DC" w:rsidRDefault="00031B14">
            <w:pPr>
              <w:rPr>
                <w:ins w:id="767" w:author="Goehring, Benjamin" w:date="2018-08-26T18:46:00Z"/>
                <w:rFonts w:ascii="Times New Roman" w:hAnsi="Times New Roman" w:cs="Times New Roman"/>
                <w:sz w:val="22"/>
                <w:rPrChange w:id="768" w:author="Goehring, Benjamin" w:date="2018-08-27T07:09:00Z">
                  <w:rPr>
                    <w:ins w:id="769" w:author="Goehring, Benjamin" w:date="2018-08-26T18:46:00Z"/>
                    <w:rFonts w:ascii="Times New Roman" w:hAnsi="Times New Roman" w:cs="Times New Roman"/>
                    <w:b/>
                  </w:rPr>
                </w:rPrChange>
              </w:rPr>
              <w:pPrChange w:id="770" w:author="Goehring, Benjamin" w:date="2018-08-26T18:54:00Z">
                <w:pPr>
                  <w:spacing w:line="480" w:lineRule="auto"/>
                </w:pPr>
              </w:pPrChange>
            </w:pPr>
            <w:ins w:id="771" w:author="Goehring, Benjamin" w:date="2018-08-26T18:50:00Z">
              <w:r w:rsidRPr="002505DC">
                <w:rPr>
                  <w:rFonts w:ascii="Times New Roman" w:hAnsi="Times New Roman" w:cs="Times New Roman"/>
                  <w:sz w:val="22"/>
                  <w:rPrChange w:id="772" w:author="Goehring, Benjamin" w:date="2018-08-27T07:09:00Z">
                    <w:rPr>
                      <w:rFonts w:ascii="øŸ¯/c5'18Ü…©∞ÔE" w:hAnsi="øŸ¯/c5'18Ü…©∞ÔE" w:cs="øŸ¯/c5'18Ü…©∞ÔE"/>
                      <w:sz w:val="19"/>
                      <w:szCs w:val="19"/>
                    </w:rPr>
                  </w:rPrChange>
                </w:rPr>
                <w:t>Child care (assistance)</w:t>
              </w:r>
            </w:ins>
          </w:p>
        </w:tc>
      </w:tr>
      <w:tr w:rsidR="00031B14" w:rsidRPr="002505DC" w14:paraId="1D67132C" w14:textId="77777777" w:rsidTr="00EA04BC">
        <w:tblPrEx>
          <w:tblW w:w="0" w:type="auto"/>
          <w:tblPrExChange w:id="773" w:author="Goehring, Benjamin" w:date="2018-08-26T18:56:00Z">
            <w:tblPrEx>
              <w:tblW w:w="0" w:type="auto"/>
            </w:tblPrEx>
          </w:tblPrExChange>
        </w:tblPrEx>
        <w:trPr>
          <w:ins w:id="774" w:author="Goehring, Benjamin" w:date="2018-08-26T18:46:00Z"/>
          <w:trPrChange w:id="775" w:author="Goehring, Benjamin" w:date="2018-08-26T18:56:00Z">
            <w:trPr>
              <w:gridBefore w:val="1"/>
            </w:trPr>
          </w:trPrChange>
        </w:trPr>
        <w:tc>
          <w:tcPr>
            <w:tcW w:w="3505" w:type="dxa"/>
            <w:vMerge/>
            <w:tcBorders>
              <w:right w:val="nil"/>
            </w:tcBorders>
            <w:vAlign w:val="center"/>
            <w:tcPrChange w:id="776" w:author="Goehring, Benjamin" w:date="2018-08-26T18:56:00Z">
              <w:tcPr>
                <w:tcW w:w="3116" w:type="dxa"/>
                <w:vMerge/>
              </w:tcPr>
            </w:tcPrChange>
          </w:tcPr>
          <w:p w14:paraId="7D850FC3" w14:textId="77777777" w:rsidR="00031B14" w:rsidRPr="002505DC" w:rsidRDefault="00031B14">
            <w:pPr>
              <w:rPr>
                <w:ins w:id="777" w:author="Goehring, Benjamin" w:date="2018-08-26T18:46:00Z"/>
                <w:rFonts w:ascii="Times New Roman" w:hAnsi="Times New Roman" w:cs="Times New Roman"/>
                <w:sz w:val="22"/>
                <w:rPrChange w:id="778" w:author="Goehring, Benjamin" w:date="2018-08-27T07:09:00Z">
                  <w:rPr>
                    <w:ins w:id="779" w:author="Goehring, Benjamin" w:date="2018-08-26T18:46:00Z"/>
                    <w:rFonts w:ascii="Times New Roman" w:hAnsi="Times New Roman" w:cs="Times New Roman"/>
                    <w:b/>
                  </w:rPr>
                </w:rPrChange>
              </w:rPr>
              <w:pPrChange w:id="780" w:author="Goehring, Benjamin" w:date="2018-08-26T18:54:00Z">
                <w:pPr>
                  <w:spacing w:line="480" w:lineRule="auto"/>
                </w:pPr>
              </w:pPrChange>
            </w:pPr>
          </w:p>
        </w:tc>
        <w:tc>
          <w:tcPr>
            <w:tcW w:w="2430" w:type="dxa"/>
            <w:vMerge/>
            <w:tcBorders>
              <w:left w:val="nil"/>
              <w:right w:val="nil"/>
            </w:tcBorders>
            <w:vAlign w:val="center"/>
            <w:tcPrChange w:id="781" w:author="Goehring, Benjamin" w:date="2018-08-26T18:56:00Z">
              <w:tcPr>
                <w:tcW w:w="3117" w:type="dxa"/>
                <w:vMerge/>
              </w:tcPr>
            </w:tcPrChange>
          </w:tcPr>
          <w:p w14:paraId="74BAB69B" w14:textId="77777777" w:rsidR="00031B14" w:rsidRPr="002505DC" w:rsidRDefault="00031B14">
            <w:pPr>
              <w:rPr>
                <w:ins w:id="782" w:author="Goehring, Benjamin" w:date="2018-08-26T18:46:00Z"/>
                <w:rFonts w:ascii="Times New Roman" w:hAnsi="Times New Roman" w:cs="Times New Roman"/>
                <w:sz w:val="22"/>
                <w:rPrChange w:id="783" w:author="Goehring, Benjamin" w:date="2018-08-27T07:09:00Z">
                  <w:rPr>
                    <w:ins w:id="784" w:author="Goehring, Benjamin" w:date="2018-08-26T18:46:00Z"/>
                    <w:rFonts w:ascii="Times New Roman" w:hAnsi="Times New Roman" w:cs="Times New Roman"/>
                    <w:b/>
                  </w:rPr>
                </w:rPrChange>
              </w:rPr>
              <w:pPrChange w:id="785" w:author="Goehring, Benjamin" w:date="2018-08-26T18:54:00Z">
                <w:pPr>
                  <w:spacing w:line="480" w:lineRule="auto"/>
                </w:pPr>
              </w:pPrChange>
            </w:pPr>
          </w:p>
        </w:tc>
        <w:tc>
          <w:tcPr>
            <w:tcW w:w="3415" w:type="dxa"/>
            <w:tcBorders>
              <w:left w:val="nil"/>
            </w:tcBorders>
            <w:vAlign w:val="center"/>
            <w:tcPrChange w:id="786" w:author="Goehring, Benjamin" w:date="2018-08-26T18:56:00Z">
              <w:tcPr>
                <w:tcW w:w="3117" w:type="dxa"/>
                <w:gridSpan w:val="2"/>
              </w:tcPr>
            </w:tcPrChange>
          </w:tcPr>
          <w:p w14:paraId="39FC416F" w14:textId="18B88D54" w:rsidR="00031B14" w:rsidRPr="002505DC" w:rsidRDefault="00031B14">
            <w:pPr>
              <w:rPr>
                <w:ins w:id="787" w:author="Goehring, Benjamin" w:date="2018-08-26T18:46:00Z"/>
                <w:rFonts w:ascii="Times New Roman" w:hAnsi="Times New Roman" w:cs="Times New Roman"/>
                <w:sz w:val="22"/>
                <w:rPrChange w:id="788" w:author="Goehring, Benjamin" w:date="2018-08-27T07:09:00Z">
                  <w:rPr>
                    <w:ins w:id="789" w:author="Goehring, Benjamin" w:date="2018-08-26T18:46:00Z"/>
                    <w:rFonts w:ascii="Times New Roman" w:hAnsi="Times New Roman" w:cs="Times New Roman"/>
                    <w:b/>
                  </w:rPr>
                </w:rPrChange>
              </w:rPr>
              <w:pPrChange w:id="790" w:author="Goehring, Benjamin" w:date="2018-08-26T18:54:00Z">
                <w:pPr>
                  <w:spacing w:line="480" w:lineRule="auto"/>
                </w:pPr>
              </w:pPrChange>
            </w:pPr>
            <w:ins w:id="791" w:author="Goehring, Benjamin" w:date="2018-08-26T18:50:00Z">
              <w:r w:rsidRPr="002505DC">
                <w:rPr>
                  <w:rFonts w:ascii="Times New Roman" w:hAnsi="Times New Roman" w:cs="Times New Roman"/>
                  <w:sz w:val="22"/>
                  <w:rPrChange w:id="792" w:author="Goehring, Benjamin" w:date="2018-08-27T07:09:00Z">
                    <w:rPr>
                      <w:rFonts w:ascii="øŸ¯/c5'18Ü…©∞ÔE" w:hAnsi="øŸ¯/c5'18Ü…©∞ÔE" w:cs="øŸ¯/c5'18Ü…©∞ÔE"/>
                      <w:sz w:val="19"/>
                      <w:szCs w:val="19"/>
                    </w:rPr>
                  </w:rPrChange>
                </w:rPr>
                <w:t>Child care (non-assistance)</w:t>
              </w:r>
            </w:ins>
          </w:p>
        </w:tc>
      </w:tr>
      <w:tr w:rsidR="00031B14" w:rsidRPr="002505DC" w14:paraId="349C7278" w14:textId="77777777" w:rsidTr="00EA04BC">
        <w:tblPrEx>
          <w:tblW w:w="0" w:type="auto"/>
          <w:tblPrExChange w:id="793" w:author="Goehring, Benjamin" w:date="2018-08-26T18:56:00Z">
            <w:tblPrEx>
              <w:tblW w:w="0" w:type="auto"/>
            </w:tblPrEx>
          </w:tblPrExChange>
        </w:tblPrEx>
        <w:trPr>
          <w:ins w:id="794" w:author="Goehring, Benjamin" w:date="2018-08-26T18:46:00Z"/>
          <w:trPrChange w:id="795" w:author="Goehring, Benjamin" w:date="2018-08-26T18:56:00Z">
            <w:trPr>
              <w:gridBefore w:val="1"/>
            </w:trPr>
          </w:trPrChange>
        </w:trPr>
        <w:tc>
          <w:tcPr>
            <w:tcW w:w="3505" w:type="dxa"/>
            <w:vMerge/>
            <w:tcBorders>
              <w:right w:val="nil"/>
            </w:tcBorders>
            <w:vAlign w:val="center"/>
            <w:tcPrChange w:id="796" w:author="Goehring, Benjamin" w:date="2018-08-26T18:56:00Z">
              <w:tcPr>
                <w:tcW w:w="3116" w:type="dxa"/>
                <w:vMerge/>
              </w:tcPr>
            </w:tcPrChange>
          </w:tcPr>
          <w:p w14:paraId="16573C47" w14:textId="77777777" w:rsidR="00031B14" w:rsidRPr="002505DC" w:rsidRDefault="00031B14">
            <w:pPr>
              <w:rPr>
                <w:ins w:id="797" w:author="Goehring, Benjamin" w:date="2018-08-26T18:46:00Z"/>
                <w:rFonts w:ascii="Times New Roman" w:hAnsi="Times New Roman" w:cs="Times New Roman"/>
                <w:sz w:val="22"/>
                <w:rPrChange w:id="798" w:author="Goehring, Benjamin" w:date="2018-08-27T07:09:00Z">
                  <w:rPr>
                    <w:ins w:id="799" w:author="Goehring, Benjamin" w:date="2018-08-26T18:46:00Z"/>
                    <w:rFonts w:ascii="Times New Roman" w:hAnsi="Times New Roman" w:cs="Times New Roman"/>
                    <w:b/>
                  </w:rPr>
                </w:rPrChange>
              </w:rPr>
              <w:pPrChange w:id="800" w:author="Goehring, Benjamin" w:date="2018-08-26T18:54:00Z">
                <w:pPr>
                  <w:spacing w:line="480" w:lineRule="auto"/>
                </w:pPr>
              </w:pPrChange>
            </w:pPr>
          </w:p>
        </w:tc>
        <w:tc>
          <w:tcPr>
            <w:tcW w:w="2430" w:type="dxa"/>
            <w:vMerge/>
            <w:tcBorders>
              <w:left w:val="nil"/>
              <w:right w:val="nil"/>
            </w:tcBorders>
            <w:vAlign w:val="center"/>
            <w:tcPrChange w:id="801" w:author="Goehring, Benjamin" w:date="2018-08-26T18:56:00Z">
              <w:tcPr>
                <w:tcW w:w="3117" w:type="dxa"/>
                <w:vMerge/>
              </w:tcPr>
            </w:tcPrChange>
          </w:tcPr>
          <w:p w14:paraId="2BB03999" w14:textId="77777777" w:rsidR="00031B14" w:rsidRPr="002505DC" w:rsidRDefault="00031B14">
            <w:pPr>
              <w:rPr>
                <w:ins w:id="802" w:author="Goehring, Benjamin" w:date="2018-08-26T18:46:00Z"/>
                <w:rFonts w:ascii="Times New Roman" w:hAnsi="Times New Roman" w:cs="Times New Roman"/>
                <w:sz w:val="22"/>
                <w:rPrChange w:id="803" w:author="Goehring, Benjamin" w:date="2018-08-27T07:09:00Z">
                  <w:rPr>
                    <w:ins w:id="804" w:author="Goehring, Benjamin" w:date="2018-08-26T18:46:00Z"/>
                    <w:rFonts w:ascii="Times New Roman" w:hAnsi="Times New Roman" w:cs="Times New Roman"/>
                    <w:b/>
                  </w:rPr>
                </w:rPrChange>
              </w:rPr>
              <w:pPrChange w:id="805" w:author="Goehring, Benjamin" w:date="2018-08-26T18:54:00Z">
                <w:pPr>
                  <w:spacing w:line="480" w:lineRule="auto"/>
                </w:pPr>
              </w:pPrChange>
            </w:pPr>
          </w:p>
        </w:tc>
        <w:tc>
          <w:tcPr>
            <w:tcW w:w="3415" w:type="dxa"/>
            <w:tcBorders>
              <w:left w:val="nil"/>
            </w:tcBorders>
            <w:vAlign w:val="center"/>
            <w:tcPrChange w:id="806" w:author="Goehring, Benjamin" w:date="2018-08-26T18:56:00Z">
              <w:tcPr>
                <w:tcW w:w="3117" w:type="dxa"/>
                <w:gridSpan w:val="2"/>
              </w:tcPr>
            </w:tcPrChange>
          </w:tcPr>
          <w:p w14:paraId="229E7934" w14:textId="17BC4B18" w:rsidR="00031B14" w:rsidRPr="002505DC" w:rsidRDefault="00031B14">
            <w:pPr>
              <w:rPr>
                <w:ins w:id="807" w:author="Goehring, Benjamin" w:date="2018-08-26T18:46:00Z"/>
                <w:rFonts w:ascii="Times New Roman" w:hAnsi="Times New Roman" w:cs="Times New Roman"/>
                <w:sz w:val="22"/>
                <w:rPrChange w:id="808" w:author="Goehring, Benjamin" w:date="2018-08-27T07:09:00Z">
                  <w:rPr>
                    <w:ins w:id="809" w:author="Goehring, Benjamin" w:date="2018-08-26T18:46:00Z"/>
                    <w:rFonts w:ascii="Times New Roman" w:hAnsi="Times New Roman" w:cs="Times New Roman"/>
                    <w:b/>
                  </w:rPr>
                </w:rPrChange>
              </w:rPr>
              <w:pPrChange w:id="810" w:author="Goehring, Benjamin" w:date="2018-08-26T18:54:00Z">
                <w:pPr>
                  <w:spacing w:line="480" w:lineRule="auto"/>
                </w:pPr>
              </w:pPrChange>
            </w:pPr>
            <w:ins w:id="811" w:author="Goehring, Benjamin" w:date="2018-08-26T18:50:00Z">
              <w:r w:rsidRPr="002505DC">
                <w:rPr>
                  <w:rFonts w:ascii="Times New Roman" w:hAnsi="Times New Roman" w:cs="Times New Roman"/>
                  <w:sz w:val="22"/>
                  <w:rPrChange w:id="812" w:author="Goehring, Benjamin" w:date="2018-08-27T07:09:00Z">
                    <w:rPr>
                      <w:rFonts w:ascii="øŸ¯/c5'18Ü…©∞ÔE" w:hAnsi="øŸ¯/c5'18Ü…©∞ÔE" w:cs="øŸ¯/c5'18Ü…©∞ÔE"/>
                      <w:sz w:val="19"/>
                      <w:szCs w:val="19"/>
                    </w:rPr>
                  </w:rPrChange>
                </w:rPr>
                <w:t>Transfers to the Child Care Development Fund</w:t>
              </w:r>
            </w:ins>
          </w:p>
        </w:tc>
      </w:tr>
      <w:tr w:rsidR="00031B14" w:rsidRPr="002505DC" w14:paraId="21B217E3" w14:textId="77777777" w:rsidTr="00EA04BC">
        <w:tblPrEx>
          <w:tblW w:w="0" w:type="auto"/>
          <w:tblPrExChange w:id="813" w:author="Goehring, Benjamin" w:date="2018-08-26T18:56:00Z">
            <w:tblPrEx>
              <w:tblW w:w="0" w:type="auto"/>
            </w:tblPrEx>
          </w:tblPrExChange>
        </w:tblPrEx>
        <w:trPr>
          <w:ins w:id="814" w:author="Goehring, Benjamin" w:date="2018-08-26T18:46:00Z"/>
          <w:trPrChange w:id="815" w:author="Goehring, Benjamin" w:date="2018-08-26T18:56:00Z">
            <w:trPr>
              <w:gridBefore w:val="1"/>
            </w:trPr>
          </w:trPrChange>
        </w:trPr>
        <w:tc>
          <w:tcPr>
            <w:tcW w:w="3505" w:type="dxa"/>
            <w:vMerge/>
            <w:tcBorders>
              <w:right w:val="nil"/>
            </w:tcBorders>
            <w:vAlign w:val="center"/>
            <w:tcPrChange w:id="816" w:author="Goehring, Benjamin" w:date="2018-08-26T18:56:00Z">
              <w:tcPr>
                <w:tcW w:w="3116" w:type="dxa"/>
                <w:vMerge/>
              </w:tcPr>
            </w:tcPrChange>
          </w:tcPr>
          <w:p w14:paraId="70E0305F" w14:textId="77777777" w:rsidR="00031B14" w:rsidRPr="002505DC" w:rsidRDefault="00031B14">
            <w:pPr>
              <w:rPr>
                <w:ins w:id="817" w:author="Goehring, Benjamin" w:date="2018-08-26T18:46:00Z"/>
                <w:rFonts w:ascii="Times New Roman" w:hAnsi="Times New Roman" w:cs="Times New Roman"/>
                <w:sz w:val="22"/>
                <w:rPrChange w:id="818" w:author="Goehring, Benjamin" w:date="2018-08-27T07:09:00Z">
                  <w:rPr>
                    <w:ins w:id="819" w:author="Goehring, Benjamin" w:date="2018-08-26T18:46:00Z"/>
                    <w:rFonts w:ascii="Times New Roman" w:hAnsi="Times New Roman" w:cs="Times New Roman"/>
                    <w:b/>
                  </w:rPr>
                </w:rPrChange>
              </w:rPr>
              <w:pPrChange w:id="820" w:author="Goehring, Benjamin" w:date="2018-08-26T18:54:00Z">
                <w:pPr>
                  <w:spacing w:line="480" w:lineRule="auto"/>
                </w:pPr>
              </w:pPrChange>
            </w:pPr>
          </w:p>
        </w:tc>
        <w:tc>
          <w:tcPr>
            <w:tcW w:w="2430" w:type="dxa"/>
            <w:vMerge w:val="restart"/>
            <w:tcBorders>
              <w:left w:val="nil"/>
              <w:right w:val="nil"/>
            </w:tcBorders>
            <w:vAlign w:val="center"/>
            <w:tcPrChange w:id="821" w:author="Goehring, Benjamin" w:date="2018-08-26T18:56:00Z">
              <w:tcPr>
                <w:tcW w:w="3117" w:type="dxa"/>
                <w:vMerge w:val="restart"/>
              </w:tcPr>
            </w:tcPrChange>
          </w:tcPr>
          <w:p w14:paraId="63AC90FD" w14:textId="0D7C7E3B" w:rsidR="00031B14" w:rsidRPr="002505DC" w:rsidRDefault="00031B14">
            <w:pPr>
              <w:rPr>
                <w:ins w:id="822" w:author="Goehring, Benjamin" w:date="2018-08-26T18:46:00Z"/>
                <w:rFonts w:ascii="Times New Roman" w:hAnsi="Times New Roman" w:cs="Times New Roman"/>
                <w:sz w:val="22"/>
                <w:rPrChange w:id="823" w:author="Goehring, Benjamin" w:date="2018-08-27T07:09:00Z">
                  <w:rPr>
                    <w:ins w:id="824" w:author="Goehring, Benjamin" w:date="2018-08-26T18:46:00Z"/>
                    <w:rFonts w:ascii="Times New Roman" w:hAnsi="Times New Roman" w:cs="Times New Roman"/>
                    <w:b/>
                  </w:rPr>
                </w:rPrChange>
              </w:rPr>
              <w:pPrChange w:id="825" w:author="Goehring, Benjamin" w:date="2018-08-26T18:54:00Z">
                <w:pPr>
                  <w:spacing w:line="480" w:lineRule="auto"/>
                </w:pPr>
              </w:pPrChange>
            </w:pPr>
            <w:ins w:id="826" w:author="Goehring, Benjamin" w:date="2018-08-26T18:49:00Z">
              <w:r w:rsidRPr="002505DC">
                <w:rPr>
                  <w:rFonts w:ascii="Times New Roman" w:hAnsi="Times New Roman" w:cs="Times New Roman"/>
                  <w:sz w:val="22"/>
                  <w:rPrChange w:id="827" w:author="Goehring, Benjamin" w:date="2018-08-27T07:09:00Z">
                    <w:rPr>
                      <w:rFonts w:ascii="øŸ¯/c5'18Ü…©∞ÔE" w:hAnsi="øŸ¯/c5'18Ü…©∞ÔE" w:cs="øŸ¯/c5'18Ü…©∞ÔE"/>
                      <w:sz w:val="19"/>
                      <w:szCs w:val="19"/>
                    </w:rPr>
                  </w:rPrChange>
                </w:rPr>
                <w:t>Work-related activities and supports</w:t>
              </w:r>
            </w:ins>
          </w:p>
        </w:tc>
        <w:tc>
          <w:tcPr>
            <w:tcW w:w="3415" w:type="dxa"/>
            <w:tcBorders>
              <w:left w:val="nil"/>
            </w:tcBorders>
            <w:vAlign w:val="center"/>
            <w:tcPrChange w:id="828" w:author="Goehring, Benjamin" w:date="2018-08-26T18:56:00Z">
              <w:tcPr>
                <w:tcW w:w="3117" w:type="dxa"/>
                <w:gridSpan w:val="2"/>
              </w:tcPr>
            </w:tcPrChange>
          </w:tcPr>
          <w:p w14:paraId="64D0FFEB" w14:textId="77777777" w:rsidR="00031B14" w:rsidRPr="002505DC" w:rsidRDefault="00031B14">
            <w:pPr>
              <w:autoSpaceDE w:val="0"/>
              <w:autoSpaceDN w:val="0"/>
              <w:adjustRightInd w:val="0"/>
              <w:rPr>
                <w:ins w:id="829" w:author="Goehring, Benjamin" w:date="2018-08-26T18:50:00Z"/>
                <w:rFonts w:ascii="Times New Roman" w:hAnsi="Times New Roman" w:cs="Times New Roman"/>
                <w:sz w:val="22"/>
                <w:rPrChange w:id="830" w:author="Goehring, Benjamin" w:date="2018-08-27T07:09:00Z">
                  <w:rPr>
                    <w:ins w:id="831" w:author="Goehring, Benjamin" w:date="2018-08-26T18:50:00Z"/>
                    <w:rFonts w:ascii="øŸ¯/c5'18Ü…©∞ÔE" w:hAnsi="øŸ¯/c5'18Ü…©∞ÔE" w:cs="øŸ¯/c5'18Ü…©∞ÔE"/>
                    <w:sz w:val="19"/>
                    <w:szCs w:val="19"/>
                  </w:rPr>
                </w:rPrChange>
              </w:rPr>
            </w:pPr>
            <w:ins w:id="832" w:author="Goehring, Benjamin" w:date="2018-08-26T18:50:00Z">
              <w:r w:rsidRPr="002505DC">
                <w:rPr>
                  <w:rFonts w:ascii="Times New Roman" w:hAnsi="Times New Roman" w:cs="Times New Roman"/>
                  <w:sz w:val="22"/>
                  <w:rPrChange w:id="833" w:author="Goehring, Benjamin" w:date="2018-08-27T07:09:00Z">
                    <w:rPr>
                      <w:rFonts w:ascii="øŸ¯/c5'18Ü…©∞ÔE" w:hAnsi="øŸ¯/c5'18Ü…©∞ÔE" w:cs="øŸ¯/c5'18Ü…©∞ÔE"/>
                      <w:sz w:val="19"/>
                      <w:szCs w:val="19"/>
                    </w:rPr>
                  </w:rPrChange>
                </w:rPr>
                <w:t>Transportation and supportive</w:t>
              </w:r>
            </w:ins>
          </w:p>
          <w:p w14:paraId="6E432A13" w14:textId="56D625F9" w:rsidR="00031B14" w:rsidRPr="002505DC" w:rsidRDefault="00031B14">
            <w:pPr>
              <w:rPr>
                <w:ins w:id="834" w:author="Goehring, Benjamin" w:date="2018-08-26T18:46:00Z"/>
                <w:rFonts w:ascii="Times New Roman" w:hAnsi="Times New Roman" w:cs="Times New Roman"/>
                <w:sz w:val="22"/>
                <w:rPrChange w:id="835" w:author="Goehring, Benjamin" w:date="2018-08-27T07:09:00Z">
                  <w:rPr>
                    <w:ins w:id="836" w:author="Goehring, Benjamin" w:date="2018-08-26T18:46:00Z"/>
                    <w:rFonts w:ascii="Times New Roman" w:hAnsi="Times New Roman" w:cs="Times New Roman"/>
                    <w:b/>
                  </w:rPr>
                </w:rPrChange>
              </w:rPr>
              <w:pPrChange w:id="837" w:author="Goehring, Benjamin" w:date="2018-08-26T18:54:00Z">
                <w:pPr>
                  <w:spacing w:line="480" w:lineRule="auto"/>
                </w:pPr>
              </w:pPrChange>
            </w:pPr>
            <w:ins w:id="838" w:author="Goehring, Benjamin" w:date="2018-08-26T18:50:00Z">
              <w:r w:rsidRPr="002505DC">
                <w:rPr>
                  <w:rFonts w:ascii="Times New Roman" w:hAnsi="Times New Roman" w:cs="Times New Roman"/>
                  <w:sz w:val="22"/>
                  <w:rPrChange w:id="839" w:author="Goehring, Benjamin" w:date="2018-08-27T07:09:00Z">
                    <w:rPr>
                      <w:rFonts w:ascii="øŸ¯/c5'18Ü…©∞ÔE" w:hAnsi="øŸ¯/c5'18Ü…©∞ÔE" w:cs="øŸ¯/c5'18Ü…©∞ÔE"/>
                      <w:sz w:val="19"/>
                      <w:szCs w:val="19"/>
                    </w:rPr>
                  </w:rPrChange>
                </w:rPr>
                <w:t>services (assistance)</w:t>
              </w:r>
            </w:ins>
          </w:p>
        </w:tc>
      </w:tr>
      <w:tr w:rsidR="00031B14" w:rsidRPr="002505DC" w14:paraId="27801FE1" w14:textId="77777777" w:rsidTr="00EA04BC">
        <w:tblPrEx>
          <w:tblW w:w="0" w:type="auto"/>
          <w:tblPrExChange w:id="840" w:author="Goehring, Benjamin" w:date="2018-08-26T18:56:00Z">
            <w:tblPrEx>
              <w:tblW w:w="0" w:type="auto"/>
            </w:tblPrEx>
          </w:tblPrExChange>
        </w:tblPrEx>
        <w:trPr>
          <w:ins w:id="841" w:author="Goehring, Benjamin" w:date="2018-08-26T18:46:00Z"/>
          <w:trPrChange w:id="842" w:author="Goehring, Benjamin" w:date="2018-08-26T18:56:00Z">
            <w:trPr>
              <w:gridBefore w:val="1"/>
            </w:trPr>
          </w:trPrChange>
        </w:trPr>
        <w:tc>
          <w:tcPr>
            <w:tcW w:w="3505" w:type="dxa"/>
            <w:vMerge/>
            <w:tcBorders>
              <w:right w:val="nil"/>
            </w:tcBorders>
            <w:vAlign w:val="center"/>
            <w:tcPrChange w:id="843" w:author="Goehring, Benjamin" w:date="2018-08-26T18:56:00Z">
              <w:tcPr>
                <w:tcW w:w="3116" w:type="dxa"/>
                <w:vMerge/>
              </w:tcPr>
            </w:tcPrChange>
          </w:tcPr>
          <w:p w14:paraId="484B120B" w14:textId="77777777" w:rsidR="00031B14" w:rsidRPr="002505DC" w:rsidRDefault="00031B14">
            <w:pPr>
              <w:rPr>
                <w:ins w:id="844" w:author="Goehring, Benjamin" w:date="2018-08-26T18:46:00Z"/>
                <w:rFonts w:ascii="Times New Roman" w:hAnsi="Times New Roman" w:cs="Times New Roman"/>
                <w:sz w:val="22"/>
                <w:rPrChange w:id="845" w:author="Goehring, Benjamin" w:date="2018-08-27T07:09:00Z">
                  <w:rPr>
                    <w:ins w:id="846" w:author="Goehring, Benjamin" w:date="2018-08-26T18:46:00Z"/>
                    <w:rFonts w:ascii="Times New Roman" w:hAnsi="Times New Roman" w:cs="Times New Roman"/>
                    <w:b/>
                  </w:rPr>
                </w:rPrChange>
              </w:rPr>
              <w:pPrChange w:id="847" w:author="Goehring, Benjamin" w:date="2018-08-26T18:54:00Z">
                <w:pPr>
                  <w:spacing w:line="480" w:lineRule="auto"/>
                </w:pPr>
              </w:pPrChange>
            </w:pPr>
          </w:p>
        </w:tc>
        <w:tc>
          <w:tcPr>
            <w:tcW w:w="2430" w:type="dxa"/>
            <w:vMerge/>
            <w:tcBorders>
              <w:left w:val="nil"/>
              <w:right w:val="nil"/>
            </w:tcBorders>
            <w:vAlign w:val="center"/>
            <w:tcPrChange w:id="848" w:author="Goehring, Benjamin" w:date="2018-08-26T18:56:00Z">
              <w:tcPr>
                <w:tcW w:w="3117" w:type="dxa"/>
                <w:vMerge/>
              </w:tcPr>
            </w:tcPrChange>
          </w:tcPr>
          <w:p w14:paraId="02FFFAC7" w14:textId="77777777" w:rsidR="00031B14" w:rsidRPr="002505DC" w:rsidRDefault="00031B14">
            <w:pPr>
              <w:rPr>
                <w:ins w:id="849" w:author="Goehring, Benjamin" w:date="2018-08-26T18:46:00Z"/>
                <w:rFonts w:ascii="Times New Roman" w:hAnsi="Times New Roman" w:cs="Times New Roman"/>
                <w:sz w:val="22"/>
                <w:rPrChange w:id="850" w:author="Goehring, Benjamin" w:date="2018-08-27T07:09:00Z">
                  <w:rPr>
                    <w:ins w:id="851" w:author="Goehring, Benjamin" w:date="2018-08-26T18:46:00Z"/>
                    <w:rFonts w:ascii="Times New Roman" w:hAnsi="Times New Roman" w:cs="Times New Roman"/>
                    <w:b/>
                  </w:rPr>
                </w:rPrChange>
              </w:rPr>
              <w:pPrChange w:id="852" w:author="Goehring, Benjamin" w:date="2018-08-26T18:54:00Z">
                <w:pPr>
                  <w:spacing w:line="480" w:lineRule="auto"/>
                </w:pPr>
              </w:pPrChange>
            </w:pPr>
          </w:p>
        </w:tc>
        <w:tc>
          <w:tcPr>
            <w:tcW w:w="3415" w:type="dxa"/>
            <w:tcBorders>
              <w:left w:val="nil"/>
            </w:tcBorders>
            <w:vAlign w:val="center"/>
            <w:tcPrChange w:id="853" w:author="Goehring, Benjamin" w:date="2018-08-26T18:56:00Z">
              <w:tcPr>
                <w:tcW w:w="3117" w:type="dxa"/>
                <w:gridSpan w:val="2"/>
              </w:tcPr>
            </w:tcPrChange>
          </w:tcPr>
          <w:p w14:paraId="31446269" w14:textId="7CFEE8F4" w:rsidR="00031B14" w:rsidRPr="002505DC" w:rsidRDefault="00031B14">
            <w:pPr>
              <w:rPr>
                <w:ins w:id="854" w:author="Goehring, Benjamin" w:date="2018-08-26T18:46:00Z"/>
                <w:rFonts w:ascii="Times New Roman" w:hAnsi="Times New Roman" w:cs="Times New Roman"/>
                <w:sz w:val="22"/>
                <w:rPrChange w:id="855" w:author="Goehring, Benjamin" w:date="2018-08-27T07:09:00Z">
                  <w:rPr>
                    <w:ins w:id="856" w:author="Goehring, Benjamin" w:date="2018-08-26T18:46:00Z"/>
                    <w:rFonts w:ascii="Times New Roman" w:hAnsi="Times New Roman" w:cs="Times New Roman"/>
                    <w:b/>
                  </w:rPr>
                </w:rPrChange>
              </w:rPr>
              <w:pPrChange w:id="857" w:author="Goehring, Benjamin" w:date="2018-08-26T18:54:00Z">
                <w:pPr>
                  <w:spacing w:line="480" w:lineRule="auto"/>
                </w:pPr>
              </w:pPrChange>
            </w:pPr>
            <w:ins w:id="858" w:author="Goehring, Benjamin" w:date="2018-08-26T18:50:00Z">
              <w:r w:rsidRPr="002505DC">
                <w:rPr>
                  <w:rFonts w:ascii="Times New Roman" w:hAnsi="Times New Roman" w:cs="Times New Roman"/>
                  <w:sz w:val="22"/>
                  <w:rPrChange w:id="859" w:author="Goehring, Benjamin" w:date="2018-08-27T07:09:00Z">
                    <w:rPr>
                      <w:rFonts w:ascii="øŸ¯/c5'18Ü…©∞ÔE" w:hAnsi="øŸ¯/c5'18Ü…©∞ÔE" w:cs="øŸ¯/c5'18Ü…©∞ÔE"/>
                      <w:sz w:val="19"/>
                      <w:szCs w:val="19"/>
                    </w:rPr>
                  </w:rPrChange>
                </w:rPr>
                <w:t>Transportation (non-assistance)</w:t>
              </w:r>
            </w:ins>
          </w:p>
        </w:tc>
      </w:tr>
      <w:tr w:rsidR="00031B14" w:rsidRPr="002505DC" w14:paraId="743C0D37" w14:textId="77777777" w:rsidTr="00EA04BC">
        <w:tblPrEx>
          <w:tblW w:w="0" w:type="auto"/>
          <w:tblPrExChange w:id="860" w:author="Goehring, Benjamin" w:date="2018-08-26T18:56:00Z">
            <w:tblPrEx>
              <w:tblW w:w="0" w:type="auto"/>
            </w:tblPrEx>
          </w:tblPrExChange>
        </w:tblPrEx>
        <w:trPr>
          <w:ins w:id="861" w:author="Goehring, Benjamin" w:date="2018-08-26T18:46:00Z"/>
          <w:trPrChange w:id="862" w:author="Goehring, Benjamin" w:date="2018-08-26T18:56:00Z">
            <w:trPr>
              <w:gridBefore w:val="1"/>
            </w:trPr>
          </w:trPrChange>
        </w:trPr>
        <w:tc>
          <w:tcPr>
            <w:tcW w:w="3505" w:type="dxa"/>
            <w:vMerge/>
            <w:tcBorders>
              <w:right w:val="nil"/>
            </w:tcBorders>
            <w:vAlign w:val="center"/>
            <w:tcPrChange w:id="863" w:author="Goehring, Benjamin" w:date="2018-08-26T18:56:00Z">
              <w:tcPr>
                <w:tcW w:w="3116" w:type="dxa"/>
                <w:vMerge/>
              </w:tcPr>
            </w:tcPrChange>
          </w:tcPr>
          <w:p w14:paraId="7953BB06" w14:textId="77777777" w:rsidR="00031B14" w:rsidRPr="002505DC" w:rsidRDefault="00031B14">
            <w:pPr>
              <w:rPr>
                <w:ins w:id="864" w:author="Goehring, Benjamin" w:date="2018-08-26T18:46:00Z"/>
                <w:rFonts w:ascii="Times New Roman" w:hAnsi="Times New Roman" w:cs="Times New Roman"/>
                <w:sz w:val="22"/>
                <w:rPrChange w:id="865" w:author="Goehring, Benjamin" w:date="2018-08-27T07:09:00Z">
                  <w:rPr>
                    <w:ins w:id="866" w:author="Goehring, Benjamin" w:date="2018-08-26T18:46:00Z"/>
                    <w:rFonts w:ascii="Times New Roman" w:hAnsi="Times New Roman" w:cs="Times New Roman"/>
                    <w:b/>
                  </w:rPr>
                </w:rPrChange>
              </w:rPr>
              <w:pPrChange w:id="867" w:author="Goehring, Benjamin" w:date="2018-08-26T18:54:00Z">
                <w:pPr>
                  <w:spacing w:line="480" w:lineRule="auto"/>
                </w:pPr>
              </w:pPrChange>
            </w:pPr>
          </w:p>
        </w:tc>
        <w:tc>
          <w:tcPr>
            <w:tcW w:w="2430" w:type="dxa"/>
            <w:vMerge/>
            <w:tcBorders>
              <w:left w:val="nil"/>
              <w:right w:val="nil"/>
            </w:tcBorders>
            <w:vAlign w:val="center"/>
            <w:tcPrChange w:id="868" w:author="Goehring, Benjamin" w:date="2018-08-26T18:56:00Z">
              <w:tcPr>
                <w:tcW w:w="3117" w:type="dxa"/>
                <w:vMerge/>
              </w:tcPr>
            </w:tcPrChange>
          </w:tcPr>
          <w:p w14:paraId="1C3ACF8A" w14:textId="77777777" w:rsidR="00031B14" w:rsidRPr="002505DC" w:rsidRDefault="00031B14">
            <w:pPr>
              <w:rPr>
                <w:ins w:id="869" w:author="Goehring, Benjamin" w:date="2018-08-26T18:46:00Z"/>
                <w:rFonts w:ascii="Times New Roman" w:hAnsi="Times New Roman" w:cs="Times New Roman"/>
                <w:sz w:val="22"/>
                <w:rPrChange w:id="870" w:author="Goehring, Benjamin" w:date="2018-08-27T07:09:00Z">
                  <w:rPr>
                    <w:ins w:id="871" w:author="Goehring, Benjamin" w:date="2018-08-26T18:46:00Z"/>
                    <w:rFonts w:ascii="Times New Roman" w:hAnsi="Times New Roman" w:cs="Times New Roman"/>
                    <w:b/>
                  </w:rPr>
                </w:rPrChange>
              </w:rPr>
              <w:pPrChange w:id="872" w:author="Goehring, Benjamin" w:date="2018-08-26T18:54:00Z">
                <w:pPr>
                  <w:spacing w:line="480" w:lineRule="auto"/>
                </w:pPr>
              </w:pPrChange>
            </w:pPr>
          </w:p>
        </w:tc>
        <w:tc>
          <w:tcPr>
            <w:tcW w:w="3415" w:type="dxa"/>
            <w:tcBorders>
              <w:left w:val="nil"/>
            </w:tcBorders>
            <w:vAlign w:val="center"/>
            <w:tcPrChange w:id="873" w:author="Goehring, Benjamin" w:date="2018-08-26T18:56:00Z">
              <w:tcPr>
                <w:tcW w:w="3117" w:type="dxa"/>
                <w:gridSpan w:val="2"/>
              </w:tcPr>
            </w:tcPrChange>
          </w:tcPr>
          <w:p w14:paraId="1738AC70" w14:textId="336CB834" w:rsidR="00031B14" w:rsidRPr="002505DC" w:rsidRDefault="00031B14">
            <w:pPr>
              <w:rPr>
                <w:ins w:id="874" w:author="Goehring, Benjamin" w:date="2018-08-26T18:46:00Z"/>
                <w:rFonts w:ascii="Times New Roman" w:hAnsi="Times New Roman" w:cs="Times New Roman"/>
                <w:sz w:val="22"/>
                <w:rPrChange w:id="875" w:author="Goehring, Benjamin" w:date="2018-08-27T07:09:00Z">
                  <w:rPr>
                    <w:ins w:id="876" w:author="Goehring, Benjamin" w:date="2018-08-26T18:46:00Z"/>
                    <w:rFonts w:ascii="Times New Roman" w:hAnsi="Times New Roman" w:cs="Times New Roman"/>
                    <w:b/>
                  </w:rPr>
                </w:rPrChange>
              </w:rPr>
              <w:pPrChange w:id="877" w:author="Goehring, Benjamin" w:date="2018-08-26T18:54:00Z">
                <w:pPr>
                  <w:spacing w:line="480" w:lineRule="auto"/>
                </w:pPr>
              </w:pPrChange>
            </w:pPr>
            <w:ins w:id="878" w:author="Goehring, Benjamin" w:date="2018-08-26T18:51:00Z">
              <w:r w:rsidRPr="002505DC">
                <w:rPr>
                  <w:rFonts w:ascii="Times New Roman" w:hAnsi="Times New Roman" w:cs="Times New Roman"/>
                  <w:sz w:val="22"/>
                  <w:rPrChange w:id="879" w:author="Goehring, Benjamin" w:date="2018-08-27T07:09:00Z">
                    <w:rPr>
                      <w:rFonts w:ascii="øŸ¯/c5'18Ü…©∞ÔE" w:hAnsi="øŸ¯/c5'18Ü…©∞ÔE" w:cs="øŸ¯/c5'18Ü…©∞ÔE"/>
                      <w:sz w:val="19"/>
                      <w:szCs w:val="19"/>
                    </w:rPr>
                  </w:rPrChange>
                </w:rPr>
                <w:t>Work-related activities and expenses</w:t>
              </w:r>
            </w:ins>
          </w:p>
        </w:tc>
      </w:tr>
      <w:tr w:rsidR="00031B14" w:rsidRPr="002505DC" w14:paraId="600B9126" w14:textId="77777777" w:rsidTr="00EA04BC">
        <w:tblPrEx>
          <w:tblW w:w="0" w:type="auto"/>
          <w:tblPrExChange w:id="880" w:author="Goehring, Benjamin" w:date="2018-08-26T18:56:00Z">
            <w:tblPrEx>
              <w:tblW w:w="0" w:type="auto"/>
            </w:tblPrEx>
          </w:tblPrExChange>
        </w:tblPrEx>
        <w:trPr>
          <w:ins w:id="881" w:author="Goehring, Benjamin" w:date="2018-08-26T18:46:00Z"/>
          <w:trPrChange w:id="882" w:author="Goehring, Benjamin" w:date="2018-08-26T18:56:00Z">
            <w:trPr>
              <w:gridBefore w:val="1"/>
            </w:trPr>
          </w:trPrChange>
        </w:trPr>
        <w:tc>
          <w:tcPr>
            <w:tcW w:w="3505" w:type="dxa"/>
            <w:vMerge/>
            <w:tcBorders>
              <w:right w:val="nil"/>
            </w:tcBorders>
            <w:vAlign w:val="center"/>
            <w:tcPrChange w:id="883" w:author="Goehring, Benjamin" w:date="2018-08-26T18:56:00Z">
              <w:tcPr>
                <w:tcW w:w="3116" w:type="dxa"/>
                <w:vMerge/>
              </w:tcPr>
            </w:tcPrChange>
          </w:tcPr>
          <w:p w14:paraId="65359F90" w14:textId="77777777" w:rsidR="00031B14" w:rsidRPr="002505DC" w:rsidRDefault="00031B14">
            <w:pPr>
              <w:rPr>
                <w:ins w:id="884" w:author="Goehring, Benjamin" w:date="2018-08-26T18:46:00Z"/>
                <w:rFonts w:ascii="Times New Roman" w:hAnsi="Times New Roman" w:cs="Times New Roman"/>
                <w:sz w:val="22"/>
                <w:rPrChange w:id="885" w:author="Goehring, Benjamin" w:date="2018-08-27T07:09:00Z">
                  <w:rPr>
                    <w:ins w:id="886" w:author="Goehring, Benjamin" w:date="2018-08-26T18:46:00Z"/>
                    <w:rFonts w:ascii="Times New Roman" w:hAnsi="Times New Roman" w:cs="Times New Roman"/>
                    <w:b/>
                  </w:rPr>
                </w:rPrChange>
              </w:rPr>
              <w:pPrChange w:id="887" w:author="Goehring, Benjamin" w:date="2018-08-26T18:54:00Z">
                <w:pPr>
                  <w:spacing w:line="480" w:lineRule="auto"/>
                </w:pPr>
              </w:pPrChange>
            </w:pPr>
          </w:p>
        </w:tc>
        <w:tc>
          <w:tcPr>
            <w:tcW w:w="2430" w:type="dxa"/>
            <w:vMerge/>
            <w:tcBorders>
              <w:left w:val="nil"/>
              <w:right w:val="nil"/>
            </w:tcBorders>
            <w:vAlign w:val="center"/>
            <w:tcPrChange w:id="888" w:author="Goehring, Benjamin" w:date="2018-08-26T18:56:00Z">
              <w:tcPr>
                <w:tcW w:w="3117" w:type="dxa"/>
                <w:vMerge/>
              </w:tcPr>
            </w:tcPrChange>
          </w:tcPr>
          <w:p w14:paraId="55374CCD" w14:textId="77777777" w:rsidR="00031B14" w:rsidRPr="002505DC" w:rsidRDefault="00031B14">
            <w:pPr>
              <w:rPr>
                <w:ins w:id="889" w:author="Goehring, Benjamin" w:date="2018-08-26T18:46:00Z"/>
                <w:rFonts w:ascii="Times New Roman" w:hAnsi="Times New Roman" w:cs="Times New Roman"/>
                <w:sz w:val="22"/>
                <w:rPrChange w:id="890" w:author="Goehring, Benjamin" w:date="2018-08-27T07:09:00Z">
                  <w:rPr>
                    <w:ins w:id="891" w:author="Goehring, Benjamin" w:date="2018-08-26T18:46:00Z"/>
                    <w:rFonts w:ascii="Times New Roman" w:hAnsi="Times New Roman" w:cs="Times New Roman"/>
                    <w:b/>
                  </w:rPr>
                </w:rPrChange>
              </w:rPr>
              <w:pPrChange w:id="892" w:author="Goehring, Benjamin" w:date="2018-08-26T18:54:00Z">
                <w:pPr>
                  <w:spacing w:line="480" w:lineRule="auto"/>
                </w:pPr>
              </w:pPrChange>
            </w:pPr>
          </w:p>
        </w:tc>
        <w:tc>
          <w:tcPr>
            <w:tcW w:w="3415" w:type="dxa"/>
            <w:tcBorders>
              <w:left w:val="nil"/>
            </w:tcBorders>
            <w:vAlign w:val="center"/>
            <w:tcPrChange w:id="893" w:author="Goehring, Benjamin" w:date="2018-08-26T18:56:00Z">
              <w:tcPr>
                <w:tcW w:w="3117" w:type="dxa"/>
                <w:gridSpan w:val="2"/>
              </w:tcPr>
            </w:tcPrChange>
          </w:tcPr>
          <w:p w14:paraId="458A271E" w14:textId="632DD797" w:rsidR="00031B14" w:rsidRPr="002505DC" w:rsidRDefault="00031B14">
            <w:pPr>
              <w:rPr>
                <w:ins w:id="894" w:author="Goehring, Benjamin" w:date="2018-08-26T18:46:00Z"/>
                <w:rFonts w:ascii="Times New Roman" w:hAnsi="Times New Roman" w:cs="Times New Roman"/>
                <w:sz w:val="22"/>
                <w:rPrChange w:id="895" w:author="Goehring, Benjamin" w:date="2018-08-27T07:09:00Z">
                  <w:rPr>
                    <w:ins w:id="896" w:author="Goehring, Benjamin" w:date="2018-08-26T18:46:00Z"/>
                    <w:rFonts w:ascii="Times New Roman" w:hAnsi="Times New Roman" w:cs="Times New Roman"/>
                    <w:b/>
                  </w:rPr>
                </w:rPrChange>
              </w:rPr>
              <w:pPrChange w:id="897" w:author="Goehring, Benjamin" w:date="2018-08-26T18:54:00Z">
                <w:pPr>
                  <w:spacing w:line="480" w:lineRule="auto"/>
                </w:pPr>
              </w:pPrChange>
            </w:pPr>
            <w:ins w:id="898" w:author="Goehring, Benjamin" w:date="2018-08-26T18:51:00Z">
              <w:r w:rsidRPr="002505DC">
                <w:rPr>
                  <w:rFonts w:ascii="Times New Roman" w:hAnsi="Times New Roman" w:cs="Times New Roman"/>
                  <w:sz w:val="22"/>
                  <w:rPrChange w:id="899" w:author="Goehring, Benjamin" w:date="2018-08-27T07:09:00Z">
                    <w:rPr>
                      <w:rFonts w:ascii="øŸ¯/c5'18Ü…©∞ÔE" w:hAnsi="øŸ¯/c5'18Ü…©∞ÔE" w:cs="øŸ¯/c5'18Ü…©∞ÔE"/>
                      <w:sz w:val="19"/>
                      <w:szCs w:val="19"/>
                    </w:rPr>
                  </w:rPrChange>
                </w:rPr>
                <w:t>Individual development accounts</w:t>
              </w:r>
            </w:ins>
          </w:p>
        </w:tc>
      </w:tr>
      <w:tr w:rsidR="00031B14" w:rsidRPr="002505DC" w14:paraId="448C0BED" w14:textId="77777777" w:rsidTr="00EA04BC">
        <w:tblPrEx>
          <w:tblW w:w="0" w:type="auto"/>
          <w:tblPrExChange w:id="900" w:author="Goehring, Benjamin" w:date="2018-08-26T18:56:00Z">
            <w:tblPrEx>
              <w:tblW w:w="0" w:type="auto"/>
            </w:tblPrEx>
          </w:tblPrExChange>
        </w:tblPrEx>
        <w:trPr>
          <w:ins w:id="901" w:author="Goehring, Benjamin" w:date="2018-08-26T18:46:00Z"/>
          <w:trPrChange w:id="902" w:author="Goehring, Benjamin" w:date="2018-08-26T18:56:00Z">
            <w:trPr>
              <w:gridBefore w:val="1"/>
            </w:trPr>
          </w:trPrChange>
        </w:trPr>
        <w:tc>
          <w:tcPr>
            <w:tcW w:w="3505" w:type="dxa"/>
            <w:vMerge/>
            <w:tcBorders>
              <w:right w:val="nil"/>
            </w:tcBorders>
            <w:vAlign w:val="center"/>
            <w:tcPrChange w:id="903" w:author="Goehring, Benjamin" w:date="2018-08-26T18:56:00Z">
              <w:tcPr>
                <w:tcW w:w="3116" w:type="dxa"/>
                <w:vMerge/>
              </w:tcPr>
            </w:tcPrChange>
          </w:tcPr>
          <w:p w14:paraId="5C527E0C" w14:textId="77777777" w:rsidR="00031B14" w:rsidRPr="002505DC" w:rsidRDefault="00031B14">
            <w:pPr>
              <w:rPr>
                <w:ins w:id="904" w:author="Goehring, Benjamin" w:date="2018-08-26T18:46:00Z"/>
                <w:rFonts w:ascii="Times New Roman" w:hAnsi="Times New Roman" w:cs="Times New Roman"/>
                <w:sz w:val="22"/>
                <w:rPrChange w:id="905" w:author="Goehring, Benjamin" w:date="2018-08-27T07:09:00Z">
                  <w:rPr>
                    <w:ins w:id="906" w:author="Goehring, Benjamin" w:date="2018-08-26T18:46:00Z"/>
                    <w:rFonts w:ascii="Times New Roman" w:hAnsi="Times New Roman" w:cs="Times New Roman"/>
                    <w:b/>
                  </w:rPr>
                </w:rPrChange>
              </w:rPr>
              <w:pPrChange w:id="907" w:author="Goehring, Benjamin" w:date="2018-08-26T18:54:00Z">
                <w:pPr>
                  <w:spacing w:line="480" w:lineRule="auto"/>
                </w:pPr>
              </w:pPrChange>
            </w:pPr>
          </w:p>
        </w:tc>
        <w:tc>
          <w:tcPr>
            <w:tcW w:w="2430" w:type="dxa"/>
            <w:vMerge w:val="restart"/>
            <w:tcBorders>
              <w:left w:val="nil"/>
              <w:right w:val="nil"/>
            </w:tcBorders>
            <w:vAlign w:val="center"/>
            <w:tcPrChange w:id="908" w:author="Goehring, Benjamin" w:date="2018-08-26T18:56:00Z">
              <w:tcPr>
                <w:tcW w:w="3117" w:type="dxa"/>
                <w:vMerge w:val="restart"/>
              </w:tcPr>
            </w:tcPrChange>
          </w:tcPr>
          <w:p w14:paraId="63BA7F61" w14:textId="263E0C94" w:rsidR="00031B14" w:rsidRPr="002505DC" w:rsidRDefault="00031B14">
            <w:pPr>
              <w:rPr>
                <w:ins w:id="909" w:author="Goehring, Benjamin" w:date="2018-08-26T18:46:00Z"/>
                <w:rFonts w:ascii="Times New Roman" w:hAnsi="Times New Roman" w:cs="Times New Roman"/>
                <w:sz w:val="22"/>
                <w:rPrChange w:id="910" w:author="Goehring, Benjamin" w:date="2018-08-27T07:09:00Z">
                  <w:rPr>
                    <w:ins w:id="911" w:author="Goehring, Benjamin" w:date="2018-08-26T18:46:00Z"/>
                    <w:rFonts w:ascii="Times New Roman" w:hAnsi="Times New Roman" w:cs="Times New Roman"/>
                    <w:b/>
                  </w:rPr>
                </w:rPrChange>
              </w:rPr>
              <w:pPrChange w:id="912" w:author="Goehring, Benjamin" w:date="2018-08-26T18:54:00Z">
                <w:pPr>
                  <w:spacing w:line="480" w:lineRule="auto"/>
                </w:pPr>
              </w:pPrChange>
            </w:pPr>
            <w:ins w:id="913" w:author="Goehring, Benjamin" w:date="2018-08-26T18:49:00Z">
              <w:r w:rsidRPr="002505DC">
                <w:rPr>
                  <w:rFonts w:ascii="Times New Roman" w:hAnsi="Times New Roman" w:cs="Times New Roman"/>
                  <w:sz w:val="22"/>
                  <w:rPrChange w:id="914" w:author="Goehring, Benjamin" w:date="2018-08-27T07:09:00Z">
                    <w:rPr>
                      <w:rFonts w:ascii="øŸ¯/c5'18Ü…©∞ÔE" w:hAnsi="øŸ¯/c5'18Ü…©∞ÔE" w:cs="øŸ¯/c5'18Ü…©∞ÔE"/>
                      <w:sz w:val="19"/>
                      <w:szCs w:val="19"/>
                    </w:rPr>
                  </w:rPrChange>
                </w:rPr>
                <w:t>Refundable tax credits</w:t>
              </w:r>
            </w:ins>
          </w:p>
        </w:tc>
        <w:tc>
          <w:tcPr>
            <w:tcW w:w="3415" w:type="dxa"/>
            <w:tcBorders>
              <w:left w:val="nil"/>
            </w:tcBorders>
            <w:vAlign w:val="center"/>
            <w:tcPrChange w:id="915" w:author="Goehring, Benjamin" w:date="2018-08-26T18:56:00Z">
              <w:tcPr>
                <w:tcW w:w="3117" w:type="dxa"/>
                <w:gridSpan w:val="2"/>
              </w:tcPr>
            </w:tcPrChange>
          </w:tcPr>
          <w:p w14:paraId="04B59119" w14:textId="11F6E666" w:rsidR="00031B14" w:rsidRPr="002505DC" w:rsidRDefault="00031B14">
            <w:pPr>
              <w:rPr>
                <w:ins w:id="916" w:author="Goehring, Benjamin" w:date="2018-08-26T18:46:00Z"/>
                <w:rFonts w:ascii="Times New Roman" w:hAnsi="Times New Roman" w:cs="Times New Roman"/>
                <w:sz w:val="22"/>
                <w:rPrChange w:id="917" w:author="Goehring, Benjamin" w:date="2018-08-27T07:09:00Z">
                  <w:rPr>
                    <w:ins w:id="918" w:author="Goehring, Benjamin" w:date="2018-08-26T18:46:00Z"/>
                    <w:rFonts w:ascii="Times New Roman" w:hAnsi="Times New Roman" w:cs="Times New Roman"/>
                    <w:b/>
                  </w:rPr>
                </w:rPrChange>
              </w:rPr>
              <w:pPrChange w:id="919" w:author="Goehring, Benjamin" w:date="2018-08-26T18:54:00Z">
                <w:pPr>
                  <w:spacing w:line="480" w:lineRule="auto"/>
                </w:pPr>
              </w:pPrChange>
            </w:pPr>
            <w:ins w:id="920" w:author="Goehring, Benjamin" w:date="2018-08-26T18:51:00Z">
              <w:r w:rsidRPr="002505DC">
                <w:rPr>
                  <w:rFonts w:ascii="Times New Roman" w:hAnsi="Times New Roman" w:cs="Times New Roman"/>
                  <w:sz w:val="22"/>
                  <w:rPrChange w:id="921" w:author="Goehring, Benjamin" w:date="2018-08-27T07:09:00Z">
                    <w:rPr>
                      <w:rFonts w:ascii="øŸ¯/c5'18Ü…©∞ÔE" w:hAnsi="øŸ¯/c5'18Ü…©∞ÔE" w:cs="øŸ¯/c5'18Ü…©∞ÔE"/>
                      <w:sz w:val="19"/>
                      <w:szCs w:val="19"/>
                    </w:rPr>
                  </w:rPrChange>
                </w:rPr>
                <w:t>Refundable earned income tax credits</w:t>
              </w:r>
            </w:ins>
          </w:p>
        </w:tc>
      </w:tr>
      <w:tr w:rsidR="00031B14" w:rsidRPr="002505DC" w14:paraId="01E7552E" w14:textId="77777777" w:rsidTr="00EA04BC">
        <w:tblPrEx>
          <w:tblW w:w="0" w:type="auto"/>
          <w:tblPrExChange w:id="922" w:author="Goehring, Benjamin" w:date="2018-08-26T18:56:00Z">
            <w:tblPrEx>
              <w:tblW w:w="0" w:type="auto"/>
            </w:tblPrEx>
          </w:tblPrExChange>
        </w:tblPrEx>
        <w:trPr>
          <w:ins w:id="923" w:author="Goehring, Benjamin" w:date="2018-08-26T18:46:00Z"/>
          <w:trPrChange w:id="924" w:author="Goehring, Benjamin" w:date="2018-08-26T18:56:00Z">
            <w:trPr>
              <w:gridBefore w:val="1"/>
            </w:trPr>
          </w:trPrChange>
        </w:trPr>
        <w:tc>
          <w:tcPr>
            <w:tcW w:w="3505" w:type="dxa"/>
            <w:vMerge/>
            <w:tcBorders>
              <w:right w:val="nil"/>
            </w:tcBorders>
            <w:vAlign w:val="center"/>
            <w:tcPrChange w:id="925" w:author="Goehring, Benjamin" w:date="2018-08-26T18:56:00Z">
              <w:tcPr>
                <w:tcW w:w="3116" w:type="dxa"/>
                <w:vMerge/>
              </w:tcPr>
            </w:tcPrChange>
          </w:tcPr>
          <w:p w14:paraId="503030C4" w14:textId="77777777" w:rsidR="00031B14" w:rsidRPr="002505DC" w:rsidRDefault="00031B14">
            <w:pPr>
              <w:rPr>
                <w:ins w:id="926" w:author="Goehring, Benjamin" w:date="2018-08-26T18:46:00Z"/>
                <w:rFonts w:ascii="Times New Roman" w:hAnsi="Times New Roman" w:cs="Times New Roman"/>
                <w:sz w:val="22"/>
                <w:rPrChange w:id="927" w:author="Goehring, Benjamin" w:date="2018-08-27T07:09:00Z">
                  <w:rPr>
                    <w:ins w:id="928" w:author="Goehring, Benjamin" w:date="2018-08-26T18:46:00Z"/>
                    <w:rFonts w:ascii="Times New Roman" w:hAnsi="Times New Roman" w:cs="Times New Roman"/>
                    <w:b/>
                  </w:rPr>
                </w:rPrChange>
              </w:rPr>
              <w:pPrChange w:id="929" w:author="Goehring, Benjamin" w:date="2018-08-26T18:54:00Z">
                <w:pPr>
                  <w:spacing w:line="480" w:lineRule="auto"/>
                </w:pPr>
              </w:pPrChange>
            </w:pPr>
          </w:p>
        </w:tc>
        <w:tc>
          <w:tcPr>
            <w:tcW w:w="2430" w:type="dxa"/>
            <w:vMerge/>
            <w:tcBorders>
              <w:left w:val="nil"/>
              <w:right w:val="nil"/>
            </w:tcBorders>
            <w:vAlign w:val="center"/>
            <w:tcPrChange w:id="930" w:author="Goehring, Benjamin" w:date="2018-08-26T18:56:00Z">
              <w:tcPr>
                <w:tcW w:w="3117" w:type="dxa"/>
                <w:vMerge/>
              </w:tcPr>
            </w:tcPrChange>
          </w:tcPr>
          <w:p w14:paraId="63CBB6FA" w14:textId="77777777" w:rsidR="00031B14" w:rsidRPr="002505DC" w:rsidRDefault="00031B14">
            <w:pPr>
              <w:rPr>
                <w:ins w:id="931" w:author="Goehring, Benjamin" w:date="2018-08-26T18:46:00Z"/>
                <w:rFonts w:ascii="Times New Roman" w:hAnsi="Times New Roman" w:cs="Times New Roman"/>
                <w:sz w:val="22"/>
                <w:rPrChange w:id="932" w:author="Goehring, Benjamin" w:date="2018-08-27T07:09:00Z">
                  <w:rPr>
                    <w:ins w:id="933" w:author="Goehring, Benjamin" w:date="2018-08-26T18:46:00Z"/>
                    <w:rFonts w:ascii="Times New Roman" w:hAnsi="Times New Roman" w:cs="Times New Roman"/>
                    <w:b/>
                  </w:rPr>
                </w:rPrChange>
              </w:rPr>
              <w:pPrChange w:id="934" w:author="Goehring, Benjamin" w:date="2018-08-26T18:54:00Z">
                <w:pPr>
                  <w:spacing w:line="480" w:lineRule="auto"/>
                </w:pPr>
              </w:pPrChange>
            </w:pPr>
          </w:p>
        </w:tc>
        <w:tc>
          <w:tcPr>
            <w:tcW w:w="3415" w:type="dxa"/>
            <w:tcBorders>
              <w:left w:val="nil"/>
            </w:tcBorders>
            <w:vAlign w:val="center"/>
            <w:tcPrChange w:id="935" w:author="Goehring, Benjamin" w:date="2018-08-26T18:56:00Z">
              <w:tcPr>
                <w:tcW w:w="3117" w:type="dxa"/>
                <w:gridSpan w:val="2"/>
              </w:tcPr>
            </w:tcPrChange>
          </w:tcPr>
          <w:p w14:paraId="1937849E" w14:textId="63B540FF" w:rsidR="00031B14" w:rsidRPr="002505DC" w:rsidRDefault="00031B14">
            <w:pPr>
              <w:rPr>
                <w:ins w:id="936" w:author="Goehring, Benjamin" w:date="2018-08-26T18:46:00Z"/>
                <w:rFonts w:ascii="Times New Roman" w:hAnsi="Times New Roman" w:cs="Times New Roman"/>
                <w:sz w:val="22"/>
                <w:rPrChange w:id="937" w:author="Goehring, Benjamin" w:date="2018-08-27T07:09:00Z">
                  <w:rPr>
                    <w:ins w:id="938" w:author="Goehring, Benjamin" w:date="2018-08-26T18:46:00Z"/>
                    <w:rFonts w:ascii="Times New Roman" w:hAnsi="Times New Roman" w:cs="Times New Roman"/>
                    <w:b/>
                  </w:rPr>
                </w:rPrChange>
              </w:rPr>
              <w:pPrChange w:id="939" w:author="Goehring, Benjamin" w:date="2018-08-26T18:54:00Z">
                <w:pPr>
                  <w:spacing w:line="480" w:lineRule="auto"/>
                </w:pPr>
              </w:pPrChange>
            </w:pPr>
            <w:ins w:id="940" w:author="Goehring, Benjamin" w:date="2018-08-26T18:50:00Z">
              <w:r w:rsidRPr="002505DC">
                <w:rPr>
                  <w:rFonts w:ascii="Times New Roman" w:hAnsi="Times New Roman" w:cs="Times New Roman"/>
                  <w:sz w:val="22"/>
                  <w:rPrChange w:id="941" w:author="Goehring, Benjamin" w:date="2018-08-27T07:09:00Z">
                    <w:rPr>
                      <w:rFonts w:ascii="øŸ¯/c5'18Ü…©∞ÔE" w:hAnsi="øŸ¯/c5'18Ü…©∞ÔE" w:cs="øŸ¯/c5'18Ü…©∞ÔE"/>
                      <w:sz w:val="19"/>
                      <w:szCs w:val="19"/>
                    </w:rPr>
                  </w:rPrChange>
                </w:rPr>
                <w:t>Individual development accounts</w:t>
              </w:r>
            </w:ins>
          </w:p>
        </w:tc>
      </w:tr>
      <w:tr w:rsidR="00031B14" w:rsidRPr="002505DC" w14:paraId="543F1DB3" w14:textId="77777777" w:rsidTr="00EA04BC">
        <w:tblPrEx>
          <w:tblW w:w="0" w:type="auto"/>
          <w:tblPrExChange w:id="942" w:author="Goehring, Benjamin" w:date="2018-08-26T18:56:00Z">
            <w:tblPrEx>
              <w:tblW w:w="0" w:type="auto"/>
            </w:tblPrEx>
          </w:tblPrExChange>
        </w:tblPrEx>
        <w:trPr>
          <w:ins w:id="943" w:author="Goehring, Benjamin" w:date="2018-08-26T18:46:00Z"/>
          <w:trPrChange w:id="944" w:author="Goehring, Benjamin" w:date="2018-08-26T18:56:00Z">
            <w:trPr>
              <w:gridBefore w:val="1"/>
            </w:trPr>
          </w:trPrChange>
        </w:trPr>
        <w:tc>
          <w:tcPr>
            <w:tcW w:w="3505" w:type="dxa"/>
            <w:vMerge/>
            <w:tcBorders>
              <w:right w:val="nil"/>
            </w:tcBorders>
            <w:vAlign w:val="center"/>
            <w:tcPrChange w:id="945" w:author="Goehring, Benjamin" w:date="2018-08-26T18:56:00Z">
              <w:tcPr>
                <w:tcW w:w="3116" w:type="dxa"/>
                <w:vMerge/>
              </w:tcPr>
            </w:tcPrChange>
          </w:tcPr>
          <w:p w14:paraId="6B4C8F58" w14:textId="77777777" w:rsidR="00031B14" w:rsidRPr="002505DC" w:rsidRDefault="00031B14">
            <w:pPr>
              <w:rPr>
                <w:ins w:id="946" w:author="Goehring, Benjamin" w:date="2018-08-26T18:46:00Z"/>
                <w:rFonts w:ascii="Times New Roman" w:hAnsi="Times New Roman" w:cs="Times New Roman"/>
                <w:sz w:val="22"/>
                <w:rPrChange w:id="947" w:author="Goehring, Benjamin" w:date="2018-08-27T07:09:00Z">
                  <w:rPr>
                    <w:ins w:id="948" w:author="Goehring, Benjamin" w:date="2018-08-26T18:46:00Z"/>
                    <w:rFonts w:ascii="Times New Roman" w:hAnsi="Times New Roman" w:cs="Times New Roman"/>
                    <w:b/>
                  </w:rPr>
                </w:rPrChange>
              </w:rPr>
              <w:pPrChange w:id="949" w:author="Goehring, Benjamin" w:date="2018-08-26T18:54:00Z">
                <w:pPr>
                  <w:spacing w:line="480" w:lineRule="auto"/>
                </w:pPr>
              </w:pPrChange>
            </w:pPr>
          </w:p>
        </w:tc>
        <w:tc>
          <w:tcPr>
            <w:tcW w:w="2430" w:type="dxa"/>
            <w:tcBorders>
              <w:left w:val="nil"/>
              <w:right w:val="nil"/>
            </w:tcBorders>
            <w:vAlign w:val="center"/>
            <w:tcPrChange w:id="950" w:author="Goehring, Benjamin" w:date="2018-08-26T18:56:00Z">
              <w:tcPr>
                <w:tcW w:w="3117" w:type="dxa"/>
              </w:tcPr>
            </w:tcPrChange>
          </w:tcPr>
          <w:p w14:paraId="73241070" w14:textId="6EE637BE" w:rsidR="00031B14" w:rsidRPr="002505DC" w:rsidRDefault="00031B14">
            <w:pPr>
              <w:rPr>
                <w:ins w:id="951" w:author="Goehring, Benjamin" w:date="2018-08-26T18:46:00Z"/>
                <w:rFonts w:ascii="Times New Roman" w:hAnsi="Times New Roman" w:cs="Times New Roman"/>
                <w:sz w:val="22"/>
                <w:rPrChange w:id="952" w:author="Goehring, Benjamin" w:date="2018-08-27T07:09:00Z">
                  <w:rPr>
                    <w:ins w:id="953" w:author="Goehring, Benjamin" w:date="2018-08-26T18:46:00Z"/>
                    <w:rFonts w:ascii="Times New Roman" w:hAnsi="Times New Roman" w:cs="Times New Roman"/>
                    <w:b/>
                  </w:rPr>
                </w:rPrChange>
              </w:rPr>
              <w:pPrChange w:id="954" w:author="Goehring, Benjamin" w:date="2018-08-26T18:54:00Z">
                <w:pPr>
                  <w:spacing w:line="480" w:lineRule="auto"/>
                </w:pPr>
              </w:pPrChange>
            </w:pPr>
            <w:ins w:id="955" w:author="Goehring, Benjamin" w:date="2018-08-26T18:49:00Z">
              <w:r w:rsidRPr="002505DC">
                <w:rPr>
                  <w:rFonts w:ascii="Times New Roman" w:hAnsi="Times New Roman" w:cs="Times New Roman"/>
                  <w:sz w:val="22"/>
                  <w:rPrChange w:id="956" w:author="Goehring, Benjamin" w:date="2018-08-27T07:09:00Z">
                    <w:rPr>
                      <w:rFonts w:ascii="øŸ¯/c5'18Ü…©∞ÔE" w:hAnsi="øŸ¯/c5'18Ü…©∞ÔE" w:cs="øŸ¯/c5'18Ü…©∞ÔE"/>
                      <w:sz w:val="19"/>
                      <w:szCs w:val="19"/>
                    </w:rPr>
                  </w:rPrChange>
                </w:rPr>
                <w:t>Diversion benefits</w:t>
              </w:r>
            </w:ins>
          </w:p>
        </w:tc>
        <w:tc>
          <w:tcPr>
            <w:tcW w:w="3415" w:type="dxa"/>
            <w:tcBorders>
              <w:left w:val="nil"/>
            </w:tcBorders>
            <w:vAlign w:val="center"/>
            <w:tcPrChange w:id="957" w:author="Goehring, Benjamin" w:date="2018-08-26T18:56:00Z">
              <w:tcPr>
                <w:tcW w:w="3117" w:type="dxa"/>
                <w:gridSpan w:val="2"/>
              </w:tcPr>
            </w:tcPrChange>
          </w:tcPr>
          <w:p w14:paraId="49978110" w14:textId="34C12F25" w:rsidR="00031B14" w:rsidRPr="002505DC" w:rsidRDefault="00031B14">
            <w:pPr>
              <w:rPr>
                <w:ins w:id="958" w:author="Goehring, Benjamin" w:date="2018-08-26T18:46:00Z"/>
                <w:rFonts w:ascii="Times New Roman" w:hAnsi="Times New Roman" w:cs="Times New Roman"/>
                <w:sz w:val="22"/>
                <w:rPrChange w:id="959" w:author="Goehring, Benjamin" w:date="2018-08-27T07:09:00Z">
                  <w:rPr>
                    <w:ins w:id="960" w:author="Goehring, Benjamin" w:date="2018-08-26T18:46:00Z"/>
                    <w:rFonts w:ascii="Times New Roman" w:hAnsi="Times New Roman" w:cs="Times New Roman"/>
                    <w:b/>
                  </w:rPr>
                </w:rPrChange>
              </w:rPr>
              <w:pPrChange w:id="961" w:author="Goehring, Benjamin" w:date="2018-08-26T18:54:00Z">
                <w:pPr>
                  <w:spacing w:line="480" w:lineRule="auto"/>
                </w:pPr>
              </w:pPrChange>
            </w:pPr>
            <w:ins w:id="962" w:author="Goehring, Benjamin" w:date="2018-08-26T18:52:00Z">
              <w:r w:rsidRPr="002505DC">
                <w:rPr>
                  <w:rFonts w:ascii="Times New Roman" w:hAnsi="Times New Roman" w:cs="Times New Roman"/>
                  <w:sz w:val="22"/>
                  <w:rPrChange w:id="963" w:author="Goehring, Benjamin" w:date="2018-08-27T07:09:00Z">
                    <w:rPr>
                      <w:rFonts w:ascii="øŸ¯/c5'18Ü…©∞ÔE" w:hAnsi="øŸ¯/c5'18Ü…©∞ÔE" w:cs="øŸ¯/c5'18Ü…©∞ÔE"/>
                      <w:sz w:val="19"/>
                      <w:szCs w:val="19"/>
                    </w:rPr>
                  </w:rPrChange>
                </w:rPr>
                <w:t>Non-recurrent short-term benefits</w:t>
              </w:r>
            </w:ins>
          </w:p>
        </w:tc>
      </w:tr>
      <w:tr w:rsidR="00031B14" w:rsidRPr="002505DC" w14:paraId="6A508507" w14:textId="77777777" w:rsidTr="00EA04BC">
        <w:tblPrEx>
          <w:tblW w:w="0" w:type="auto"/>
          <w:tblPrExChange w:id="964" w:author="Goehring, Benjamin" w:date="2018-08-26T18:56:00Z">
            <w:tblPrEx>
              <w:tblW w:w="0" w:type="auto"/>
            </w:tblPrEx>
          </w:tblPrExChange>
        </w:tblPrEx>
        <w:trPr>
          <w:ins w:id="965" w:author="Goehring, Benjamin" w:date="2018-08-26T18:46:00Z"/>
          <w:trPrChange w:id="966" w:author="Goehring, Benjamin" w:date="2018-08-26T18:56:00Z">
            <w:trPr>
              <w:gridBefore w:val="1"/>
            </w:trPr>
          </w:trPrChange>
        </w:trPr>
        <w:tc>
          <w:tcPr>
            <w:tcW w:w="3505" w:type="dxa"/>
            <w:vMerge/>
            <w:tcBorders>
              <w:right w:val="nil"/>
            </w:tcBorders>
            <w:vAlign w:val="center"/>
            <w:tcPrChange w:id="967" w:author="Goehring, Benjamin" w:date="2018-08-26T18:56:00Z">
              <w:tcPr>
                <w:tcW w:w="3116" w:type="dxa"/>
                <w:vMerge/>
              </w:tcPr>
            </w:tcPrChange>
          </w:tcPr>
          <w:p w14:paraId="398DAB34" w14:textId="77777777" w:rsidR="00031B14" w:rsidRPr="002505DC" w:rsidRDefault="00031B14">
            <w:pPr>
              <w:rPr>
                <w:ins w:id="968" w:author="Goehring, Benjamin" w:date="2018-08-26T18:46:00Z"/>
                <w:rFonts w:ascii="Times New Roman" w:hAnsi="Times New Roman" w:cs="Times New Roman"/>
                <w:sz w:val="22"/>
                <w:rPrChange w:id="969" w:author="Goehring, Benjamin" w:date="2018-08-27T07:09:00Z">
                  <w:rPr>
                    <w:ins w:id="970" w:author="Goehring, Benjamin" w:date="2018-08-26T18:46:00Z"/>
                    <w:rFonts w:ascii="Times New Roman" w:hAnsi="Times New Roman" w:cs="Times New Roman"/>
                    <w:b/>
                  </w:rPr>
                </w:rPrChange>
              </w:rPr>
              <w:pPrChange w:id="971" w:author="Goehring, Benjamin" w:date="2018-08-26T18:54:00Z">
                <w:pPr>
                  <w:spacing w:line="480" w:lineRule="auto"/>
                </w:pPr>
              </w:pPrChange>
            </w:pPr>
          </w:p>
        </w:tc>
        <w:tc>
          <w:tcPr>
            <w:tcW w:w="2430" w:type="dxa"/>
            <w:vMerge w:val="restart"/>
            <w:tcBorders>
              <w:left w:val="nil"/>
              <w:right w:val="nil"/>
            </w:tcBorders>
            <w:vAlign w:val="center"/>
            <w:tcPrChange w:id="972" w:author="Goehring, Benjamin" w:date="2018-08-26T18:56:00Z">
              <w:tcPr>
                <w:tcW w:w="3117" w:type="dxa"/>
                <w:vMerge w:val="restart"/>
              </w:tcPr>
            </w:tcPrChange>
          </w:tcPr>
          <w:p w14:paraId="0AEDC84E" w14:textId="326A72FA" w:rsidR="00031B14" w:rsidRPr="002505DC" w:rsidRDefault="00031B14">
            <w:pPr>
              <w:rPr>
                <w:ins w:id="973" w:author="Goehring, Benjamin" w:date="2018-08-26T18:46:00Z"/>
                <w:rFonts w:ascii="Times New Roman" w:hAnsi="Times New Roman" w:cs="Times New Roman"/>
                <w:sz w:val="22"/>
                <w:rPrChange w:id="974" w:author="Goehring, Benjamin" w:date="2018-08-27T07:09:00Z">
                  <w:rPr>
                    <w:ins w:id="975" w:author="Goehring, Benjamin" w:date="2018-08-26T18:46:00Z"/>
                    <w:rFonts w:ascii="Times New Roman" w:hAnsi="Times New Roman" w:cs="Times New Roman"/>
                    <w:b/>
                  </w:rPr>
                </w:rPrChange>
              </w:rPr>
              <w:pPrChange w:id="976" w:author="Goehring, Benjamin" w:date="2018-08-26T18:54:00Z">
                <w:pPr>
                  <w:spacing w:line="480" w:lineRule="auto"/>
                </w:pPr>
              </w:pPrChange>
            </w:pPr>
            <w:ins w:id="977" w:author="Goehring, Benjamin" w:date="2018-08-26T18:49:00Z">
              <w:r w:rsidRPr="002505DC">
                <w:rPr>
                  <w:rFonts w:ascii="Times New Roman" w:hAnsi="Times New Roman" w:cs="Times New Roman"/>
                  <w:sz w:val="22"/>
                  <w:rPrChange w:id="978" w:author="Goehring, Benjamin" w:date="2018-08-27T07:09:00Z">
                    <w:rPr>
                      <w:rFonts w:ascii="øŸ¯/c5'18Ü…©∞ÔE" w:hAnsi="øŸ¯/c5'18Ü…©∞ÔE" w:cs="øŸ¯/c5'18Ü…©∞ÔE"/>
                      <w:sz w:val="19"/>
                      <w:szCs w:val="19"/>
                    </w:rPr>
                  </w:rPrChange>
                </w:rPr>
                <w:t>Marriage and pregnancy</w:t>
              </w:r>
            </w:ins>
          </w:p>
        </w:tc>
        <w:tc>
          <w:tcPr>
            <w:tcW w:w="3415" w:type="dxa"/>
            <w:tcBorders>
              <w:left w:val="nil"/>
            </w:tcBorders>
            <w:vAlign w:val="center"/>
            <w:tcPrChange w:id="979" w:author="Goehring, Benjamin" w:date="2018-08-26T18:56:00Z">
              <w:tcPr>
                <w:tcW w:w="3117" w:type="dxa"/>
                <w:gridSpan w:val="2"/>
              </w:tcPr>
            </w:tcPrChange>
          </w:tcPr>
          <w:p w14:paraId="64E32697" w14:textId="77777777" w:rsidR="00031B14" w:rsidRPr="002505DC" w:rsidRDefault="00031B14">
            <w:pPr>
              <w:autoSpaceDE w:val="0"/>
              <w:autoSpaceDN w:val="0"/>
              <w:adjustRightInd w:val="0"/>
              <w:rPr>
                <w:ins w:id="980" w:author="Goehring, Benjamin" w:date="2018-08-26T18:52:00Z"/>
                <w:rFonts w:ascii="Times New Roman" w:hAnsi="Times New Roman" w:cs="Times New Roman"/>
                <w:sz w:val="22"/>
                <w:rPrChange w:id="981" w:author="Goehring, Benjamin" w:date="2018-08-27T07:09:00Z">
                  <w:rPr>
                    <w:ins w:id="982" w:author="Goehring, Benjamin" w:date="2018-08-26T18:52:00Z"/>
                    <w:rFonts w:ascii="øŸ¯/c5'18Ü…©∞ÔE" w:hAnsi="øŸ¯/c5'18Ü…©∞ÔE" w:cs="øŸ¯/c5'18Ü…©∞ÔE"/>
                    <w:sz w:val="19"/>
                    <w:szCs w:val="19"/>
                  </w:rPr>
                </w:rPrChange>
              </w:rPr>
            </w:pPr>
            <w:ins w:id="983" w:author="Goehring, Benjamin" w:date="2018-08-26T18:52:00Z">
              <w:r w:rsidRPr="002505DC">
                <w:rPr>
                  <w:rFonts w:ascii="Times New Roman" w:hAnsi="Times New Roman" w:cs="Times New Roman"/>
                  <w:sz w:val="22"/>
                  <w:rPrChange w:id="984" w:author="Goehring, Benjamin" w:date="2018-08-27T07:09:00Z">
                    <w:rPr>
                      <w:rFonts w:ascii="øŸ¯/c5'18Ü…©∞ÔE" w:hAnsi="øŸ¯/c5'18Ü…©∞ÔE" w:cs="øŸ¯/c5'18Ü…©∞ÔE"/>
                      <w:sz w:val="19"/>
                      <w:szCs w:val="19"/>
                    </w:rPr>
                  </w:rPrChange>
                </w:rPr>
                <w:t>Prevention of out of wedlock</w:t>
              </w:r>
            </w:ins>
          </w:p>
          <w:p w14:paraId="5F2A06B7" w14:textId="794C55BB" w:rsidR="00031B14" w:rsidRPr="002505DC" w:rsidRDefault="00031B14">
            <w:pPr>
              <w:rPr>
                <w:ins w:id="985" w:author="Goehring, Benjamin" w:date="2018-08-26T18:46:00Z"/>
                <w:rFonts w:ascii="Times New Roman" w:hAnsi="Times New Roman" w:cs="Times New Roman"/>
                <w:sz w:val="22"/>
                <w:rPrChange w:id="986" w:author="Goehring, Benjamin" w:date="2018-08-27T07:09:00Z">
                  <w:rPr>
                    <w:ins w:id="987" w:author="Goehring, Benjamin" w:date="2018-08-26T18:46:00Z"/>
                    <w:rFonts w:ascii="Times New Roman" w:hAnsi="Times New Roman" w:cs="Times New Roman"/>
                    <w:b/>
                  </w:rPr>
                </w:rPrChange>
              </w:rPr>
              <w:pPrChange w:id="988" w:author="Goehring, Benjamin" w:date="2018-08-26T18:54:00Z">
                <w:pPr>
                  <w:spacing w:line="480" w:lineRule="auto"/>
                </w:pPr>
              </w:pPrChange>
            </w:pPr>
            <w:ins w:id="989" w:author="Goehring, Benjamin" w:date="2018-08-26T18:52:00Z">
              <w:r w:rsidRPr="002505DC">
                <w:rPr>
                  <w:rFonts w:ascii="Times New Roman" w:hAnsi="Times New Roman" w:cs="Times New Roman"/>
                  <w:sz w:val="22"/>
                  <w:rPrChange w:id="990" w:author="Goehring, Benjamin" w:date="2018-08-27T07:09:00Z">
                    <w:rPr>
                      <w:rFonts w:ascii="øŸ¯/c5'18Ü…©∞ÔE" w:hAnsi="øŸ¯/c5'18Ü…©∞ÔE" w:cs="øŸ¯/c5'18Ü…©∞ÔE"/>
                      <w:sz w:val="19"/>
                      <w:szCs w:val="19"/>
                    </w:rPr>
                  </w:rPrChange>
                </w:rPr>
                <w:t>pregnancies</w:t>
              </w:r>
            </w:ins>
          </w:p>
        </w:tc>
      </w:tr>
      <w:tr w:rsidR="00031B14" w:rsidRPr="002505DC" w14:paraId="141987DC" w14:textId="77777777" w:rsidTr="00EA04BC">
        <w:tblPrEx>
          <w:tblW w:w="0" w:type="auto"/>
          <w:tblPrExChange w:id="991" w:author="Goehring, Benjamin" w:date="2018-08-26T18:56:00Z">
            <w:tblPrEx>
              <w:tblW w:w="0" w:type="auto"/>
            </w:tblPrEx>
          </w:tblPrExChange>
        </w:tblPrEx>
        <w:trPr>
          <w:ins w:id="992" w:author="Goehring, Benjamin" w:date="2018-08-26T18:46:00Z"/>
          <w:trPrChange w:id="993" w:author="Goehring, Benjamin" w:date="2018-08-26T18:56:00Z">
            <w:trPr>
              <w:gridBefore w:val="1"/>
            </w:trPr>
          </w:trPrChange>
        </w:trPr>
        <w:tc>
          <w:tcPr>
            <w:tcW w:w="3505" w:type="dxa"/>
            <w:vMerge/>
            <w:tcBorders>
              <w:right w:val="nil"/>
            </w:tcBorders>
            <w:vAlign w:val="center"/>
            <w:tcPrChange w:id="994" w:author="Goehring, Benjamin" w:date="2018-08-26T18:56:00Z">
              <w:tcPr>
                <w:tcW w:w="3116" w:type="dxa"/>
                <w:vMerge/>
              </w:tcPr>
            </w:tcPrChange>
          </w:tcPr>
          <w:p w14:paraId="742BDEED" w14:textId="77777777" w:rsidR="00031B14" w:rsidRPr="002505DC" w:rsidRDefault="00031B14">
            <w:pPr>
              <w:rPr>
                <w:ins w:id="995" w:author="Goehring, Benjamin" w:date="2018-08-26T18:46:00Z"/>
                <w:rFonts w:ascii="Times New Roman" w:hAnsi="Times New Roman" w:cs="Times New Roman"/>
                <w:sz w:val="22"/>
                <w:rPrChange w:id="996" w:author="Goehring, Benjamin" w:date="2018-08-27T07:09:00Z">
                  <w:rPr>
                    <w:ins w:id="997" w:author="Goehring, Benjamin" w:date="2018-08-26T18:46:00Z"/>
                    <w:rFonts w:ascii="Times New Roman" w:hAnsi="Times New Roman" w:cs="Times New Roman"/>
                    <w:b/>
                  </w:rPr>
                </w:rPrChange>
              </w:rPr>
              <w:pPrChange w:id="998" w:author="Goehring, Benjamin" w:date="2018-08-26T18:54:00Z">
                <w:pPr>
                  <w:spacing w:line="480" w:lineRule="auto"/>
                </w:pPr>
              </w:pPrChange>
            </w:pPr>
          </w:p>
        </w:tc>
        <w:tc>
          <w:tcPr>
            <w:tcW w:w="2430" w:type="dxa"/>
            <w:vMerge/>
            <w:tcBorders>
              <w:left w:val="nil"/>
              <w:right w:val="nil"/>
            </w:tcBorders>
            <w:vAlign w:val="center"/>
            <w:tcPrChange w:id="999" w:author="Goehring, Benjamin" w:date="2018-08-26T18:56:00Z">
              <w:tcPr>
                <w:tcW w:w="3117" w:type="dxa"/>
                <w:vMerge/>
              </w:tcPr>
            </w:tcPrChange>
          </w:tcPr>
          <w:p w14:paraId="5214250E" w14:textId="77777777" w:rsidR="00031B14" w:rsidRPr="002505DC" w:rsidRDefault="00031B14">
            <w:pPr>
              <w:rPr>
                <w:ins w:id="1000" w:author="Goehring, Benjamin" w:date="2018-08-26T18:46:00Z"/>
                <w:rFonts w:ascii="Times New Roman" w:hAnsi="Times New Roman" w:cs="Times New Roman"/>
                <w:sz w:val="22"/>
                <w:rPrChange w:id="1001" w:author="Goehring, Benjamin" w:date="2018-08-27T07:09:00Z">
                  <w:rPr>
                    <w:ins w:id="1002" w:author="Goehring, Benjamin" w:date="2018-08-26T18:46:00Z"/>
                    <w:rFonts w:ascii="Times New Roman" w:hAnsi="Times New Roman" w:cs="Times New Roman"/>
                    <w:b/>
                  </w:rPr>
                </w:rPrChange>
              </w:rPr>
              <w:pPrChange w:id="1003" w:author="Goehring, Benjamin" w:date="2018-08-26T18:54:00Z">
                <w:pPr>
                  <w:spacing w:line="480" w:lineRule="auto"/>
                </w:pPr>
              </w:pPrChange>
            </w:pPr>
          </w:p>
        </w:tc>
        <w:tc>
          <w:tcPr>
            <w:tcW w:w="3415" w:type="dxa"/>
            <w:tcBorders>
              <w:left w:val="nil"/>
            </w:tcBorders>
            <w:vAlign w:val="center"/>
            <w:tcPrChange w:id="1004" w:author="Goehring, Benjamin" w:date="2018-08-26T18:56:00Z">
              <w:tcPr>
                <w:tcW w:w="3117" w:type="dxa"/>
                <w:gridSpan w:val="2"/>
              </w:tcPr>
            </w:tcPrChange>
          </w:tcPr>
          <w:p w14:paraId="69DE66C5" w14:textId="3E30F230" w:rsidR="00031B14" w:rsidRPr="002505DC" w:rsidRDefault="00031B14">
            <w:pPr>
              <w:rPr>
                <w:ins w:id="1005" w:author="Goehring, Benjamin" w:date="2018-08-26T18:46:00Z"/>
                <w:rFonts w:ascii="Times New Roman" w:hAnsi="Times New Roman" w:cs="Times New Roman"/>
                <w:sz w:val="22"/>
                <w:rPrChange w:id="1006" w:author="Goehring, Benjamin" w:date="2018-08-27T07:09:00Z">
                  <w:rPr>
                    <w:ins w:id="1007" w:author="Goehring, Benjamin" w:date="2018-08-26T18:46:00Z"/>
                    <w:rFonts w:ascii="Times New Roman" w:hAnsi="Times New Roman" w:cs="Times New Roman"/>
                    <w:b/>
                  </w:rPr>
                </w:rPrChange>
              </w:rPr>
              <w:pPrChange w:id="1008" w:author="Goehring, Benjamin" w:date="2018-08-26T18:54:00Z">
                <w:pPr>
                  <w:spacing w:line="480" w:lineRule="auto"/>
                </w:pPr>
              </w:pPrChange>
            </w:pPr>
            <w:ins w:id="1009" w:author="Goehring, Benjamin" w:date="2018-08-26T18:52:00Z">
              <w:r w:rsidRPr="002505DC">
                <w:rPr>
                  <w:rFonts w:ascii="Times New Roman" w:hAnsi="Times New Roman" w:cs="Times New Roman"/>
                  <w:sz w:val="22"/>
                  <w:rPrChange w:id="1010" w:author="Goehring, Benjamin" w:date="2018-08-27T07:09:00Z">
                    <w:rPr>
                      <w:rFonts w:ascii="øŸ¯/c5'18Ü…©∞ÔE" w:hAnsi="øŸ¯/c5'18Ü…©∞ÔE" w:cs="øŸ¯/c5'18Ü…©∞ÔE"/>
                      <w:sz w:val="19"/>
                      <w:szCs w:val="19"/>
                    </w:rPr>
                  </w:rPrChange>
                </w:rPr>
                <w:t xml:space="preserve">Two-parent family formation </w:t>
              </w:r>
              <w:r w:rsidR="00EA04BC" w:rsidRPr="002505DC">
                <w:rPr>
                  <w:rFonts w:ascii="Times New Roman" w:hAnsi="Times New Roman" w:cs="Times New Roman"/>
                  <w:sz w:val="22"/>
                  <w:rPrChange w:id="1011" w:author="Goehring, Benjamin" w:date="2018-08-27T07:09:00Z">
                    <w:rPr>
                      <w:rFonts w:ascii="øŸ¯/c5'18Ü…©∞ÔE" w:hAnsi="øŸ¯/c5'18Ü…©∞ÔE" w:cs="øŸ¯/c5'18Ü…©∞ÔE"/>
                      <w:sz w:val="19"/>
                      <w:szCs w:val="19"/>
                    </w:rPr>
                  </w:rPrChange>
                </w:rPr>
                <w:t>and maintenance</w:t>
              </w:r>
            </w:ins>
          </w:p>
        </w:tc>
      </w:tr>
      <w:tr w:rsidR="00031B14" w:rsidRPr="002505DC" w14:paraId="3566B0CB" w14:textId="77777777" w:rsidTr="00EA04BC">
        <w:tblPrEx>
          <w:tblW w:w="0" w:type="auto"/>
          <w:tblPrExChange w:id="1012" w:author="Goehring, Benjamin" w:date="2018-08-26T18:56:00Z">
            <w:tblPrEx>
              <w:tblW w:w="0" w:type="auto"/>
            </w:tblPrEx>
          </w:tblPrExChange>
        </w:tblPrEx>
        <w:trPr>
          <w:ins w:id="1013" w:author="Goehring, Benjamin" w:date="2018-08-26T18:46:00Z"/>
          <w:trPrChange w:id="1014" w:author="Goehring, Benjamin" w:date="2018-08-26T18:56:00Z">
            <w:trPr>
              <w:gridBefore w:val="1"/>
            </w:trPr>
          </w:trPrChange>
        </w:trPr>
        <w:tc>
          <w:tcPr>
            <w:tcW w:w="3505" w:type="dxa"/>
            <w:vMerge w:val="restart"/>
            <w:tcBorders>
              <w:right w:val="nil"/>
            </w:tcBorders>
            <w:vAlign w:val="center"/>
            <w:tcPrChange w:id="1015" w:author="Goehring, Benjamin" w:date="2018-08-26T18:56:00Z">
              <w:tcPr>
                <w:tcW w:w="3116" w:type="dxa"/>
                <w:vMerge w:val="restart"/>
              </w:tcPr>
            </w:tcPrChange>
          </w:tcPr>
          <w:p w14:paraId="08E471DD" w14:textId="44985EB5" w:rsidR="00031B14" w:rsidRPr="002505DC" w:rsidRDefault="00031B14">
            <w:pPr>
              <w:rPr>
                <w:ins w:id="1016" w:author="Goehring, Benjamin" w:date="2018-08-26T18:46:00Z"/>
                <w:rFonts w:ascii="Times New Roman" w:hAnsi="Times New Roman" w:cs="Times New Roman"/>
                <w:sz w:val="22"/>
                <w:rPrChange w:id="1017" w:author="Goehring, Benjamin" w:date="2018-08-27T07:09:00Z">
                  <w:rPr>
                    <w:ins w:id="1018" w:author="Goehring, Benjamin" w:date="2018-08-26T18:46:00Z"/>
                    <w:rFonts w:ascii="Times New Roman" w:hAnsi="Times New Roman" w:cs="Times New Roman"/>
                    <w:b/>
                  </w:rPr>
                </w:rPrChange>
              </w:rPr>
              <w:pPrChange w:id="1019" w:author="Goehring, Benjamin" w:date="2018-08-26T18:54:00Z">
                <w:pPr>
                  <w:spacing w:line="480" w:lineRule="auto"/>
                </w:pPr>
              </w:pPrChange>
            </w:pPr>
            <w:ins w:id="1020" w:author="Goehring, Benjamin" w:date="2018-08-26T18:48:00Z">
              <w:r w:rsidRPr="002505DC">
                <w:rPr>
                  <w:rFonts w:ascii="Times New Roman" w:hAnsi="Times New Roman" w:cs="Times New Roman"/>
                  <w:sz w:val="22"/>
                  <w:rPrChange w:id="1021" w:author="Goehring, Benjamin" w:date="2018-08-27T07:09:00Z">
                    <w:rPr>
                      <w:rFonts w:ascii="øŸ¯/c5'18Ü…©∞ÔE" w:hAnsi="øŸ¯/c5'18Ü…©∞ÔE" w:cs="øŸ¯/c5'18Ü…©∞ÔE"/>
                      <w:sz w:val="19"/>
                      <w:szCs w:val="19"/>
                    </w:rPr>
                  </w:rPrChange>
                </w:rPr>
                <w:t>Other</w:t>
              </w:r>
            </w:ins>
          </w:p>
        </w:tc>
        <w:tc>
          <w:tcPr>
            <w:tcW w:w="2430" w:type="dxa"/>
            <w:vMerge w:val="restart"/>
            <w:tcBorders>
              <w:left w:val="nil"/>
              <w:right w:val="nil"/>
            </w:tcBorders>
            <w:vAlign w:val="center"/>
            <w:tcPrChange w:id="1022" w:author="Goehring, Benjamin" w:date="2018-08-26T18:56:00Z">
              <w:tcPr>
                <w:tcW w:w="3117" w:type="dxa"/>
                <w:vMerge w:val="restart"/>
              </w:tcPr>
            </w:tcPrChange>
          </w:tcPr>
          <w:p w14:paraId="3EF0E043" w14:textId="29D4C791" w:rsidR="00031B14" w:rsidRPr="002505DC" w:rsidRDefault="00031B14">
            <w:pPr>
              <w:rPr>
                <w:ins w:id="1023" w:author="Goehring, Benjamin" w:date="2018-08-26T18:46:00Z"/>
                <w:rFonts w:ascii="Times New Roman" w:hAnsi="Times New Roman" w:cs="Times New Roman"/>
                <w:sz w:val="22"/>
                <w:rPrChange w:id="1024" w:author="Goehring, Benjamin" w:date="2018-08-27T07:09:00Z">
                  <w:rPr>
                    <w:ins w:id="1025" w:author="Goehring, Benjamin" w:date="2018-08-26T18:46:00Z"/>
                    <w:rFonts w:ascii="Times New Roman" w:hAnsi="Times New Roman" w:cs="Times New Roman"/>
                    <w:b/>
                  </w:rPr>
                </w:rPrChange>
              </w:rPr>
              <w:pPrChange w:id="1026" w:author="Goehring, Benjamin" w:date="2018-08-26T18:54:00Z">
                <w:pPr>
                  <w:spacing w:line="480" w:lineRule="auto"/>
                </w:pPr>
              </w:pPrChange>
            </w:pPr>
            <w:ins w:id="1027" w:author="Goehring, Benjamin" w:date="2018-08-26T18:49:00Z">
              <w:r w:rsidRPr="002505DC">
                <w:rPr>
                  <w:rFonts w:ascii="Times New Roman" w:hAnsi="Times New Roman" w:cs="Times New Roman"/>
                  <w:sz w:val="22"/>
                  <w:rPrChange w:id="1028" w:author="Goehring, Benjamin" w:date="2018-08-27T07:09:00Z">
                    <w:rPr>
                      <w:rFonts w:ascii="øŸ¯/c5'18Ü…©∞ÔE" w:hAnsi="øŸ¯/c5'18Ü…©∞ÔE" w:cs="øŸ¯/c5'18Ü…©∞ÔE"/>
                      <w:sz w:val="19"/>
                      <w:szCs w:val="19"/>
                    </w:rPr>
                  </w:rPrChange>
                </w:rPr>
                <w:t>Expenditures under prior law</w:t>
              </w:r>
            </w:ins>
          </w:p>
        </w:tc>
        <w:tc>
          <w:tcPr>
            <w:tcW w:w="3415" w:type="dxa"/>
            <w:tcBorders>
              <w:left w:val="nil"/>
            </w:tcBorders>
            <w:vAlign w:val="center"/>
            <w:tcPrChange w:id="1029" w:author="Goehring, Benjamin" w:date="2018-08-26T18:56:00Z">
              <w:tcPr>
                <w:tcW w:w="3117" w:type="dxa"/>
                <w:gridSpan w:val="2"/>
              </w:tcPr>
            </w:tcPrChange>
          </w:tcPr>
          <w:p w14:paraId="39D82DED" w14:textId="1F151D58" w:rsidR="00031B14" w:rsidRPr="002505DC" w:rsidRDefault="00EA04BC">
            <w:pPr>
              <w:rPr>
                <w:ins w:id="1030" w:author="Goehring, Benjamin" w:date="2018-08-26T18:46:00Z"/>
                <w:rFonts w:ascii="Times New Roman" w:hAnsi="Times New Roman" w:cs="Times New Roman"/>
                <w:sz w:val="22"/>
                <w:rPrChange w:id="1031" w:author="Goehring, Benjamin" w:date="2018-08-27T07:09:00Z">
                  <w:rPr>
                    <w:ins w:id="1032" w:author="Goehring, Benjamin" w:date="2018-08-26T18:46:00Z"/>
                    <w:rFonts w:ascii="Times New Roman" w:hAnsi="Times New Roman" w:cs="Times New Roman"/>
                    <w:b/>
                  </w:rPr>
                </w:rPrChange>
              </w:rPr>
              <w:pPrChange w:id="1033" w:author="Goehring, Benjamin" w:date="2018-08-26T18:54:00Z">
                <w:pPr>
                  <w:spacing w:line="480" w:lineRule="auto"/>
                </w:pPr>
              </w:pPrChange>
            </w:pPr>
            <w:ins w:id="1034" w:author="Goehring, Benjamin" w:date="2018-08-26T18:53:00Z">
              <w:r w:rsidRPr="002505DC">
                <w:rPr>
                  <w:rFonts w:ascii="Times New Roman" w:hAnsi="Times New Roman" w:cs="Times New Roman"/>
                  <w:sz w:val="22"/>
                  <w:rPrChange w:id="1035" w:author="Goehring, Benjamin" w:date="2018-08-27T07:09:00Z">
                    <w:rPr>
                      <w:rFonts w:ascii="øŸ¯/c5'18Ü…©∞ÔE" w:hAnsi="øŸ¯/c5'18Ü…©∞ÔE" w:cs="øŸ¯/c5'18Ü…©∞ÔE"/>
                      <w:sz w:val="19"/>
                      <w:szCs w:val="19"/>
                    </w:rPr>
                  </w:rPrChange>
                </w:rPr>
                <w:t>Assistance under prior law</w:t>
              </w:r>
            </w:ins>
          </w:p>
        </w:tc>
      </w:tr>
      <w:tr w:rsidR="00031B14" w:rsidRPr="002505DC" w14:paraId="51647BCE" w14:textId="77777777" w:rsidTr="00EA04BC">
        <w:tblPrEx>
          <w:tblW w:w="0" w:type="auto"/>
          <w:tblPrExChange w:id="1036" w:author="Goehring, Benjamin" w:date="2018-08-26T18:56:00Z">
            <w:tblPrEx>
              <w:tblW w:w="0" w:type="auto"/>
            </w:tblPrEx>
          </w:tblPrExChange>
        </w:tblPrEx>
        <w:trPr>
          <w:ins w:id="1037" w:author="Goehring, Benjamin" w:date="2018-08-26T18:46:00Z"/>
          <w:trPrChange w:id="1038" w:author="Goehring, Benjamin" w:date="2018-08-26T18:56:00Z">
            <w:trPr>
              <w:gridBefore w:val="1"/>
            </w:trPr>
          </w:trPrChange>
        </w:trPr>
        <w:tc>
          <w:tcPr>
            <w:tcW w:w="3505" w:type="dxa"/>
            <w:vMerge/>
            <w:tcBorders>
              <w:right w:val="nil"/>
            </w:tcBorders>
            <w:vAlign w:val="center"/>
            <w:tcPrChange w:id="1039" w:author="Goehring, Benjamin" w:date="2018-08-26T18:56:00Z">
              <w:tcPr>
                <w:tcW w:w="3116" w:type="dxa"/>
                <w:vMerge/>
              </w:tcPr>
            </w:tcPrChange>
          </w:tcPr>
          <w:p w14:paraId="43453C87" w14:textId="77777777" w:rsidR="00031B14" w:rsidRPr="002505DC" w:rsidRDefault="00031B14">
            <w:pPr>
              <w:rPr>
                <w:ins w:id="1040" w:author="Goehring, Benjamin" w:date="2018-08-26T18:46:00Z"/>
                <w:rFonts w:ascii="Times New Roman" w:hAnsi="Times New Roman" w:cs="Times New Roman"/>
                <w:sz w:val="22"/>
                <w:rPrChange w:id="1041" w:author="Goehring, Benjamin" w:date="2018-08-27T07:09:00Z">
                  <w:rPr>
                    <w:ins w:id="1042" w:author="Goehring, Benjamin" w:date="2018-08-26T18:46:00Z"/>
                    <w:rFonts w:ascii="Times New Roman" w:hAnsi="Times New Roman" w:cs="Times New Roman"/>
                    <w:b/>
                  </w:rPr>
                </w:rPrChange>
              </w:rPr>
              <w:pPrChange w:id="1043" w:author="Goehring, Benjamin" w:date="2018-08-26T18:54:00Z">
                <w:pPr>
                  <w:spacing w:line="480" w:lineRule="auto"/>
                </w:pPr>
              </w:pPrChange>
            </w:pPr>
          </w:p>
        </w:tc>
        <w:tc>
          <w:tcPr>
            <w:tcW w:w="2430" w:type="dxa"/>
            <w:vMerge/>
            <w:tcBorders>
              <w:left w:val="nil"/>
              <w:right w:val="nil"/>
            </w:tcBorders>
            <w:vAlign w:val="center"/>
            <w:tcPrChange w:id="1044" w:author="Goehring, Benjamin" w:date="2018-08-26T18:56:00Z">
              <w:tcPr>
                <w:tcW w:w="3117" w:type="dxa"/>
                <w:vMerge/>
              </w:tcPr>
            </w:tcPrChange>
          </w:tcPr>
          <w:p w14:paraId="522FE29B" w14:textId="77777777" w:rsidR="00031B14" w:rsidRPr="002505DC" w:rsidRDefault="00031B14">
            <w:pPr>
              <w:rPr>
                <w:ins w:id="1045" w:author="Goehring, Benjamin" w:date="2018-08-26T18:46:00Z"/>
                <w:rFonts w:ascii="Times New Roman" w:hAnsi="Times New Roman" w:cs="Times New Roman"/>
                <w:sz w:val="22"/>
                <w:rPrChange w:id="1046" w:author="Goehring, Benjamin" w:date="2018-08-27T07:09:00Z">
                  <w:rPr>
                    <w:ins w:id="1047" w:author="Goehring, Benjamin" w:date="2018-08-26T18:46:00Z"/>
                    <w:rFonts w:ascii="Times New Roman" w:hAnsi="Times New Roman" w:cs="Times New Roman"/>
                    <w:b/>
                  </w:rPr>
                </w:rPrChange>
              </w:rPr>
              <w:pPrChange w:id="1048" w:author="Goehring, Benjamin" w:date="2018-08-26T18:54:00Z">
                <w:pPr>
                  <w:spacing w:line="480" w:lineRule="auto"/>
                </w:pPr>
              </w:pPrChange>
            </w:pPr>
          </w:p>
        </w:tc>
        <w:tc>
          <w:tcPr>
            <w:tcW w:w="3415" w:type="dxa"/>
            <w:tcBorders>
              <w:left w:val="nil"/>
            </w:tcBorders>
            <w:vAlign w:val="center"/>
            <w:tcPrChange w:id="1049" w:author="Goehring, Benjamin" w:date="2018-08-26T18:56:00Z">
              <w:tcPr>
                <w:tcW w:w="3117" w:type="dxa"/>
                <w:gridSpan w:val="2"/>
              </w:tcPr>
            </w:tcPrChange>
          </w:tcPr>
          <w:p w14:paraId="12152CCD" w14:textId="39D2F8DD" w:rsidR="00031B14" w:rsidRPr="002505DC" w:rsidRDefault="00EA04BC">
            <w:pPr>
              <w:rPr>
                <w:ins w:id="1050" w:author="Goehring, Benjamin" w:date="2018-08-26T18:46:00Z"/>
                <w:rFonts w:ascii="Times New Roman" w:hAnsi="Times New Roman" w:cs="Times New Roman"/>
                <w:sz w:val="22"/>
                <w:rPrChange w:id="1051" w:author="Goehring, Benjamin" w:date="2018-08-27T07:09:00Z">
                  <w:rPr>
                    <w:ins w:id="1052" w:author="Goehring, Benjamin" w:date="2018-08-26T18:46:00Z"/>
                    <w:rFonts w:ascii="Times New Roman" w:hAnsi="Times New Roman" w:cs="Times New Roman"/>
                    <w:b/>
                  </w:rPr>
                </w:rPrChange>
              </w:rPr>
              <w:pPrChange w:id="1053" w:author="Goehring, Benjamin" w:date="2018-08-26T18:54:00Z">
                <w:pPr>
                  <w:spacing w:line="480" w:lineRule="auto"/>
                </w:pPr>
              </w:pPrChange>
            </w:pPr>
            <w:ins w:id="1054" w:author="Goehring, Benjamin" w:date="2018-08-26T18:53:00Z">
              <w:r w:rsidRPr="002505DC">
                <w:rPr>
                  <w:rFonts w:ascii="Times New Roman" w:hAnsi="Times New Roman" w:cs="Times New Roman"/>
                  <w:sz w:val="22"/>
                  <w:rPrChange w:id="1055" w:author="Goehring, Benjamin" w:date="2018-08-27T07:09:00Z">
                    <w:rPr>
                      <w:rFonts w:ascii="øŸ¯/c5'18Ü…©∞ÔE" w:hAnsi="øŸ¯/c5'18Ü…©∞ÔE" w:cs="øŸ¯/c5'18Ü…©∞ÔE"/>
                      <w:sz w:val="19"/>
                      <w:szCs w:val="19"/>
                    </w:rPr>
                  </w:rPrChange>
                </w:rPr>
                <w:t>Non-assistance under prior law</w:t>
              </w:r>
            </w:ins>
          </w:p>
        </w:tc>
      </w:tr>
      <w:tr w:rsidR="00031B14" w:rsidRPr="002505DC" w14:paraId="1AFAB1F7" w14:textId="77777777" w:rsidTr="00EA04BC">
        <w:tblPrEx>
          <w:tblW w:w="0" w:type="auto"/>
          <w:tblPrExChange w:id="1056" w:author="Goehring, Benjamin" w:date="2018-08-26T18:56:00Z">
            <w:tblPrEx>
              <w:tblW w:w="0" w:type="auto"/>
            </w:tblPrEx>
          </w:tblPrExChange>
        </w:tblPrEx>
        <w:trPr>
          <w:ins w:id="1057" w:author="Goehring, Benjamin" w:date="2018-08-26T18:46:00Z"/>
          <w:trPrChange w:id="1058" w:author="Goehring, Benjamin" w:date="2018-08-26T18:56:00Z">
            <w:trPr>
              <w:gridBefore w:val="1"/>
            </w:trPr>
          </w:trPrChange>
        </w:trPr>
        <w:tc>
          <w:tcPr>
            <w:tcW w:w="3505" w:type="dxa"/>
            <w:vMerge/>
            <w:tcBorders>
              <w:right w:val="nil"/>
            </w:tcBorders>
            <w:vAlign w:val="center"/>
            <w:tcPrChange w:id="1059" w:author="Goehring, Benjamin" w:date="2018-08-26T18:56:00Z">
              <w:tcPr>
                <w:tcW w:w="3116" w:type="dxa"/>
                <w:vMerge/>
              </w:tcPr>
            </w:tcPrChange>
          </w:tcPr>
          <w:p w14:paraId="157EE1DF" w14:textId="77777777" w:rsidR="00031B14" w:rsidRPr="002505DC" w:rsidRDefault="00031B14">
            <w:pPr>
              <w:rPr>
                <w:ins w:id="1060" w:author="Goehring, Benjamin" w:date="2018-08-26T18:46:00Z"/>
                <w:rFonts w:ascii="Times New Roman" w:hAnsi="Times New Roman" w:cs="Times New Roman"/>
                <w:sz w:val="22"/>
                <w:rPrChange w:id="1061" w:author="Goehring, Benjamin" w:date="2018-08-27T07:09:00Z">
                  <w:rPr>
                    <w:ins w:id="1062" w:author="Goehring, Benjamin" w:date="2018-08-26T18:46:00Z"/>
                    <w:rFonts w:ascii="Times New Roman" w:hAnsi="Times New Roman" w:cs="Times New Roman"/>
                    <w:b/>
                  </w:rPr>
                </w:rPrChange>
              </w:rPr>
              <w:pPrChange w:id="1063" w:author="Goehring, Benjamin" w:date="2018-08-26T18:54:00Z">
                <w:pPr>
                  <w:spacing w:line="480" w:lineRule="auto"/>
                </w:pPr>
              </w:pPrChange>
            </w:pPr>
          </w:p>
        </w:tc>
        <w:tc>
          <w:tcPr>
            <w:tcW w:w="2430" w:type="dxa"/>
            <w:tcBorders>
              <w:left w:val="nil"/>
              <w:right w:val="nil"/>
            </w:tcBorders>
            <w:vAlign w:val="center"/>
            <w:tcPrChange w:id="1064" w:author="Goehring, Benjamin" w:date="2018-08-26T18:56:00Z">
              <w:tcPr>
                <w:tcW w:w="3117" w:type="dxa"/>
              </w:tcPr>
            </w:tcPrChange>
          </w:tcPr>
          <w:p w14:paraId="3FABE72D" w14:textId="7C736CDC" w:rsidR="00031B14" w:rsidRPr="002505DC" w:rsidRDefault="00031B14">
            <w:pPr>
              <w:rPr>
                <w:ins w:id="1065" w:author="Goehring, Benjamin" w:date="2018-08-26T18:46:00Z"/>
                <w:rFonts w:ascii="Times New Roman" w:hAnsi="Times New Roman" w:cs="Times New Roman"/>
                <w:sz w:val="22"/>
                <w:rPrChange w:id="1066" w:author="Goehring, Benjamin" w:date="2018-08-27T07:09:00Z">
                  <w:rPr>
                    <w:ins w:id="1067" w:author="Goehring, Benjamin" w:date="2018-08-26T18:46:00Z"/>
                    <w:rFonts w:ascii="Times New Roman" w:hAnsi="Times New Roman" w:cs="Times New Roman"/>
                    <w:b/>
                  </w:rPr>
                </w:rPrChange>
              </w:rPr>
              <w:pPrChange w:id="1068" w:author="Goehring, Benjamin" w:date="2018-08-26T18:54:00Z">
                <w:pPr>
                  <w:spacing w:line="480" w:lineRule="auto"/>
                </w:pPr>
              </w:pPrChange>
            </w:pPr>
            <w:ins w:id="1069" w:author="Goehring, Benjamin" w:date="2018-08-26T18:49:00Z">
              <w:r w:rsidRPr="002505DC">
                <w:rPr>
                  <w:rFonts w:ascii="Times New Roman" w:hAnsi="Times New Roman" w:cs="Times New Roman"/>
                  <w:sz w:val="22"/>
                  <w:rPrChange w:id="1070" w:author="Goehring, Benjamin" w:date="2018-08-27T07:09:00Z">
                    <w:rPr>
                      <w:rFonts w:ascii="øŸ¯/c5'18Ü…©∞ÔE" w:hAnsi="øŸ¯/c5'18Ü…©∞ÔE" w:cs="øŸ¯/c5'18Ü…©∞ÔE"/>
                      <w:sz w:val="19"/>
                      <w:szCs w:val="19"/>
                    </w:rPr>
                  </w:rPrChange>
                </w:rPr>
                <w:t>Other non-assistance</w:t>
              </w:r>
            </w:ins>
          </w:p>
        </w:tc>
        <w:tc>
          <w:tcPr>
            <w:tcW w:w="3415" w:type="dxa"/>
            <w:tcBorders>
              <w:left w:val="nil"/>
            </w:tcBorders>
            <w:vAlign w:val="center"/>
            <w:tcPrChange w:id="1071" w:author="Goehring, Benjamin" w:date="2018-08-26T18:56:00Z">
              <w:tcPr>
                <w:tcW w:w="3117" w:type="dxa"/>
                <w:gridSpan w:val="2"/>
              </w:tcPr>
            </w:tcPrChange>
          </w:tcPr>
          <w:p w14:paraId="40D087E8" w14:textId="79F8D3D5" w:rsidR="00031B14" w:rsidRPr="002505DC" w:rsidRDefault="00EA04BC">
            <w:pPr>
              <w:rPr>
                <w:ins w:id="1072" w:author="Goehring, Benjamin" w:date="2018-08-26T18:46:00Z"/>
                <w:rFonts w:ascii="Times New Roman" w:hAnsi="Times New Roman" w:cs="Times New Roman"/>
                <w:sz w:val="22"/>
                <w:rPrChange w:id="1073" w:author="Goehring, Benjamin" w:date="2018-08-27T07:09:00Z">
                  <w:rPr>
                    <w:ins w:id="1074" w:author="Goehring, Benjamin" w:date="2018-08-26T18:46:00Z"/>
                    <w:rFonts w:ascii="Times New Roman" w:hAnsi="Times New Roman" w:cs="Times New Roman"/>
                    <w:b/>
                  </w:rPr>
                </w:rPrChange>
              </w:rPr>
              <w:pPrChange w:id="1075" w:author="Goehring, Benjamin" w:date="2018-08-26T18:54:00Z">
                <w:pPr>
                  <w:spacing w:line="480" w:lineRule="auto"/>
                </w:pPr>
              </w:pPrChange>
            </w:pPr>
            <w:ins w:id="1076" w:author="Goehring, Benjamin" w:date="2018-08-26T18:53:00Z">
              <w:r w:rsidRPr="002505DC">
                <w:rPr>
                  <w:rFonts w:ascii="Times New Roman" w:hAnsi="Times New Roman" w:cs="Times New Roman"/>
                  <w:sz w:val="22"/>
                  <w:rPrChange w:id="1077" w:author="Goehring, Benjamin" w:date="2018-08-27T07:09:00Z">
                    <w:rPr>
                      <w:rFonts w:ascii="øŸ¯/c5'18Ü…©∞ÔE" w:hAnsi="øŸ¯/c5'18Ü…©∞ÔE" w:cs="øŸ¯/c5'18Ü…©∞ÔE"/>
                      <w:sz w:val="19"/>
                      <w:szCs w:val="19"/>
                    </w:rPr>
                  </w:rPrChange>
                </w:rPr>
                <w:t>Other</w:t>
              </w:r>
            </w:ins>
          </w:p>
        </w:tc>
      </w:tr>
      <w:tr w:rsidR="00031B14" w:rsidRPr="002505DC" w14:paraId="0A6A52E1" w14:textId="77777777" w:rsidTr="00EA04BC">
        <w:tblPrEx>
          <w:tblW w:w="0" w:type="auto"/>
          <w:tblPrExChange w:id="1078" w:author="Goehring, Benjamin" w:date="2018-08-26T18:56:00Z">
            <w:tblPrEx>
              <w:tblW w:w="0" w:type="auto"/>
            </w:tblPrEx>
          </w:tblPrExChange>
        </w:tblPrEx>
        <w:trPr>
          <w:ins w:id="1079" w:author="Goehring, Benjamin" w:date="2018-08-26T18:46:00Z"/>
          <w:trPrChange w:id="1080" w:author="Goehring, Benjamin" w:date="2018-08-26T18:56:00Z">
            <w:trPr>
              <w:gridBefore w:val="1"/>
            </w:trPr>
          </w:trPrChange>
        </w:trPr>
        <w:tc>
          <w:tcPr>
            <w:tcW w:w="3505" w:type="dxa"/>
            <w:vMerge/>
            <w:tcBorders>
              <w:right w:val="nil"/>
            </w:tcBorders>
            <w:vAlign w:val="center"/>
            <w:tcPrChange w:id="1081" w:author="Goehring, Benjamin" w:date="2018-08-26T18:56:00Z">
              <w:tcPr>
                <w:tcW w:w="3116" w:type="dxa"/>
                <w:vMerge/>
              </w:tcPr>
            </w:tcPrChange>
          </w:tcPr>
          <w:p w14:paraId="2A871F8D" w14:textId="77777777" w:rsidR="00031B14" w:rsidRPr="002505DC" w:rsidRDefault="00031B14">
            <w:pPr>
              <w:rPr>
                <w:ins w:id="1082" w:author="Goehring, Benjamin" w:date="2018-08-26T18:46:00Z"/>
                <w:rFonts w:ascii="Times New Roman" w:hAnsi="Times New Roman" w:cs="Times New Roman"/>
                <w:sz w:val="22"/>
                <w:rPrChange w:id="1083" w:author="Goehring, Benjamin" w:date="2018-08-27T07:09:00Z">
                  <w:rPr>
                    <w:ins w:id="1084" w:author="Goehring, Benjamin" w:date="2018-08-26T18:46:00Z"/>
                    <w:rFonts w:ascii="Times New Roman" w:hAnsi="Times New Roman" w:cs="Times New Roman"/>
                    <w:b/>
                  </w:rPr>
                </w:rPrChange>
              </w:rPr>
              <w:pPrChange w:id="1085" w:author="Goehring, Benjamin" w:date="2018-08-26T18:54:00Z">
                <w:pPr>
                  <w:spacing w:line="480" w:lineRule="auto"/>
                </w:pPr>
              </w:pPrChange>
            </w:pPr>
          </w:p>
        </w:tc>
        <w:tc>
          <w:tcPr>
            <w:tcW w:w="2430" w:type="dxa"/>
            <w:vMerge w:val="restart"/>
            <w:tcBorders>
              <w:left w:val="nil"/>
              <w:right w:val="nil"/>
            </w:tcBorders>
            <w:vAlign w:val="center"/>
            <w:tcPrChange w:id="1086" w:author="Goehring, Benjamin" w:date="2018-08-26T18:56:00Z">
              <w:tcPr>
                <w:tcW w:w="3117" w:type="dxa"/>
                <w:vMerge w:val="restart"/>
              </w:tcPr>
            </w:tcPrChange>
          </w:tcPr>
          <w:p w14:paraId="1CD221AB" w14:textId="4F43DD8C" w:rsidR="00031B14" w:rsidRPr="002505DC" w:rsidRDefault="00031B14">
            <w:pPr>
              <w:rPr>
                <w:ins w:id="1087" w:author="Goehring, Benjamin" w:date="2018-08-26T18:46:00Z"/>
                <w:rFonts w:ascii="Times New Roman" w:hAnsi="Times New Roman" w:cs="Times New Roman"/>
                <w:sz w:val="22"/>
                <w:rPrChange w:id="1088" w:author="Goehring, Benjamin" w:date="2018-08-27T07:09:00Z">
                  <w:rPr>
                    <w:ins w:id="1089" w:author="Goehring, Benjamin" w:date="2018-08-26T18:46:00Z"/>
                    <w:rFonts w:ascii="Times New Roman" w:hAnsi="Times New Roman" w:cs="Times New Roman"/>
                    <w:b/>
                  </w:rPr>
                </w:rPrChange>
              </w:rPr>
              <w:pPrChange w:id="1090" w:author="Goehring, Benjamin" w:date="2018-08-26T18:54:00Z">
                <w:pPr>
                  <w:spacing w:line="480" w:lineRule="auto"/>
                </w:pPr>
              </w:pPrChange>
            </w:pPr>
            <w:ins w:id="1091" w:author="Goehring, Benjamin" w:date="2018-08-26T18:49:00Z">
              <w:r w:rsidRPr="002505DC">
                <w:rPr>
                  <w:rFonts w:ascii="Times New Roman" w:hAnsi="Times New Roman" w:cs="Times New Roman"/>
                  <w:sz w:val="22"/>
                  <w:rPrChange w:id="1092" w:author="Goehring, Benjamin" w:date="2018-08-27T07:09:00Z">
                    <w:rPr>
                      <w:rFonts w:ascii="øŸ¯/c5'18Ü…©∞ÔE" w:hAnsi="øŸ¯/c5'18Ü…©∞ÔE" w:cs="øŸ¯/c5'18Ü…©∞ÔE"/>
                      <w:sz w:val="19"/>
                      <w:szCs w:val="19"/>
                    </w:rPr>
                  </w:rPrChange>
                </w:rPr>
                <w:t>Administration and systems</w:t>
              </w:r>
            </w:ins>
          </w:p>
        </w:tc>
        <w:tc>
          <w:tcPr>
            <w:tcW w:w="3415" w:type="dxa"/>
            <w:tcBorders>
              <w:left w:val="nil"/>
            </w:tcBorders>
            <w:vAlign w:val="center"/>
            <w:tcPrChange w:id="1093" w:author="Goehring, Benjamin" w:date="2018-08-26T18:56:00Z">
              <w:tcPr>
                <w:tcW w:w="3117" w:type="dxa"/>
                <w:gridSpan w:val="2"/>
              </w:tcPr>
            </w:tcPrChange>
          </w:tcPr>
          <w:p w14:paraId="44624E80" w14:textId="0A7B2FE1" w:rsidR="00031B14" w:rsidRPr="002505DC" w:rsidRDefault="00EA04BC">
            <w:pPr>
              <w:rPr>
                <w:ins w:id="1094" w:author="Goehring, Benjamin" w:date="2018-08-26T18:46:00Z"/>
                <w:rFonts w:ascii="Times New Roman" w:hAnsi="Times New Roman" w:cs="Times New Roman"/>
                <w:sz w:val="22"/>
                <w:rPrChange w:id="1095" w:author="Goehring, Benjamin" w:date="2018-08-27T07:09:00Z">
                  <w:rPr>
                    <w:ins w:id="1096" w:author="Goehring, Benjamin" w:date="2018-08-26T18:46:00Z"/>
                    <w:rFonts w:ascii="Times New Roman" w:hAnsi="Times New Roman" w:cs="Times New Roman"/>
                    <w:b/>
                  </w:rPr>
                </w:rPrChange>
              </w:rPr>
              <w:pPrChange w:id="1097" w:author="Goehring, Benjamin" w:date="2018-08-26T18:54:00Z">
                <w:pPr>
                  <w:spacing w:line="480" w:lineRule="auto"/>
                </w:pPr>
              </w:pPrChange>
            </w:pPr>
            <w:ins w:id="1098" w:author="Goehring, Benjamin" w:date="2018-08-26T18:53:00Z">
              <w:r w:rsidRPr="002505DC">
                <w:rPr>
                  <w:rFonts w:ascii="Times New Roman" w:hAnsi="Times New Roman" w:cs="Times New Roman"/>
                  <w:sz w:val="22"/>
                  <w:rPrChange w:id="1099" w:author="Goehring, Benjamin" w:date="2018-08-27T07:09:00Z">
                    <w:rPr>
                      <w:rFonts w:ascii="øŸ¯/c5'18Ü…©∞ÔE" w:hAnsi="øŸ¯/c5'18Ü…©∞ÔE" w:cs="øŸ¯/c5'18Ü…©∞ÔE"/>
                      <w:sz w:val="19"/>
                      <w:szCs w:val="19"/>
                    </w:rPr>
                  </w:rPrChange>
                </w:rPr>
                <w:t>Administration</w:t>
              </w:r>
            </w:ins>
          </w:p>
        </w:tc>
      </w:tr>
      <w:tr w:rsidR="00031B14" w:rsidRPr="002505DC" w14:paraId="47A1A675" w14:textId="77777777" w:rsidTr="00EA04BC">
        <w:tblPrEx>
          <w:tblW w:w="0" w:type="auto"/>
          <w:tblPrExChange w:id="1100" w:author="Goehring, Benjamin" w:date="2018-08-26T18:56:00Z">
            <w:tblPrEx>
              <w:tblW w:w="0" w:type="auto"/>
            </w:tblPrEx>
          </w:tblPrExChange>
        </w:tblPrEx>
        <w:trPr>
          <w:ins w:id="1101" w:author="Goehring, Benjamin" w:date="2018-08-26T18:46:00Z"/>
          <w:trPrChange w:id="1102" w:author="Goehring, Benjamin" w:date="2018-08-26T18:56:00Z">
            <w:trPr>
              <w:gridBefore w:val="1"/>
            </w:trPr>
          </w:trPrChange>
        </w:trPr>
        <w:tc>
          <w:tcPr>
            <w:tcW w:w="3505" w:type="dxa"/>
            <w:vMerge/>
            <w:tcBorders>
              <w:right w:val="nil"/>
            </w:tcBorders>
            <w:vAlign w:val="center"/>
            <w:tcPrChange w:id="1103" w:author="Goehring, Benjamin" w:date="2018-08-26T18:56:00Z">
              <w:tcPr>
                <w:tcW w:w="3116" w:type="dxa"/>
                <w:vMerge/>
              </w:tcPr>
            </w:tcPrChange>
          </w:tcPr>
          <w:p w14:paraId="155F9D46" w14:textId="77777777" w:rsidR="00031B14" w:rsidRPr="002505DC" w:rsidRDefault="00031B14">
            <w:pPr>
              <w:rPr>
                <w:ins w:id="1104" w:author="Goehring, Benjamin" w:date="2018-08-26T18:46:00Z"/>
                <w:rFonts w:ascii="Times New Roman" w:hAnsi="Times New Roman" w:cs="Times New Roman"/>
                <w:sz w:val="22"/>
                <w:rPrChange w:id="1105" w:author="Goehring, Benjamin" w:date="2018-08-27T07:09:00Z">
                  <w:rPr>
                    <w:ins w:id="1106" w:author="Goehring, Benjamin" w:date="2018-08-26T18:46:00Z"/>
                    <w:rFonts w:ascii="Times New Roman" w:hAnsi="Times New Roman" w:cs="Times New Roman"/>
                    <w:b/>
                  </w:rPr>
                </w:rPrChange>
              </w:rPr>
              <w:pPrChange w:id="1107" w:author="Goehring, Benjamin" w:date="2018-08-26T18:54:00Z">
                <w:pPr>
                  <w:spacing w:line="480" w:lineRule="auto"/>
                </w:pPr>
              </w:pPrChange>
            </w:pPr>
          </w:p>
        </w:tc>
        <w:tc>
          <w:tcPr>
            <w:tcW w:w="2430" w:type="dxa"/>
            <w:vMerge/>
            <w:tcBorders>
              <w:left w:val="nil"/>
              <w:right w:val="nil"/>
            </w:tcBorders>
            <w:vAlign w:val="center"/>
            <w:tcPrChange w:id="1108" w:author="Goehring, Benjamin" w:date="2018-08-26T18:56:00Z">
              <w:tcPr>
                <w:tcW w:w="3117" w:type="dxa"/>
                <w:vMerge/>
              </w:tcPr>
            </w:tcPrChange>
          </w:tcPr>
          <w:p w14:paraId="102132DE" w14:textId="77777777" w:rsidR="00031B14" w:rsidRPr="002505DC" w:rsidRDefault="00031B14">
            <w:pPr>
              <w:rPr>
                <w:ins w:id="1109" w:author="Goehring, Benjamin" w:date="2018-08-26T18:46:00Z"/>
                <w:rFonts w:ascii="Times New Roman" w:hAnsi="Times New Roman" w:cs="Times New Roman"/>
                <w:sz w:val="22"/>
                <w:rPrChange w:id="1110" w:author="Goehring, Benjamin" w:date="2018-08-27T07:09:00Z">
                  <w:rPr>
                    <w:ins w:id="1111" w:author="Goehring, Benjamin" w:date="2018-08-26T18:46:00Z"/>
                    <w:rFonts w:ascii="Times New Roman" w:hAnsi="Times New Roman" w:cs="Times New Roman"/>
                    <w:b/>
                  </w:rPr>
                </w:rPrChange>
              </w:rPr>
              <w:pPrChange w:id="1112" w:author="Goehring, Benjamin" w:date="2018-08-26T18:54:00Z">
                <w:pPr>
                  <w:spacing w:line="480" w:lineRule="auto"/>
                </w:pPr>
              </w:pPrChange>
            </w:pPr>
          </w:p>
        </w:tc>
        <w:tc>
          <w:tcPr>
            <w:tcW w:w="3415" w:type="dxa"/>
            <w:tcBorders>
              <w:left w:val="nil"/>
            </w:tcBorders>
            <w:vAlign w:val="center"/>
            <w:tcPrChange w:id="1113" w:author="Goehring, Benjamin" w:date="2018-08-26T18:56:00Z">
              <w:tcPr>
                <w:tcW w:w="3117" w:type="dxa"/>
                <w:gridSpan w:val="2"/>
              </w:tcPr>
            </w:tcPrChange>
          </w:tcPr>
          <w:p w14:paraId="64A9229C" w14:textId="32E884BC" w:rsidR="00031B14" w:rsidRPr="002505DC" w:rsidRDefault="00EA04BC">
            <w:pPr>
              <w:rPr>
                <w:ins w:id="1114" w:author="Goehring, Benjamin" w:date="2018-08-26T18:46:00Z"/>
                <w:rFonts w:ascii="Times New Roman" w:hAnsi="Times New Roman" w:cs="Times New Roman"/>
                <w:sz w:val="22"/>
                <w:rPrChange w:id="1115" w:author="Goehring, Benjamin" w:date="2018-08-27T07:09:00Z">
                  <w:rPr>
                    <w:ins w:id="1116" w:author="Goehring, Benjamin" w:date="2018-08-26T18:46:00Z"/>
                    <w:rFonts w:ascii="Times New Roman" w:hAnsi="Times New Roman" w:cs="Times New Roman"/>
                    <w:b/>
                  </w:rPr>
                </w:rPrChange>
              </w:rPr>
              <w:pPrChange w:id="1117" w:author="Goehring, Benjamin" w:date="2018-08-26T18:54:00Z">
                <w:pPr>
                  <w:spacing w:line="480" w:lineRule="auto"/>
                </w:pPr>
              </w:pPrChange>
            </w:pPr>
            <w:ins w:id="1118" w:author="Goehring, Benjamin" w:date="2018-08-26T18:53:00Z">
              <w:r w:rsidRPr="002505DC">
                <w:rPr>
                  <w:rFonts w:ascii="Times New Roman" w:hAnsi="Times New Roman" w:cs="Times New Roman"/>
                  <w:sz w:val="22"/>
                  <w:rPrChange w:id="1119" w:author="Goehring, Benjamin" w:date="2018-08-27T07:09:00Z">
                    <w:rPr>
                      <w:rFonts w:ascii="Times New Roman" w:hAnsi="Times New Roman" w:cs="Times New Roman"/>
                      <w:b/>
                    </w:rPr>
                  </w:rPrChange>
                </w:rPr>
                <w:t>Systems</w:t>
              </w:r>
            </w:ins>
          </w:p>
        </w:tc>
      </w:tr>
      <w:tr w:rsidR="00031B14" w:rsidRPr="002505DC" w14:paraId="0A3A7051" w14:textId="77777777" w:rsidTr="00EA04BC">
        <w:tblPrEx>
          <w:tblW w:w="0" w:type="auto"/>
          <w:tblPrExChange w:id="1120" w:author="Goehring, Benjamin" w:date="2018-08-26T18:56:00Z">
            <w:tblPrEx>
              <w:tblW w:w="0" w:type="auto"/>
            </w:tblPrEx>
          </w:tblPrExChange>
        </w:tblPrEx>
        <w:trPr>
          <w:ins w:id="1121" w:author="Goehring, Benjamin" w:date="2018-08-26T18:46:00Z"/>
          <w:trPrChange w:id="1122" w:author="Goehring, Benjamin" w:date="2018-08-26T18:56:00Z">
            <w:trPr>
              <w:gridBefore w:val="1"/>
            </w:trPr>
          </w:trPrChange>
        </w:trPr>
        <w:tc>
          <w:tcPr>
            <w:tcW w:w="3505" w:type="dxa"/>
            <w:vMerge/>
            <w:tcBorders>
              <w:right w:val="nil"/>
            </w:tcBorders>
            <w:vAlign w:val="center"/>
            <w:tcPrChange w:id="1123" w:author="Goehring, Benjamin" w:date="2018-08-26T18:56:00Z">
              <w:tcPr>
                <w:tcW w:w="3116" w:type="dxa"/>
                <w:vMerge/>
              </w:tcPr>
            </w:tcPrChange>
          </w:tcPr>
          <w:p w14:paraId="2CFEE7A0" w14:textId="77777777" w:rsidR="00031B14" w:rsidRPr="002505DC" w:rsidRDefault="00031B14">
            <w:pPr>
              <w:rPr>
                <w:ins w:id="1124" w:author="Goehring, Benjamin" w:date="2018-08-26T18:46:00Z"/>
                <w:rFonts w:ascii="Times New Roman" w:hAnsi="Times New Roman" w:cs="Times New Roman"/>
                <w:sz w:val="22"/>
                <w:rPrChange w:id="1125" w:author="Goehring, Benjamin" w:date="2018-08-27T07:09:00Z">
                  <w:rPr>
                    <w:ins w:id="1126" w:author="Goehring, Benjamin" w:date="2018-08-26T18:46:00Z"/>
                    <w:rFonts w:ascii="Times New Roman" w:hAnsi="Times New Roman" w:cs="Times New Roman"/>
                    <w:b/>
                  </w:rPr>
                </w:rPrChange>
              </w:rPr>
              <w:pPrChange w:id="1127" w:author="Goehring, Benjamin" w:date="2018-08-26T18:54:00Z">
                <w:pPr>
                  <w:spacing w:line="480" w:lineRule="auto"/>
                </w:pPr>
              </w:pPrChange>
            </w:pPr>
          </w:p>
        </w:tc>
        <w:tc>
          <w:tcPr>
            <w:tcW w:w="2430" w:type="dxa"/>
            <w:tcBorders>
              <w:left w:val="nil"/>
              <w:right w:val="nil"/>
            </w:tcBorders>
            <w:vAlign w:val="center"/>
            <w:tcPrChange w:id="1128" w:author="Goehring, Benjamin" w:date="2018-08-26T18:56:00Z">
              <w:tcPr>
                <w:tcW w:w="3117" w:type="dxa"/>
              </w:tcPr>
            </w:tcPrChange>
          </w:tcPr>
          <w:p w14:paraId="4A08AA0F" w14:textId="34A335FA" w:rsidR="00031B14" w:rsidRPr="002505DC" w:rsidRDefault="00031B14">
            <w:pPr>
              <w:rPr>
                <w:ins w:id="1129" w:author="Goehring, Benjamin" w:date="2018-08-26T18:46:00Z"/>
                <w:rFonts w:ascii="Times New Roman" w:hAnsi="Times New Roman" w:cs="Times New Roman"/>
                <w:sz w:val="22"/>
                <w:rPrChange w:id="1130" w:author="Goehring, Benjamin" w:date="2018-08-27T07:09:00Z">
                  <w:rPr>
                    <w:ins w:id="1131" w:author="Goehring, Benjamin" w:date="2018-08-26T18:46:00Z"/>
                    <w:rFonts w:ascii="Times New Roman" w:hAnsi="Times New Roman" w:cs="Times New Roman"/>
                    <w:b/>
                  </w:rPr>
                </w:rPrChange>
              </w:rPr>
              <w:pPrChange w:id="1132" w:author="Goehring, Benjamin" w:date="2018-08-26T18:54:00Z">
                <w:pPr>
                  <w:spacing w:line="480" w:lineRule="auto"/>
                </w:pPr>
              </w:pPrChange>
            </w:pPr>
            <w:ins w:id="1133" w:author="Goehring, Benjamin" w:date="2018-08-26T18:49:00Z">
              <w:r w:rsidRPr="002505DC">
                <w:rPr>
                  <w:rFonts w:ascii="Times New Roman" w:hAnsi="Times New Roman" w:cs="Times New Roman"/>
                  <w:sz w:val="22"/>
                  <w:rPrChange w:id="1134" w:author="Goehring, Benjamin" w:date="2018-08-27T07:09:00Z">
                    <w:rPr>
                      <w:rFonts w:ascii="øŸ¯/c5'18Ü…©∞ÔE" w:hAnsi="øŸ¯/c5'18Ü…©∞ÔE" w:cs="øŸ¯/c5'18Ü…©∞ÔE"/>
                      <w:sz w:val="19"/>
                      <w:szCs w:val="19"/>
                    </w:rPr>
                  </w:rPrChange>
                </w:rPr>
                <w:t>Social Services Block Grant (SSBG)</w:t>
              </w:r>
            </w:ins>
          </w:p>
        </w:tc>
        <w:tc>
          <w:tcPr>
            <w:tcW w:w="3415" w:type="dxa"/>
            <w:tcBorders>
              <w:left w:val="nil"/>
            </w:tcBorders>
            <w:vAlign w:val="center"/>
            <w:tcPrChange w:id="1135" w:author="Goehring, Benjamin" w:date="2018-08-26T18:56:00Z">
              <w:tcPr>
                <w:tcW w:w="3117" w:type="dxa"/>
                <w:gridSpan w:val="2"/>
              </w:tcPr>
            </w:tcPrChange>
          </w:tcPr>
          <w:p w14:paraId="4970DF7C" w14:textId="1D38EA67" w:rsidR="00031B14" w:rsidRPr="002505DC" w:rsidRDefault="00EA04BC">
            <w:pPr>
              <w:rPr>
                <w:ins w:id="1136" w:author="Goehring, Benjamin" w:date="2018-08-26T18:46:00Z"/>
                <w:rFonts w:ascii="Times New Roman" w:hAnsi="Times New Roman" w:cs="Times New Roman"/>
                <w:sz w:val="22"/>
                <w:rPrChange w:id="1137" w:author="Goehring, Benjamin" w:date="2018-08-27T07:09:00Z">
                  <w:rPr>
                    <w:ins w:id="1138" w:author="Goehring, Benjamin" w:date="2018-08-26T18:46:00Z"/>
                    <w:rFonts w:ascii="Times New Roman" w:hAnsi="Times New Roman" w:cs="Times New Roman"/>
                    <w:b/>
                  </w:rPr>
                </w:rPrChange>
              </w:rPr>
              <w:pPrChange w:id="1139" w:author="Goehring, Benjamin" w:date="2018-08-26T18:54:00Z">
                <w:pPr>
                  <w:spacing w:line="480" w:lineRule="auto"/>
                </w:pPr>
              </w:pPrChange>
            </w:pPr>
            <w:ins w:id="1140" w:author="Goehring, Benjamin" w:date="2018-08-26T18:53:00Z">
              <w:r w:rsidRPr="002505DC">
                <w:rPr>
                  <w:rFonts w:ascii="Times New Roman" w:hAnsi="Times New Roman" w:cs="Times New Roman"/>
                  <w:sz w:val="22"/>
                  <w:rPrChange w:id="1141" w:author="Goehring, Benjamin" w:date="2018-08-27T07:09:00Z">
                    <w:rPr>
                      <w:rFonts w:ascii="Times New Roman" w:hAnsi="Times New Roman" w:cs="Times New Roman"/>
                      <w:b/>
                    </w:rPr>
                  </w:rPrChange>
                </w:rPr>
                <w:t>Transfers to the Social Services Block Grant</w:t>
              </w:r>
            </w:ins>
          </w:p>
        </w:tc>
      </w:tr>
    </w:tbl>
    <w:p w14:paraId="2CC47D43" w14:textId="77777777" w:rsidR="00031B14" w:rsidRPr="00E66630" w:rsidRDefault="00031B14" w:rsidP="00C2057C">
      <w:pPr>
        <w:spacing w:line="480" w:lineRule="auto"/>
        <w:rPr>
          <w:ins w:id="1142" w:author="Goehring, Benjamin" w:date="2018-08-26T18:45:00Z"/>
          <w:rFonts w:ascii="Times New Roman" w:hAnsi="Times New Roman" w:cs="Times New Roman"/>
          <w:b/>
        </w:rPr>
      </w:pPr>
    </w:p>
    <w:p w14:paraId="09063548" w14:textId="77777777" w:rsidR="00031B14" w:rsidRPr="002505DC" w:rsidRDefault="00031B14" w:rsidP="00C2057C">
      <w:pPr>
        <w:spacing w:line="480" w:lineRule="auto"/>
        <w:rPr>
          <w:ins w:id="1143" w:author="Goehring, Benjamin" w:date="2018-08-26T18:45:00Z"/>
          <w:rFonts w:ascii="Times New Roman" w:hAnsi="Times New Roman" w:cs="Times New Roman"/>
          <w:b/>
        </w:rPr>
      </w:pPr>
    </w:p>
    <w:p w14:paraId="4E36B8A3" w14:textId="77777777" w:rsidR="00031B14" w:rsidRPr="002505DC" w:rsidRDefault="00031B14" w:rsidP="00C2057C">
      <w:pPr>
        <w:spacing w:line="480" w:lineRule="auto"/>
        <w:rPr>
          <w:ins w:id="1144" w:author="Goehring, Benjamin" w:date="2018-08-26T18:44:00Z"/>
          <w:rFonts w:ascii="Times New Roman" w:hAnsi="Times New Roman" w:cs="Times New Roman"/>
          <w:b/>
        </w:rPr>
      </w:pPr>
    </w:p>
    <w:p w14:paraId="578551D1" w14:textId="77777777" w:rsidR="00031B14" w:rsidRPr="002505DC" w:rsidRDefault="00031B14" w:rsidP="00C2057C">
      <w:pPr>
        <w:spacing w:line="480" w:lineRule="auto"/>
        <w:rPr>
          <w:ins w:id="1145" w:author="Goehring, Benjamin" w:date="2018-08-26T18:44:00Z"/>
          <w:rFonts w:ascii="Times New Roman" w:hAnsi="Times New Roman" w:cs="Times New Roman"/>
          <w:b/>
        </w:rPr>
      </w:pPr>
    </w:p>
    <w:p w14:paraId="30A09B50" w14:textId="77777777" w:rsidR="00031B14" w:rsidRPr="002505DC" w:rsidRDefault="00031B14" w:rsidP="00C2057C">
      <w:pPr>
        <w:spacing w:line="480" w:lineRule="auto"/>
        <w:rPr>
          <w:ins w:id="1146" w:author="Goehring, Benjamin" w:date="2018-08-26T18:45:00Z"/>
          <w:rFonts w:ascii="Times New Roman" w:hAnsi="Times New Roman" w:cs="Times New Roman"/>
          <w:b/>
        </w:rPr>
      </w:pPr>
    </w:p>
    <w:p w14:paraId="1C73247B" w14:textId="77777777" w:rsidR="00031B14" w:rsidRPr="002505DC" w:rsidRDefault="00031B14" w:rsidP="00C2057C">
      <w:pPr>
        <w:spacing w:line="480" w:lineRule="auto"/>
        <w:rPr>
          <w:ins w:id="1147" w:author="Goehring, Benjamin" w:date="2018-08-26T18:45:00Z"/>
          <w:rFonts w:ascii="Times New Roman" w:hAnsi="Times New Roman" w:cs="Times New Roman"/>
          <w:b/>
        </w:rPr>
      </w:pPr>
    </w:p>
    <w:p w14:paraId="084B430D" w14:textId="77777777" w:rsidR="00031B14" w:rsidRPr="002505DC" w:rsidRDefault="00031B14" w:rsidP="00C2057C">
      <w:pPr>
        <w:spacing w:line="480" w:lineRule="auto"/>
        <w:rPr>
          <w:ins w:id="1148" w:author="Goehring, Benjamin" w:date="2018-08-26T18:45:00Z"/>
          <w:rFonts w:ascii="Times New Roman" w:hAnsi="Times New Roman" w:cs="Times New Roman"/>
          <w:b/>
        </w:rPr>
      </w:pPr>
    </w:p>
    <w:p w14:paraId="4A57FE52" w14:textId="77777777" w:rsidR="00031B14" w:rsidRPr="002505DC" w:rsidRDefault="00031B14" w:rsidP="00C2057C">
      <w:pPr>
        <w:spacing w:line="480" w:lineRule="auto"/>
        <w:rPr>
          <w:ins w:id="1149" w:author="Goehring, Benjamin" w:date="2018-08-26T18:45:00Z"/>
          <w:rFonts w:ascii="Times New Roman" w:hAnsi="Times New Roman" w:cs="Times New Roman"/>
          <w:b/>
        </w:rPr>
      </w:pPr>
    </w:p>
    <w:p w14:paraId="57F792BD" w14:textId="59377EEB" w:rsidR="00031B14" w:rsidRPr="002505DC" w:rsidRDefault="00031B14" w:rsidP="00C2057C">
      <w:pPr>
        <w:spacing w:line="480" w:lineRule="auto"/>
        <w:rPr>
          <w:rFonts w:ascii="Times New Roman" w:hAnsi="Times New Roman" w:cs="Times New Roman"/>
          <w:b/>
        </w:rPr>
        <w:sectPr w:rsidR="00031B14" w:rsidRPr="002505DC" w:rsidSect="00E43674">
          <w:headerReference w:type="even" r:id="rId18"/>
          <w:headerReference w:type="default" r:id="rId19"/>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2505DC"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2505DC" w:rsidRDefault="007308DF" w:rsidP="000A2A4E">
            <w:pPr>
              <w:rPr>
                <w:rFonts w:ascii="Times New Roman" w:eastAsia="Times New Roman" w:hAnsi="Times New Roman" w:cs="Times New Roman"/>
                <w:b/>
                <w:color w:val="000000"/>
                <w:szCs w:val="18"/>
              </w:rPr>
            </w:pPr>
            <w:r w:rsidRPr="002505DC">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2505DC"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2505DC" w:rsidRDefault="00A611B0" w:rsidP="000A2A4E">
            <w:pPr>
              <w:rPr>
                <w:rFonts w:ascii="Times New Roman" w:eastAsia="Times New Roman" w:hAnsi="Times New Roman" w:cs="Times New Roman"/>
                <w:color w:val="000000"/>
                <w:szCs w:val="18"/>
              </w:rPr>
            </w:pPr>
            <w:r w:rsidRPr="00E66630">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2505DC" w:rsidRDefault="005E33EC"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Marriage</w:t>
            </w:r>
            <w:r w:rsidR="007308DF" w:rsidRPr="002505DC">
              <w:rPr>
                <w:rFonts w:ascii="Times New Roman" w:eastAsia="Times New Roman" w:hAnsi="Times New Roman" w:cs="Times New Roman"/>
                <w:color w:val="000000"/>
                <w:szCs w:val="18"/>
              </w:rPr>
              <w:t xml:space="preserve"> and </w:t>
            </w:r>
            <w:r w:rsidRPr="002505DC">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2505DC" w:rsidRDefault="007308DF" w:rsidP="000A2A4E">
            <w:pPr>
              <w:ind w:right="-15"/>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Work-Related Activities and Supports</w:t>
            </w:r>
          </w:p>
        </w:tc>
      </w:tr>
      <w:tr w:rsidR="007308DF" w:rsidRPr="002505DC"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3262D0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1A9ACE6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3FEDCD6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20ED4C1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4A8D1B9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22687F1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1DE1872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009BFA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410B1CA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6256ED2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7.7</w:t>
            </w:r>
          </w:p>
        </w:tc>
      </w:tr>
      <w:tr w:rsidR="007308DF" w:rsidRPr="002505DC"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3BD61EF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206E72A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4831156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1E0E2A9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2084C27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2025206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4B57F83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08DA1AB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323EC16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2C8F7D9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10.0</w:t>
            </w:r>
          </w:p>
        </w:tc>
      </w:tr>
      <w:tr w:rsidR="007308DF" w:rsidRPr="002505DC"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17D1E18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69C5991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5C8EBEC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6B3AA83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44536B5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4F48E4A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3A78DFE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4A32060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C1DBFA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1C4DB78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11.9</w:t>
            </w:r>
          </w:p>
        </w:tc>
      </w:tr>
      <w:tr w:rsidR="007308DF" w:rsidRPr="002505DC"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6C87158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1552BC0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22054C6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4051447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08BD624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647002B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3825779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106A4D9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592ED93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54F100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13.8</w:t>
            </w:r>
          </w:p>
        </w:tc>
      </w:tr>
      <w:tr w:rsidR="007308DF" w:rsidRPr="002505DC"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525E31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49858C0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235A861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62D7297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35EF03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1C32E92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6826DE8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3633895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229374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3239B89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13.7</w:t>
            </w:r>
          </w:p>
        </w:tc>
      </w:tr>
      <w:tr w:rsidR="007308DF" w:rsidRPr="002505DC"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6B6B5BF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10B4B84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000F2F3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619381F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2ED958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1F8F523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5852A62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5BC342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50289E4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414D880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12.9</w:t>
            </w:r>
          </w:p>
        </w:tc>
      </w:tr>
      <w:tr w:rsidR="007308DF" w:rsidRPr="002505DC"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566833C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697652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29119AA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23661BA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1F40D27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14D689B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056E796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A33BC7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2DD29BA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03A9BE3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12.3</w:t>
            </w:r>
          </w:p>
        </w:tc>
      </w:tr>
      <w:tr w:rsidR="007308DF" w:rsidRPr="002505DC"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21F3237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07A3694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230A068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52AA5FE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6D2E3DD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2206626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69F9DD6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31AFF6B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4699723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07BFCC1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12.2</w:t>
            </w:r>
          </w:p>
        </w:tc>
      </w:tr>
      <w:tr w:rsidR="007308DF" w:rsidRPr="002505DC"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6404C6C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264B6E6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36D74DA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CCA7FD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F965CB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466F2EE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3266E86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30ED74E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20AAAD7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4ECC94A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12.4</w:t>
            </w:r>
          </w:p>
        </w:tc>
      </w:tr>
      <w:tr w:rsidR="007308DF" w:rsidRPr="002505DC"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196EB06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4671C63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15CF112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43D24D8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5F502A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53733C2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06D841B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315E129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00FC60D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6D1C934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12.5</w:t>
            </w:r>
          </w:p>
        </w:tc>
      </w:tr>
      <w:tr w:rsidR="007308DF" w:rsidRPr="002505DC"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C4A6C2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4E23C81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4DC015E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5D1579A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1BE854E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3B0F0BD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4B455D9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3F235B3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4A6E46A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03989AE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12.3</w:t>
            </w:r>
          </w:p>
        </w:tc>
      </w:tr>
      <w:tr w:rsidR="007308DF" w:rsidRPr="002505DC"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107B78E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6BD9AF0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191C5E1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053256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40CF847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41A8AB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3949AB5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5A3ED61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37A7EDA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4054C31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12.7</w:t>
            </w:r>
          </w:p>
        </w:tc>
      </w:tr>
      <w:tr w:rsidR="007308DF" w:rsidRPr="002505DC"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0ECDDFC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0B0F215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5E7E37E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2B3489F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199CAC4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2A8A15C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0E735CE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ABFADF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2681780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4FE59CB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12.6</w:t>
            </w:r>
          </w:p>
        </w:tc>
      </w:tr>
      <w:tr w:rsidR="007308DF" w:rsidRPr="002505DC"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36B94CC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DC4432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6D50A0C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4934F74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0FFFBB9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60CD0E7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35B0A6F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5501893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36F949F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1497337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12.5</w:t>
            </w:r>
          </w:p>
        </w:tc>
      </w:tr>
      <w:tr w:rsidR="007308DF" w:rsidRPr="002505DC"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079D3E1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36628E4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DF928E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5AA35AC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47DF0A2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5295E71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5BCF448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3984F3D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3C8A6DA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259E23A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11.8</w:t>
            </w:r>
          </w:p>
        </w:tc>
      </w:tr>
      <w:tr w:rsidR="007308DF" w:rsidRPr="002505DC"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3ECB3C3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15D14BA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194FA7A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1FDE5ED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30E872E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608C24B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B69476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10E66E0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318C4F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1848DBD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11.5</w:t>
            </w:r>
          </w:p>
        </w:tc>
      </w:tr>
      <w:tr w:rsidR="00EF4318" w:rsidRPr="002505DC"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2505DC" w:rsidRDefault="00EF4318" w:rsidP="000A2A4E">
            <w:pPr>
              <w:rPr>
                <w:rFonts w:ascii="Times New Roman" w:eastAsia="Times New Roman" w:hAnsi="Times New Roman" w:cs="Times New Roman"/>
                <w:color w:val="000000"/>
                <w:szCs w:val="18"/>
              </w:rPr>
            </w:pPr>
            <w:r w:rsidRPr="00E66630">
              <w:rPr>
                <w:rFonts w:ascii="Times New Roman" w:eastAsia="Times New Roman" w:hAnsi="Times New Roman" w:cs="Times New Roman"/>
                <w:b/>
                <w:color w:val="000000"/>
                <w:szCs w:val="18"/>
              </w:rPr>
              <w:lastRenderedPageBreak/>
              <w:t>Table A.3 - Annual Median Expenditures by Expenditure Category</w:t>
            </w:r>
          </w:p>
        </w:tc>
      </w:tr>
      <w:tr w:rsidR="007308DF" w:rsidRPr="002505DC"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2505DC" w:rsidRDefault="00A611B0" w:rsidP="000A2A4E">
            <w:pPr>
              <w:rPr>
                <w:rFonts w:ascii="Times New Roman" w:eastAsia="Times New Roman" w:hAnsi="Times New Roman" w:cs="Times New Roman"/>
                <w:color w:val="000000"/>
                <w:szCs w:val="18"/>
              </w:rPr>
            </w:pPr>
            <w:r w:rsidRPr="00E66630">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2505DC" w:rsidRDefault="005E33EC"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Marriage</w:t>
            </w:r>
            <w:r w:rsidR="007308DF" w:rsidRPr="002505DC">
              <w:rPr>
                <w:rFonts w:ascii="Times New Roman" w:eastAsia="Times New Roman" w:hAnsi="Times New Roman" w:cs="Times New Roman"/>
                <w:color w:val="000000"/>
                <w:szCs w:val="18"/>
              </w:rPr>
              <w:t xml:space="preserve"> and </w:t>
            </w:r>
            <w:r w:rsidRPr="002505DC">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2505DC" w:rsidRDefault="007308DF" w:rsidP="000A2A4E">
            <w:pPr>
              <w:ind w:right="-15"/>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Work-Related Activities and Supports</w:t>
            </w:r>
          </w:p>
        </w:tc>
      </w:tr>
      <w:tr w:rsidR="007308DF" w:rsidRPr="002505DC"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3E26DC9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3E94EA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587AD5D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B6AD1C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4BFF9BD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280B207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4DE92B0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0524956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6784F69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2F5256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5.6</w:t>
            </w:r>
          </w:p>
        </w:tc>
      </w:tr>
      <w:tr w:rsidR="007308DF" w:rsidRPr="002505DC"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41A971E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1C83AAD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023D167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C9323A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33CB8A6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2289359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04DA714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4B3753F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249D92B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4C12116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9.3</w:t>
            </w:r>
          </w:p>
        </w:tc>
      </w:tr>
      <w:tr w:rsidR="007308DF" w:rsidRPr="002505DC"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6C31981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45A4B31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5A77B2F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3D19118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05C3696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34AF4EB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446B821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6B6AB4B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A40D8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6BA7B24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11.0</w:t>
            </w:r>
          </w:p>
        </w:tc>
      </w:tr>
      <w:tr w:rsidR="007308DF" w:rsidRPr="002505DC"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1B70587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3FFDB58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0328D02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4FC6748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0B70813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61ABBC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AA1B69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28E7038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417FBDF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5CA8929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12.5</w:t>
            </w:r>
          </w:p>
        </w:tc>
      </w:tr>
      <w:tr w:rsidR="007308DF" w:rsidRPr="002505DC"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4A0C721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5A82926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5E3791B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14DF30C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515F9E8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5C50B4F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1F3C775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6DBA791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25C3CA8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633CB9C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12.3</w:t>
            </w:r>
          </w:p>
        </w:tc>
      </w:tr>
      <w:tr w:rsidR="007308DF" w:rsidRPr="002505DC"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2BAF543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003DBA4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5B205E3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03CBE3D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3FF162C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2A66A5A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3EED2D0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2BE5B5C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267B17F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5B52361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12.0</w:t>
            </w:r>
          </w:p>
        </w:tc>
      </w:tr>
      <w:tr w:rsidR="007308DF" w:rsidRPr="002505DC"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BF108E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68EEB6B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28E48AF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62B4ACB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48534AD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3E6AE9D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26994E0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6253E8A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4810C3F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463A427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11.7</w:t>
            </w:r>
          </w:p>
        </w:tc>
      </w:tr>
      <w:tr w:rsidR="007308DF" w:rsidRPr="002505DC"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44143BA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5742260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1FB9ADA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314730E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132C4DA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25AC1F4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5738497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2568662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3123B7E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42536C5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11.7</w:t>
            </w:r>
          </w:p>
        </w:tc>
      </w:tr>
      <w:tr w:rsidR="007308DF" w:rsidRPr="002505DC"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15711C4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2F55B5B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062A027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14ADF4F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09B57C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128297E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3709438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970024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591564F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24D04B7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11.9</w:t>
            </w:r>
          </w:p>
        </w:tc>
      </w:tr>
      <w:tr w:rsidR="007308DF" w:rsidRPr="002505DC"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65EB592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10C95B2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17BBDE4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1D4A6F0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4B93473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6C1F449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0696751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551714D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186CD3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5B7B029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11.5</w:t>
            </w:r>
          </w:p>
        </w:tc>
      </w:tr>
      <w:tr w:rsidR="007308DF" w:rsidRPr="002505DC"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191FCF8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468172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584CE8B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1989961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4E4EEA3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447CD46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03ECDCF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30E4D08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551FE59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43B7ADF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11.3</w:t>
            </w:r>
          </w:p>
        </w:tc>
      </w:tr>
      <w:tr w:rsidR="007308DF" w:rsidRPr="002505DC"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898D97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1ADB2E5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658E0C3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157835F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3FBAE1E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F78417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43744C1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5F97204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43BE70E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BFD31D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11.0</w:t>
            </w:r>
          </w:p>
        </w:tc>
      </w:tr>
      <w:tr w:rsidR="007308DF" w:rsidRPr="002505DC"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3B6DF79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04C0710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65BD58E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2C08B90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65AF78A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17B50F4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181760B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53E560F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21C57E1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3083A94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11.3</w:t>
            </w:r>
          </w:p>
        </w:tc>
      </w:tr>
      <w:tr w:rsidR="007308DF" w:rsidRPr="002505DC"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4600D51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28FCA3B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F213F5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39884F6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3D5B68C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6CE866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6C06485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48135E9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2A1FDCD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2367B06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10.8</w:t>
            </w:r>
          </w:p>
        </w:tc>
      </w:tr>
      <w:tr w:rsidR="007308DF" w:rsidRPr="002505DC"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5BE6E47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43D67D0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1687FF7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A60445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5A2B45E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4924951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1B7870B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68902C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013BA3F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680F271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9.8</w:t>
            </w:r>
          </w:p>
        </w:tc>
      </w:tr>
      <w:tr w:rsidR="007308DF" w:rsidRPr="002505DC"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285C1CD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0CC185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60CF659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0F79993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46F8A04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4B2901C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F362E8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5CA38E7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099E3A1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16272E5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9.0</w:t>
            </w:r>
          </w:p>
        </w:tc>
      </w:tr>
    </w:tbl>
    <w:p w14:paraId="52E36162" w14:textId="07862008" w:rsidR="00624060" w:rsidRPr="002505DC" w:rsidRDefault="00624060" w:rsidP="001535BC">
      <w:pPr>
        <w:rPr>
          <w:rStyle w:val="Strong"/>
          <w:rFonts w:ascii="Times New Roman" w:eastAsia="Times New Roman" w:hAnsi="Times New Roman" w:cs="Times New Roman"/>
        </w:rPr>
        <w:sectPr w:rsidR="00624060" w:rsidRPr="002505DC"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5"/>
        <w:gridCol w:w="2002"/>
        <w:gridCol w:w="2574"/>
        <w:gridCol w:w="2589"/>
      </w:tblGrid>
      <w:tr w:rsidR="00CB45E1" w:rsidRPr="002505DC"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2505DC" w:rsidRDefault="00CB45E1" w:rsidP="00CB45E1">
            <w:pPr>
              <w:jc w:val="center"/>
              <w:rPr>
                <w:rFonts w:ascii="Times New Roman" w:eastAsia="Times New Roman" w:hAnsi="Times New Roman" w:cs="Times New Roman"/>
                <w:rPrChange w:id="1151" w:author="Goehring, Benjamin" w:date="2018-08-27T07:09:00Z">
                  <w:rPr>
                    <w:rFonts w:ascii="Times" w:eastAsia="Times New Roman" w:hAnsi="Times" w:cs="Times New Roman"/>
                  </w:rPr>
                </w:rPrChange>
              </w:rPr>
            </w:pPr>
            <w:r w:rsidRPr="002505DC">
              <w:rPr>
                <w:rFonts w:ascii="Times New Roman" w:eastAsia="Times New Roman" w:hAnsi="Times New Roman" w:cs="Times New Roman"/>
                <w:b/>
                <w:bCs/>
                <w:rPrChange w:id="1152" w:author="Goehring, Benjamin" w:date="2018-08-27T07:09:00Z">
                  <w:rPr>
                    <w:rFonts w:ascii="Times" w:eastAsia="Times New Roman" w:hAnsi="Times" w:cs="Times New Roman"/>
                    <w:b/>
                    <w:bCs/>
                  </w:rPr>
                </w:rPrChange>
              </w:rPr>
              <w:lastRenderedPageBreak/>
              <w:t>Table A.4 - Regression Output of Three Data Cleaning Methods</w:t>
            </w:r>
          </w:p>
        </w:tc>
      </w:tr>
      <w:tr w:rsidR="00CB45E1" w:rsidRPr="002505DC"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2505DC" w:rsidRDefault="00CB45E1" w:rsidP="00CB45E1">
            <w:pPr>
              <w:jc w:val="center"/>
              <w:rPr>
                <w:rFonts w:ascii="Times New Roman" w:eastAsia="Times New Roman" w:hAnsi="Times New Roman" w:cs="Times New Roman"/>
                <w:rPrChange w:id="1153" w:author="Goehring, Benjamin" w:date="2018-08-27T07:09:00Z">
                  <w:rPr>
                    <w:rFonts w:ascii="Times" w:eastAsia="Times New Roman" w:hAnsi="Times" w:cs="Times New Roman"/>
                  </w:rPr>
                </w:rPrChange>
              </w:rPr>
            </w:pPr>
          </w:p>
        </w:tc>
      </w:tr>
      <w:tr w:rsidR="00CB45E1" w:rsidRPr="002505DC" w14:paraId="29755D00" w14:textId="77777777" w:rsidTr="00CB45E1">
        <w:trPr>
          <w:tblCellSpacing w:w="15" w:type="dxa"/>
        </w:trPr>
        <w:tc>
          <w:tcPr>
            <w:tcW w:w="0" w:type="auto"/>
            <w:vAlign w:val="center"/>
            <w:hideMark/>
          </w:tcPr>
          <w:p w14:paraId="2C831A78" w14:textId="77777777" w:rsidR="00CB45E1" w:rsidRPr="00E66630"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2505DC" w:rsidRDefault="00CB45E1" w:rsidP="00CB45E1">
            <w:pPr>
              <w:jc w:val="center"/>
              <w:rPr>
                <w:rFonts w:ascii="Times New Roman" w:eastAsia="Times New Roman" w:hAnsi="Times New Roman" w:cs="Times New Roman"/>
                <w:rPrChange w:id="1154" w:author="Goehring, Benjamin" w:date="2018-08-27T07:09:00Z">
                  <w:rPr>
                    <w:rFonts w:ascii="Times" w:eastAsia="Times New Roman" w:hAnsi="Times" w:cs="Times New Roman"/>
                  </w:rPr>
                </w:rPrChange>
              </w:rPr>
            </w:pPr>
            <w:r w:rsidRPr="002505DC">
              <w:rPr>
                <w:rFonts w:ascii="Times New Roman" w:eastAsia="Times New Roman" w:hAnsi="Times New Roman" w:cs="Times New Roman"/>
                <w:i/>
                <w:iCs/>
                <w:rPrChange w:id="1155" w:author="Goehring, Benjamin" w:date="2018-08-27T07:09:00Z">
                  <w:rPr>
                    <w:rFonts w:ascii="Times" w:eastAsia="Times New Roman" w:hAnsi="Times" w:cs="Times New Roman"/>
                    <w:i/>
                    <w:iCs/>
                  </w:rPr>
                </w:rPrChange>
              </w:rPr>
              <w:t>Dependent variable:</w:t>
            </w:r>
          </w:p>
        </w:tc>
      </w:tr>
      <w:tr w:rsidR="00CB45E1" w:rsidRPr="002505DC" w14:paraId="20741BB7" w14:textId="77777777" w:rsidTr="00CB45E1">
        <w:trPr>
          <w:tblCellSpacing w:w="15" w:type="dxa"/>
        </w:trPr>
        <w:tc>
          <w:tcPr>
            <w:tcW w:w="0" w:type="auto"/>
            <w:vAlign w:val="center"/>
            <w:hideMark/>
          </w:tcPr>
          <w:p w14:paraId="167D9F65" w14:textId="77777777" w:rsidR="00CB45E1" w:rsidRPr="002505DC" w:rsidRDefault="00CB45E1" w:rsidP="00CB45E1">
            <w:pPr>
              <w:jc w:val="center"/>
              <w:rPr>
                <w:rFonts w:ascii="Times New Roman" w:eastAsia="Times New Roman" w:hAnsi="Times New Roman" w:cs="Times New Roman"/>
                <w:rPrChange w:id="1156" w:author="Goehring, Benjamin" w:date="2018-08-27T07:09:00Z">
                  <w:rPr>
                    <w:rFonts w:ascii="Times" w:eastAsia="Times New Roman" w:hAnsi="Times" w:cs="Times New Roman"/>
                  </w:rPr>
                </w:rPrChange>
              </w:rPr>
            </w:pPr>
          </w:p>
        </w:tc>
        <w:tc>
          <w:tcPr>
            <w:tcW w:w="0" w:type="auto"/>
            <w:gridSpan w:val="3"/>
            <w:tcBorders>
              <w:bottom w:val="single" w:sz="6" w:space="0" w:color="000000"/>
            </w:tcBorders>
            <w:vAlign w:val="center"/>
            <w:hideMark/>
          </w:tcPr>
          <w:p w14:paraId="6C58A9B9" w14:textId="77777777" w:rsidR="00CB45E1" w:rsidRPr="00E66630" w:rsidRDefault="00CB45E1" w:rsidP="00CB45E1">
            <w:pPr>
              <w:jc w:val="center"/>
              <w:rPr>
                <w:rFonts w:ascii="Times New Roman" w:eastAsia="Times New Roman" w:hAnsi="Times New Roman" w:cs="Times New Roman"/>
                <w:sz w:val="20"/>
                <w:szCs w:val="20"/>
              </w:rPr>
            </w:pPr>
          </w:p>
        </w:tc>
      </w:tr>
      <w:tr w:rsidR="00CB45E1" w:rsidRPr="002505DC" w14:paraId="2449FE3E" w14:textId="77777777" w:rsidTr="00CB45E1">
        <w:trPr>
          <w:tblCellSpacing w:w="15" w:type="dxa"/>
        </w:trPr>
        <w:tc>
          <w:tcPr>
            <w:tcW w:w="0" w:type="auto"/>
            <w:vAlign w:val="center"/>
            <w:hideMark/>
          </w:tcPr>
          <w:p w14:paraId="2157F88D" w14:textId="77777777" w:rsidR="00CB45E1" w:rsidRPr="00E66630"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2505DC" w:rsidRDefault="00CB45E1" w:rsidP="00CB45E1">
            <w:pPr>
              <w:jc w:val="center"/>
              <w:rPr>
                <w:rFonts w:ascii="Times New Roman" w:eastAsia="Times New Roman" w:hAnsi="Times New Roman" w:cs="Times New Roman"/>
                <w:rPrChange w:id="115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158" w:author="Goehring, Benjamin" w:date="2018-08-27T07:09:00Z">
                  <w:rPr>
                    <w:rFonts w:ascii="Times" w:eastAsia="Times New Roman" w:hAnsi="Times" w:cs="Times New Roman"/>
                  </w:rPr>
                </w:rPrChange>
              </w:rPr>
              <w:t>Basic Assistance Expenditures as a Percentage of Total Expenditures</w:t>
            </w:r>
          </w:p>
        </w:tc>
      </w:tr>
      <w:tr w:rsidR="00CB45E1" w:rsidRPr="002505DC" w14:paraId="783AD8A8" w14:textId="77777777" w:rsidTr="00CB45E1">
        <w:trPr>
          <w:tblCellSpacing w:w="15" w:type="dxa"/>
        </w:trPr>
        <w:tc>
          <w:tcPr>
            <w:tcW w:w="0" w:type="auto"/>
            <w:vAlign w:val="center"/>
            <w:hideMark/>
          </w:tcPr>
          <w:p w14:paraId="45AB6857" w14:textId="77777777" w:rsidR="00CB45E1" w:rsidRPr="002505DC" w:rsidRDefault="00CB45E1" w:rsidP="00CB45E1">
            <w:pPr>
              <w:jc w:val="center"/>
              <w:rPr>
                <w:rFonts w:ascii="Times New Roman" w:eastAsia="Times New Roman" w:hAnsi="Times New Roman" w:cs="Times New Roman"/>
                <w:rPrChange w:id="1159" w:author="Goehring, Benjamin" w:date="2018-08-27T07:09:00Z">
                  <w:rPr>
                    <w:rFonts w:ascii="Times" w:eastAsia="Times New Roman" w:hAnsi="Times" w:cs="Times New Roman"/>
                  </w:rPr>
                </w:rPrChange>
              </w:rPr>
            </w:pPr>
          </w:p>
        </w:tc>
        <w:tc>
          <w:tcPr>
            <w:tcW w:w="0" w:type="auto"/>
            <w:vAlign w:val="center"/>
            <w:hideMark/>
          </w:tcPr>
          <w:p w14:paraId="5BCEA6F3" w14:textId="77777777" w:rsidR="00CB45E1" w:rsidRPr="002505DC" w:rsidRDefault="00CB45E1" w:rsidP="00CB45E1">
            <w:pPr>
              <w:jc w:val="center"/>
              <w:rPr>
                <w:rFonts w:ascii="Times New Roman" w:eastAsia="Times New Roman" w:hAnsi="Times New Roman" w:cs="Times New Roman"/>
                <w:rPrChange w:id="116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161" w:author="Goehring, Benjamin" w:date="2018-08-27T07:09:00Z">
                  <w:rPr>
                    <w:rFonts w:ascii="Times" w:eastAsia="Times New Roman" w:hAnsi="Times" w:cs="Times New Roman"/>
                  </w:rPr>
                </w:rPrChange>
              </w:rPr>
              <w:t>Raw Proportions</w:t>
            </w:r>
          </w:p>
        </w:tc>
        <w:tc>
          <w:tcPr>
            <w:tcW w:w="0" w:type="auto"/>
            <w:vAlign w:val="center"/>
            <w:hideMark/>
          </w:tcPr>
          <w:p w14:paraId="21E78DD9" w14:textId="77777777" w:rsidR="00CB45E1" w:rsidRPr="002505DC" w:rsidRDefault="00CB45E1" w:rsidP="00CB45E1">
            <w:pPr>
              <w:jc w:val="center"/>
              <w:rPr>
                <w:rFonts w:ascii="Times New Roman" w:eastAsia="Times New Roman" w:hAnsi="Times New Roman" w:cs="Times New Roman"/>
                <w:rPrChange w:id="116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163" w:author="Goehring, Benjamin" w:date="2018-08-27T07:09:00Z">
                  <w:rPr>
                    <w:rFonts w:ascii="Times" w:eastAsia="Times New Roman" w:hAnsi="Times" w:cs="Times New Roman"/>
                  </w:rPr>
                </w:rPrChange>
              </w:rPr>
              <w:t>Moving Averages of Proportions</w:t>
            </w:r>
          </w:p>
        </w:tc>
        <w:tc>
          <w:tcPr>
            <w:tcW w:w="0" w:type="auto"/>
            <w:vAlign w:val="center"/>
            <w:hideMark/>
          </w:tcPr>
          <w:p w14:paraId="4B3981F1" w14:textId="77777777" w:rsidR="00CB45E1" w:rsidRPr="002505DC" w:rsidRDefault="00CB45E1" w:rsidP="00CB45E1">
            <w:pPr>
              <w:jc w:val="center"/>
              <w:rPr>
                <w:rFonts w:ascii="Times New Roman" w:eastAsia="Times New Roman" w:hAnsi="Times New Roman" w:cs="Times New Roman"/>
                <w:rPrChange w:id="116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165" w:author="Goehring, Benjamin" w:date="2018-08-27T07:09:00Z">
                  <w:rPr>
                    <w:rFonts w:ascii="Times" w:eastAsia="Times New Roman" w:hAnsi="Times" w:cs="Times New Roman"/>
                  </w:rPr>
                </w:rPrChange>
              </w:rPr>
              <w:t>Proportions of Moving Averages</w:t>
            </w:r>
          </w:p>
        </w:tc>
      </w:tr>
      <w:tr w:rsidR="00CB45E1" w:rsidRPr="002505DC" w14:paraId="41D53B74" w14:textId="77777777" w:rsidTr="00CB45E1">
        <w:trPr>
          <w:tblCellSpacing w:w="15" w:type="dxa"/>
        </w:trPr>
        <w:tc>
          <w:tcPr>
            <w:tcW w:w="0" w:type="auto"/>
            <w:vAlign w:val="center"/>
            <w:hideMark/>
          </w:tcPr>
          <w:p w14:paraId="0496AAA2" w14:textId="77777777" w:rsidR="00CB45E1" w:rsidRPr="002505DC" w:rsidRDefault="00CB45E1" w:rsidP="00CB45E1">
            <w:pPr>
              <w:jc w:val="center"/>
              <w:rPr>
                <w:rFonts w:ascii="Times New Roman" w:eastAsia="Times New Roman" w:hAnsi="Times New Roman" w:cs="Times New Roman"/>
                <w:rPrChange w:id="1166" w:author="Goehring, Benjamin" w:date="2018-08-27T07:09:00Z">
                  <w:rPr>
                    <w:rFonts w:ascii="Times" w:eastAsia="Times New Roman" w:hAnsi="Times" w:cs="Times New Roman"/>
                  </w:rPr>
                </w:rPrChange>
              </w:rPr>
            </w:pPr>
          </w:p>
        </w:tc>
        <w:tc>
          <w:tcPr>
            <w:tcW w:w="0" w:type="auto"/>
            <w:vAlign w:val="center"/>
            <w:hideMark/>
          </w:tcPr>
          <w:p w14:paraId="231CB73C" w14:textId="77777777" w:rsidR="00CB45E1" w:rsidRPr="002505DC" w:rsidRDefault="00CB45E1" w:rsidP="00CB45E1">
            <w:pPr>
              <w:jc w:val="center"/>
              <w:rPr>
                <w:rFonts w:ascii="Times New Roman" w:eastAsia="Times New Roman" w:hAnsi="Times New Roman" w:cs="Times New Roman"/>
                <w:rPrChange w:id="116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168" w:author="Goehring, Benjamin" w:date="2018-08-27T07:09:00Z">
                  <w:rPr>
                    <w:rFonts w:ascii="Times" w:eastAsia="Times New Roman" w:hAnsi="Times" w:cs="Times New Roman"/>
                  </w:rPr>
                </w:rPrChange>
              </w:rPr>
              <w:t>(1)</w:t>
            </w:r>
          </w:p>
        </w:tc>
        <w:tc>
          <w:tcPr>
            <w:tcW w:w="0" w:type="auto"/>
            <w:vAlign w:val="center"/>
            <w:hideMark/>
          </w:tcPr>
          <w:p w14:paraId="1FAE3CFC" w14:textId="77777777" w:rsidR="00CB45E1" w:rsidRPr="002505DC" w:rsidRDefault="00CB45E1" w:rsidP="00CB45E1">
            <w:pPr>
              <w:jc w:val="center"/>
              <w:rPr>
                <w:rFonts w:ascii="Times New Roman" w:eastAsia="Times New Roman" w:hAnsi="Times New Roman" w:cs="Times New Roman"/>
                <w:rPrChange w:id="116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170" w:author="Goehring, Benjamin" w:date="2018-08-27T07:09:00Z">
                  <w:rPr>
                    <w:rFonts w:ascii="Times" w:eastAsia="Times New Roman" w:hAnsi="Times" w:cs="Times New Roman"/>
                  </w:rPr>
                </w:rPrChange>
              </w:rPr>
              <w:t>(2)</w:t>
            </w:r>
          </w:p>
        </w:tc>
        <w:tc>
          <w:tcPr>
            <w:tcW w:w="0" w:type="auto"/>
            <w:vAlign w:val="center"/>
            <w:hideMark/>
          </w:tcPr>
          <w:p w14:paraId="7A664E42" w14:textId="77777777" w:rsidR="00CB45E1" w:rsidRPr="002505DC" w:rsidRDefault="00CB45E1" w:rsidP="00CB45E1">
            <w:pPr>
              <w:jc w:val="center"/>
              <w:rPr>
                <w:rFonts w:ascii="Times New Roman" w:eastAsia="Times New Roman" w:hAnsi="Times New Roman" w:cs="Times New Roman"/>
                <w:rPrChange w:id="117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172" w:author="Goehring, Benjamin" w:date="2018-08-27T07:09:00Z">
                  <w:rPr>
                    <w:rFonts w:ascii="Times" w:eastAsia="Times New Roman" w:hAnsi="Times" w:cs="Times New Roman"/>
                  </w:rPr>
                </w:rPrChange>
              </w:rPr>
              <w:t>(3)</w:t>
            </w:r>
          </w:p>
        </w:tc>
      </w:tr>
      <w:tr w:rsidR="00CB45E1" w:rsidRPr="002505DC"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2505DC" w:rsidRDefault="00CB45E1" w:rsidP="00CB45E1">
            <w:pPr>
              <w:jc w:val="center"/>
              <w:rPr>
                <w:rFonts w:ascii="Times New Roman" w:eastAsia="Times New Roman" w:hAnsi="Times New Roman" w:cs="Times New Roman"/>
                <w:rPrChange w:id="1173" w:author="Goehring, Benjamin" w:date="2018-08-27T07:09:00Z">
                  <w:rPr>
                    <w:rFonts w:ascii="Times" w:eastAsia="Times New Roman" w:hAnsi="Times" w:cs="Times New Roman"/>
                  </w:rPr>
                </w:rPrChange>
              </w:rPr>
            </w:pPr>
          </w:p>
        </w:tc>
      </w:tr>
      <w:tr w:rsidR="00CB45E1" w:rsidRPr="002505DC" w14:paraId="7E6CA105" w14:textId="77777777" w:rsidTr="00CB45E1">
        <w:trPr>
          <w:tblCellSpacing w:w="15" w:type="dxa"/>
        </w:trPr>
        <w:tc>
          <w:tcPr>
            <w:tcW w:w="0" w:type="auto"/>
            <w:vAlign w:val="center"/>
            <w:hideMark/>
          </w:tcPr>
          <w:p w14:paraId="08C6A1F3" w14:textId="77777777" w:rsidR="00CB45E1" w:rsidRPr="002505DC" w:rsidRDefault="00CB45E1" w:rsidP="00CB45E1">
            <w:pPr>
              <w:rPr>
                <w:rFonts w:ascii="Times New Roman" w:eastAsia="Times New Roman" w:hAnsi="Times New Roman" w:cs="Times New Roman"/>
                <w:rPrChange w:id="117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175" w:author="Goehring, Benjamin" w:date="2018-08-27T07:09:00Z">
                  <w:rPr>
                    <w:rFonts w:ascii="Times" w:eastAsia="Times New Roman" w:hAnsi="Times" w:cs="Times New Roman"/>
                  </w:rPr>
                </w:rPrChange>
              </w:rPr>
              <w:t>african_americans</w:t>
            </w:r>
          </w:p>
        </w:tc>
        <w:tc>
          <w:tcPr>
            <w:tcW w:w="0" w:type="auto"/>
            <w:vAlign w:val="center"/>
            <w:hideMark/>
          </w:tcPr>
          <w:p w14:paraId="473F9D86" w14:textId="77777777" w:rsidR="00CB45E1" w:rsidRPr="002505DC" w:rsidRDefault="00CB45E1" w:rsidP="00CB45E1">
            <w:pPr>
              <w:jc w:val="center"/>
              <w:rPr>
                <w:rFonts w:ascii="Times New Roman" w:eastAsia="Times New Roman" w:hAnsi="Times New Roman" w:cs="Times New Roman"/>
                <w:rPrChange w:id="117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177" w:author="Goehring, Benjamin" w:date="2018-08-27T07:09:00Z">
                  <w:rPr>
                    <w:rFonts w:ascii="Times" w:eastAsia="Times New Roman" w:hAnsi="Times" w:cs="Times New Roman"/>
                  </w:rPr>
                </w:rPrChange>
              </w:rPr>
              <w:t>-.263</w:t>
            </w:r>
            <w:r w:rsidRPr="002505DC">
              <w:rPr>
                <w:rFonts w:ascii="Times New Roman" w:eastAsia="Times New Roman" w:hAnsi="Times New Roman" w:cs="Times New Roman"/>
                <w:vertAlign w:val="superscript"/>
                <w:rPrChange w:id="1178" w:author="Goehring, Benjamin" w:date="2018-08-27T07:09:00Z">
                  <w:rPr>
                    <w:rFonts w:ascii="Times" w:eastAsia="Times New Roman" w:hAnsi="Times" w:cs="Times New Roman"/>
                    <w:vertAlign w:val="superscript"/>
                  </w:rPr>
                </w:rPrChange>
              </w:rPr>
              <w:t>***</w:t>
            </w:r>
          </w:p>
        </w:tc>
        <w:tc>
          <w:tcPr>
            <w:tcW w:w="0" w:type="auto"/>
            <w:vAlign w:val="center"/>
            <w:hideMark/>
          </w:tcPr>
          <w:p w14:paraId="6E8B0AFF" w14:textId="77777777" w:rsidR="00CB45E1" w:rsidRPr="002505DC" w:rsidRDefault="00CB45E1" w:rsidP="00CB45E1">
            <w:pPr>
              <w:jc w:val="center"/>
              <w:rPr>
                <w:rFonts w:ascii="Times New Roman" w:eastAsia="Times New Roman" w:hAnsi="Times New Roman" w:cs="Times New Roman"/>
                <w:rPrChange w:id="117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180" w:author="Goehring, Benjamin" w:date="2018-08-27T07:09:00Z">
                  <w:rPr>
                    <w:rFonts w:ascii="Times" w:eastAsia="Times New Roman" w:hAnsi="Times" w:cs="Times New Roman"/>
                  </w:rPr>
                </w:rPrChange>
              </w:rPr>
              <w:t>-.249</w:t>
            </w:r>
            <w:r w:rsidRPr="002505DC">
              <w:rPr>
                <w:rFonts w:ascii="Times New Roman" w:eastAsia="Times New Roman" w:hAnsi="Times New Roman" w:cs="Times New Roman"/>
                <w:vertAlign w:val="superscript"/>
                <w:rPrChange w:id="1181" w:author="Goehring, Benjamin" w:date="2018-08-27T07:09:00Z">
                  <w:rPr>
                    <w:rFonts w:ascii="Times" w:eastAsia="Times New Roman" w:hAnsi="Times" w:cs="Times New Roman"/>
                    <w:vertAlign w:val="superscript"/>
                  </w:rPr>
                </w:rPrChange>
              </w:rPr>
              <w:t>***</w:t>
            </w:r>
          </w:p>
        </w:tc>
        <w:tc>
          <w:tcPr>
            <w:tcW w:w="0" w:type="auto"/>
            <w:vAlign w:val="center"/>
            <w:hideMark/>
          </w:tcPr>
          <w:p w14:paraId="6731D95D" w14:textId="77777777" w:rsidR="00CB45E1" w:rsidRPr="002505DC" w:rsidRDefault="00CB45E1" w:rsidP="00CB45E1">
            <w:pPr>
              <w:jc w:val="center"/>
              <w:rPr>
                <w:rFonts w:ascii="Times New Roman" w:eastAsia="Times New Roman" w:hAnsi="Times New Roman" w:cs="Times New Roman"/>
                <w:rPrChange w:id="118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183" w:author="Goehring, Benjamin" w:date="2018-08-27T07:09:00Z">
                  <w:rPr>
                    <w:rFonts w:ascii="Times" w:eastAsia="Times New Roman" w:hAnsi="Times" w:cs="Times New Roman"/>
                  </w:rPr>
                </w:rPrChange>
              </w:rPr>
              <w:t>-.253</w:t>
            </w:r>
            <w:r w:rsidRPr="002505DC">
              <w:rPr>
                <w:rFonts w:ascii="Times New Roman" w:eastAsia="Times New Roman" w:hAnsi="Times New Roman" w:cs="Times New Roman"/>
                <w:vertAlign w:val="superscript"/>
                <w:rPrChange w:id="1184" w:author="Goehring, Benjamin" w:date="2018-08-27T07:09:00Z">
                  <w:rPr>
                    <w:rFonts w:ascii="Times" w:eastAsia="Times New Roman" w:hAnsi="Times" w:cs="Times New Roman"/>
                    <w:vertAlign w:val="superscript"/>
                  </w:rPr>
                </w:rPrChange>
              </w:rPr>
              <w:t>***</w:t>
            </w:r>
          </w:p>
        </w:tc>
      </w:tr>
      <w:tr w:rsidR="00CB45E1" w:rsidRPr="002505DC" w14:paraId="30894C8B" w14:textId="77777777" w:rsidTr="00CB45E1">
        <w:trPr>
          <w:tblCellSpacing w:w="15" w:type="dxa"/>
        </w:trPr>
        <w:tc>
          <w:tcPr>
            <w:tcW w:w="0" w:type="auto"/>
            <w:vAlign w:val="center"/>
            <w:hideMark/>
          </w:tcPr>
          <w:p w14:paraId="286A2DA9" w14:textId="77777777" w:rsidR="00CB45E1" w:rsidRPr="002505DC" w:rsidRDefault="00CB45E1" w:rsidP="00CB45E1">
            <w:pPr>
              <w:jc w:val="center"/>
              <w:rPr>
                <w:rFonts w:ascii="Times New Roman" w:eastAsia="Times New Roman" w:hAnsi="Times New Roman" w:cs="Times New Roman"/>
                <w:rPrChange w:id="1185" w:author="Goehring, Benjamin" w:date="2018-08-27T07:09:00Z">
                  <w:rPr>
                    <w:rFonts w:ascii="Times" w:eastAsia="Times New Roman" w:hAnsi="Times" w:cs="Times New Roman"/>
                  </w:rPr>
                </w:rPrChange>
              </w:rPr>
            </w:pPr>
          </w:p>
        </w:tc>
        <w:tc>
          <w:tcPr>
            <w:tcW w:w="0" w:type="auto"/>
            <w:vAlign w:val="center"/>
            <w:hideMark/>
          </w:tcPr>
          <w:p w14:paraId="0C667527" w14:textId="77777777" w:rsidR="00CB45E1" w:rsidRPr="002505DC" w:rsidRDefault="00CB45E1" w:rsidP="00CB45E1">
            <w:pPr>
              <w:jc w:val="center"/>
              <w:rPr>
                <w:rFonts w:ascii="Times New Roman" w:eastAsia="Times New Roman" w:hAnsi="Times New Roman" w:cs="Times New Roman"/>
                <w:rPrChange w:id="118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187" w:author="Goehring, Benjamin" w:date="2018-08-27T07:09:00Z">
                  <w:rPr>
                    <w:rFonts w:ascii="Times" w:eastAsia="Times New Roman" w:hAnsi="Times" w:cs="Times New Roman"/>
                  </w:rPr>
                </w:rPrChange>
              </w:rPr>
              <w:t>(.083)</w:t>
            </w:r>
          </w:p>
        </w:tc>
        <w:tc>
          <w:tcPr>
            <w:tcW w:w="0" w:type="auto"/>
            <w:vAlign w:val="center"/>
            <w:hideMark/>
          </w:tcPr>
          <w:p w14:paraId="51A91AF4" w14:textId="77777777" w:rsidR="00CB45E1" w:rsidRPr="002505DC" w:rsidRDefault="00CB45E1" w:rsidP="00CB45E1">
            <w:pPr>
              <w:jc w:val="center"/>
              <w:rPr>
                <w:rFonts w:ascii="Times New Roman" w:eastAsia="Times New Roman" w:hAnsi="Times New Roman" w:cs="Times New Roman"/>
                <w:rPrChange w:id="1188"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189" w:author="Goehring, Benjamin" w:date="2018-08-27T07:09:00Z">
                  <w:rPr>
                    <w:rFonts w:ascii="Times" w:eastAsia="Times New Roman" w:hAnsi="Times" w:cs="Times New Roman"/>
                  </w:rPr>
                </w:rPrChange>
              </w:rPr>
              <w:t>(.068)</w:t>
            </w:r>
          </w:p>
        </w:tc>
        <w:tc>
          <w:tcPr>
            <w:tcW w:w="0" w:type="auto"/>
            <w:vAlign w:val="center"/>
            <w:hideMark/>
          </w:tcPr>
          <w:p w14:paraId="5F7BEEE9" w14:textId="77777777" w:rsidR="00CB45E1" w:rsidRPr="002505DC" w:rsidRDefault="00CB45E1" w:rsidP="00CB45E1">
            <w:pPr>
              <w:jc w:val="center"/>
              <w:rPr>
                <w:rFonts w:ascii="Times New Roman" w:eastAsia="Times New Roman" w:hAnsi="Times New Roman" w:cs="Times New Roman"/>
                <w:rPrChange w:id="119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191" w:author="Goehring, Benjamin" w:date="2018-08-27T07:09:00Z">
                  <w:rPr>
                    <w:rFonts w:ascii="Times" w:eastAsia="Times New Roman" w:hAnsi="Times" w:cs="Times New Roman"/>
                  </w:rPr>
                </w:rPrChange>
              </w:rPr>
              <w:t>(.081)</w:t>
            </w:r>
          </w:p>
        </w:tc>
      </w:tr>
      <w:tr w:rsidR="00CB45E1" w:rsidRPr="002505DC" w14:paraId="77E72640" w14:textId="77777777" w:rsidTr="00CB45E1">
        <w:trPr>
          <w:tblCellSpacing w:w="15" w:type="dxa"/>
        </w:trPr>
        <w:tc>
          <w:tcPr>
            <w:tcW w:w="0" w:type="auto"/>
            <w:vAlign w:val="center"/>
            <w:hideMark/>
          </w:tcPr>
          <w:p w14:paraId="1E4A398E" w14:textId="77777777" w:rsidR="00CB45E1" w:rsidRPr="002505DC" w:rsidRDefault="00CB45E1" w:rsidP="00CB45E1">
            <w:pPr>
              <w:jc w:val="center"/>
              <w:rPr>
                <w:rFonts w:ascii="Times New Roman" w:eastAsia="Times New Roman" w:hAnsi="Times New Roman" w:cs="Times New Roman"/>
                <w:rPrChange w:id="1192" w:author="Goehring, Benjamin" w:date="2018-08-27T07:09:00Z">
                  <w:rPr>
                    <w:rFonts w:ascii="Times" w:eastAsia="Times New Roman" w:hAnsi="Times" w:cs="Times New Roman"/>
                  </w:rPr>
                </w:rPrChange>
              </w:rPr>
            </w:pPr>
          </w:p>
        </w:tc>
        <w:tc>
          <w:tcPr>
            <w:tcW w:w="0" w:type="auto"/>
            <w:vAlign w:val="center"/>
            <w:hideMark/>
          </w:tcPr>
          <w:p w14:paraId="208EB3E3" w14:textId="77777777" w:rsidR="00CB45E1" w:rsidRPr="00E66630"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2505DC"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2505DC" w:rsidRDefault="00CB45E1" w:rsidP="00CB45E1">
            <w:pPr>
              <w:jc w:val="center"/>
              <w:rPr>
                <w:rFonts w:ascii="Times New Roman" w:eastAsia="Times New Roman" w:hAnsi="Times New Roman" w:cs="Times New Roman"/>
                <w:sz w:val="20"/>
                <w:szCs w:val="20"/>
              </w:rPr>
            </w:pPr>
          </w:p>
        </w:tc>
      </w:tr>
      <w:tr w:rsidR="00CB45E1" w:rsidRPr="002505DC" w14:paraId="4148B058" w14:textId="77777777" w:rsidTr="00CB45E1">
        <w:trPr>
          <w:tblCellSpacing w:w="15" w:type="dxa"/>
        </w:trPr>
        <w:tc>
          <w:tcPr>
            <w:tcW w:w="0" w:type="auto"/>
            <w:vAlign w:val="center"/>
            <w:hideMark/>
          </w:tcPr>
          <w:p w14:paraId="79B36393" w14:textId="77777777" w:rsidR="00CB45E1" w:rsidRPr="002505DC" w:rsidRDefault="00CB45E1" w:rsidP="00CB45E1">
            <w:pPr>
              <w:rPr>
                <w:rFonts w:ascii="Times New Roman" w:eastAsia="Times New Roman" w:hAnsi="Times New Roman" w:cs="Times New Roman"/>
                <w:rPrChange w:id="119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194" w:author="Goehring, Benjamin" w:date="2018-08-27T07:09:00Z">
                  <w:rPr>
                    <w:rFonts w:ascii="Times" w:eastAsia="Times New Roman" w:hAnsi="Times" w:cs="Times New Roman"/>
                  </w:rPr>
                </w:rPrChange>
              </w:rPr>
              <w:t>hispanics</w:t>
            </w:r>
          </w:p>
        </w:tc>
        <w:tc>
          <w:tcPr>
            <w:tcW w:w="0" w:type="auto"/>
            <w:vAlign w:val="center"/>
            <w:hideMark/>
          </w:tcPr>
          <w:p w14:paraId="72000831" w14:textId="77777777" w:rsidR="00CB45E1" w:rsidRPr="002505DC" w:rsidRDefault="00CB45E1" w:rsidP="00CB45E1">
            <w:pPr>
              <w:jc w:val="center"/>
              <w:rPr>
                <w:rFonts w:ascii="Times New Roman" w:eastAsia="Times New Roman" w:hAnsi="Times New Roman" w:cs="Times New Roman"/>
                <w:rPrChange w:id="119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196" w:author="Goehring, Benjamin" w:date="2018-08-27T07:09:00Z">
                  <w:rPr>
                    <w:rFonts w:ascii="Times" w:eastAsia="Times New Roman" w:hAnsi="Times" w:cs="Times New Roman"/>
                  </w:rPr>
                </w:rPrChange>
              </w:rPr>
              <w:t>.141</w:t>
            </w:r>
          </w:p>
        </w:tc>
        <w:tc>
          <w:tcPr>
            <w:tcW w:w="0" w:type="auto"/>
            <w:vAlign w:val="center"/>
            <w:hideMark/>
          </w:tcPr>
          <w:p w14:paraId="06474181" w14:textId="77777777" w:rsidR="00CB45E1" w:rsidRPr="002505DC" w:rsidRDefault="00CB45E1" w:rsidP="00CB45E1">
            <w:pPr>
              <w:jc w:val="center"/>
              <w:rPr>
                <w:rFonts w:ascii="Times New Roman" w:eastAsia="Times New Roman" w:hAnsi="Times New Roman" w:cs="Times New Roman"/>
                <w:rPrChange w:id="119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198" w:author="Goehring, Benjamin" w:date="2018-08-27T07:09:00Z">
                  <w:rPr>
                    <w:rFonts w:ascii="Times" w:eastAsia="Times New Roman" w:hAnsi="Times" w:cs="Times New Roman"/>
                  </w:rPr>
                </w:rPrChange>
              </w:rPr>
              <w:t>.134</w:t>
            </w:r>
          </w:p>
        </w:tc>
        <w:tc>
          <w:tcPr>
            <w:tcW w:w="0" w:type="auto"/>
            <w:vAlign w:val="center"/>
            <w:hideMark/>
          </w:tcPr>
          <w:p w14:paraId="76A8B585" w14:textId="77777777" w:rsidR="00CB45E1" w:rsidRPr="002505DC" w:rsidRDefault="00CB45E1" w:rsidP="00CB45E1">
            <w:pPr>
              <w:jc w:val="center"/>
              <w:rPr>
                <w:rFonts w:ascii="Times New Roman" w:eastAsia="Times New Roman" w:hAnsi="Times New Roman" w:cs="Times New Roman"/>
                <w:rPrChange w:id="119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00" w:author="Goehring, Benjamin" w:date="2018-08-27T07:09:00Z">
                  <w:rPr>
                    <w:rFonts w:ascii="Times" w:eastAsia="Times New Roman" w:hAnsi="Times" w:cs="Times New Roman"/>
                  </w:rPr>
                </w:rPrChange>
              </w:rPr>
              <w:t>.180</w:t>
            </w:r>
          </w:p>
        </w:tc>
      </w:tr>
      <w:tr w:rsidR="00CB45E1" w:rsidRPr="002505DC" w14:paraId="6998ADD7" w14:textId="77777777" w:rsidTr="00CB45E1">
        <w:trPr>
          <w:tblCellSpacing w:w="15" w:type="dxa"/>
        </w:trPr>
        <w:tc>
          <w:tcPr>
            <w:tcW w:w="0" w:type="auto"/>
            <w:vAlign w:val="center"/>
            <w:hideMark/>
          </w:tcPr>
          <w:p w14:paraId="1CA1F1B8" w14:textId="77777777" w:rsidR="00CB45E1" w:rsidRPr="002505DC" w:rsidRDefault="00CB45E1" w:rsidP="00CB45E1">
            <w:pPr>
              <w:jc w:val="center"/>
              <w:rPr>
                <w:rFonts w:ascii="Times New Roman" w:eastAsia="Times New Roman" w:hAnsi="Times New Roman" w:cs="Times New Roman"/>
                <w:rPrChange w:id="1201" w:author="Goehring, Benjamin" w:date="2018-08-27T07:09:00Z">
                  <w:rPr>
                    <w:rFonts w:ascii="Times" w:eastAsia="Times New Roman" w:hAnsi="Times" w:cs="Times New Roman"/>
                  </w:rPr>
                </w:rPrChange>
              </w:rPr>
            </w:pPr>
          </w:p>
        </w:tc>
        <w:tc>
          <w:tcPr>
            <w:tcW w:w="0" w:type="auto"/>
            <w:vAlign w:val="center"/>
            <w:hideMark/>
          </w:tcPr>
          <w:p w14:paraId="0BC2D9D7" w14:textId="77777777" w:rsidR="00CB45E1" w:rsidRPr="002505DC" w:rsidRDefault="00CB45E1" w:rsidP="00CB45E1">
            <w:pPr>
              <w:jc w:val="center"/>
              <w:rPr>
                <w:rFonts w:ascii="Times New Roman" w:eastAsia="Times New Roman" w:hAnsi="Times New Roman" w:cs="Times New Roman"/>
                <w:rPrChange w:id="120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03" w:author="Goehring, Benjamin" w:date="2018-08-27T07:09:00Z">
                  <w:rPr>
                    <w:rFonts w:ascii="Times" w:eastAsia="Times New Roman" w:hAnsi="Times" w:cs="Times New Roman"/>
                  </w:rPr>
                </w:rPrChange>
              </w:rPr>
              <w:t>(.113)</w:t>
            </w:r>
          </w:p>
        </w:tc>
        <w:tc>
          <w:tcPr>
            <w:tcW w:w="0" w:type="auto"/>
            <w:vAlign w:val="center"/>
            <w:hideMark/>
          </w:tcPr>
          <w:p w14:paraId="4D2BD736" w14:textId="77777777" w:rsidR="00CB45E1" w:rsidRPr="002505DC" w:rsidRDefault="00CB45E1" w:rsidP="00CB45E1">
            <w:pPr>
              <w:jc w:val="center"/>
              <w:rPr>
                <w:rFonts w:ascii="Times New Roman" w:eastAsia="Times New Roman" w:hAnsi="Times New Roman" w:cs="Times New Roman"/>
                <w:rPrChange w:id="120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05" w:author="Goehring, Benjamin" w:date="2018-08-27T07:09:00Z">
                  <w:rPr>
                    <w:rFonts w:ascii="Times" w:eastAsia="Times New Roman" w:hAnsi="Times" w:cs="Times New Roman"/>
                  </w:rPr>
                </w:rPrChange>
              </w:rPr>
              <w:t>(.093)</w:t>
            </w:r>
          </w:p>
        </w:tc>
        <w:tc>
          <w:tcPr>
            <w:tcW w:w="0" w:type="auto"/>
            <w:vAlign w:val="center"/>
            <w:hideMark/>
          </w:tcPr>
          <w:p w14:paraId="25EBFEBF" w14:textId="77777777" w:rsidR="00CB45E1" w:rsidRPr="002505DC" w:rsidRDefault="00CB45E1" w:rsidP="00CB45E1">
            <w:pPr>
              <w:jc w:val="center"/>
              <w:rPr>
                <w:rFonts w:ascii="Times New Roman" w:eastAsia="Times New Roman" w:hAnsi="Times New Roman" w:cs="Times New Roman"/>
                <w:rPrChange w:id="120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07" w:author="Goehring, Benjamin" w:date="2018-08-27T07:09:00Z">
                  <w:rPr>
                    <w:rFonts w:ascii="Times" w:eastAsia="Times New Roman" w:hAnsi="Times" w:cs="Times New Roman"/>
                  </w:rPr>
                </w:rPrChange>
              </w:rPr>
              <w:t>(.110)</w:t>
            </w:r>
          </w:p>
        </w:tc>
      </w:tr>
      <w:tr w:rsidR="00CB45E1" w:rsidRPr="002505DC" w14:paraId="62F2F367" w14:textId="77777777" w:rsidTr="00CB45E1">
        <w:trPr>
          <w:tblCellSpacing w:w="15" w:type="dxa"/>
        </w:trPr>
        <w:tc>
          <w:tcPr>
            <w:tcW w:w="0" w:type="auto"/>
            <w:vAlign w:val="center"/>
            <w:hideMark/>
          </w:tcPr>
          <w:p w14:paraId="215203BF" w14:textId="77777777" w:rsidR="00CB45E1" w:rsidRPr="002505DC" w:rsidRDefault="00CB45E1" w:rsidP="00CB45E1">
            <w:pPr>
              <w:jc w:val="center"/>
              <w:rPr>
                <w:rFonts w:ascii="Times New Roman" w:eastAsia="Times New Roman" w:hAnsi="Times New Roman" w:cs="Times New Roman"/>
                <w:rPrChange w:id="1208" w:author="Goehring, Benjamin" w:date="2018-08-27T07:09:00Z">
                  <w:rPr>
                    <w:rFonts w:ascii="Times" w:eastAsia="Times New Roman" w:hAnsi="Times" w:cs="Times New Roman"/>
                  </w:rPr>
                </w:rPrChange>
              </w:rPr>
            </w:pPr>
          </w:p>
        </w:tc>
        <w:tc>
          <w:tcPr>
            <w:tcW w:w="0" w:type="auto"/>
            <w:vAlign w:val="center"/>
            <w:hideMark/>
          </w:tcPr>
          <w:p w14:paraId="62668CC7" w14:textId="77777777" w:rsidR="00CB45E1" w:rsidRPr="00E66630"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2505DC"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2505DC" w:rsidRDefault="00CB45E1" w:rsidP="00CB45E1">
            <w:pPr>
              <w:jc w:val="center"/>
              <w:rPr>
                <w:rFonts w:ascii="Times New Roman" w:eastAsia="Times New Roman" w:hAnsi="Times New Roman" w:cs="Times New Roman"/>
                <w:sz w:val="20"/>
                <w:szCs w:val="20"/>
              </w:rPr>
            </w:pPr>
          </w:p>
        </w:tc>
      </w:tr>
      <w:tr w:rsidR="00CB45E1" w:rsidRPr="002505DC" w14:paraId="23B51E34" w14:textId="77777777" w:rsidTr="00CB45E1">
        <w:trPr>
          <w:tblCellSpacing w:w="15" w:type="dxa"/>
        </w:trPr>
        <w:tc>
          <w:tcPr>
            <w:tcW w:w="0" w:type="auto"/>
            <w:vAlign w:val="center"/>
            <w:hideMark/>
          </w:tcPr>
          <w:p w14:paraId="1D70B114" w14:textId="77777777" w:rsidR="00CB45E1" w:rsidRPr="002505DC" w:rsidRDefault="00CB45E1" w:rsidP="00CB45E1">
            <w:pPr>
              <w:rPr>
                <w:rFonts w:ascii="Times New Roman" w:eastAsia="Times New Roman" w:hAnsi="Times New Roman" w:cs="Times New Roman"/>
                <w:rPrChange w:id="120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10" w:author="Goehring, Benjamin" w:date="2018-08-27T07:09:00Z">
                  <w:rPr>
                    <w:rFonts w:ascii="Times" w:eastAsia="Times New Roman" w:hAnsi="Times" w:cs="Times New Roman"/>
                  </w:rPr>
                </w:rPrChange>
              </w:rPr>
              <w:t>fiscal_stability</w:t>
            </w:r>
          </w:p>
        </w:tc>
        <w:tc>
          <w:tcPr>
            <w:tcW w:w="0" w:type="auto"/>
            <w:vAlign w:val="center"/>
            <w:hideMark/>
          </w:tcPr>
          <w:p w14:paraId="07460D02" w14:textId="77777777" w:rsidR="00CB45E1" w:rsidRPr="002505DC" w:rsidRDefault="00CB45E1" w:rsidP="00CB45E1">
            <w:pPr>
              <w:jc w:val="center"/>
              <w:rPr>
                <w:rFonts w:ascii="Times New Roman" w:eastAsia="Times New Roman" w:hAnsi="Times New Roman" w:cs="Times New Roman"/>
                <w:rPrChange w:id="121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12" w:author="Goehring, Benjamin" w:date="2018-08-27T07:09:00Z">
                  <w:rPr>
                    <w:rFonts w:ascii="Times" w:eastAsia="Times New Roman" w:hAnsi="Times" w:cs="Times New Roman"/>
                  </w:rPr>
                </w:rPrChange>
              </w:rPr>
              <w:t>-.009</w:t>
            </w:r>
          </w:p>
        </w:tc>
        <w:tc>
          <w:tcPr>
            <w:tcW w:w="0" w:type="auto"/>
            <w:vAlign w:val="center"/>
            <w:hideMark/>
          </w:tcPr>
          <w:p w14:paraId="256DB6CE" w14:textId="77777777" w:rsidR="00CB45E1" w:rsidRPr="002505DC" w:rsidRDefault="00CB45E1" w:rsidP="00CB45E1">
            <w:pPr>
              <w:jc w:val="center"/>
              <w:rPr>
                <w:rFonts w:ascii="Times New Roman" w:eastAsia="Times New Roman" w:hAnsi="Times New Roman" w:cs="Times New Roman"/>
                <w:rPrChange w:id="121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14" w:author="Goehring, Benjamin" w:date="2018-08-27T07:09:00Z">
                  <w:rPr>
                    <w:rFonts w:ascii="Times" w:eastAsia="Times New Roman" w:hAnsi="Times" w:cs="Times New Roman"/>
                  </w:rPr>
                </w:rPrChange>
              </w:rPr>
              <w:t>.001</w:t>
            </w:r>
          </w:p>
        </w:tc>
        <w:tc>
          <w:tcPr>
            <w:tcW w:w="0" w:type="auto"/>
            <w:vAlign w:val="center"/>
            <w:hideMark/>
          </w:tcPr>
          <w:p w14:paraId="7D0AD5B3" w14:textId="77777777" w:rsidR="00CB45E1" w:rsidRPr="002505DC" w:rsidRDefault="00CB45E1" w:rsidP="00CB45E1">
            <w:pPr>
              <w:jc w:val="center"/>
              <w:rPr>
                <w:rFonts w:ascii="Times New Roman" w:eastAsia="Times New Roman" w:hAnsi="Times New Roman" w:cs="Times New Roman"/>
                <w:rPrChange w:id="121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16" w:author="Goehring, Benjamin" w:date="2018-08-27T07:09:00Z">
                  <w:rPr>
                    <w:rFonts w:ascii="Times" w:eastAsia="Times New Roman" w:hAnsi="Times" w:cs="Times New Roman"/>
                  </w:rPr>
                </w:rPrChange>
              </w:rPr>
              <w:t>-.003</w:t>
            </w:r>
          </w:p>
        </w:tc>
      </w:tr>
      <w:tr w:rsidR="00CB45E1" w:rsidRPr="002505DC" w14:paraId="5AC2A480" w14:textId="77777777" w:rsidTr="00CB45E1">
        <w:trPr>
          <w:tblCellSpacing w:w="15" w:type="dxa"/>
        </w:trPr>
        <w:tc>
          <w:tcPr>
            <w:tcW w:w="0" w:type="auto"/>
            <w:vAlign w:val="center"/>
            <w:hideMark/>
          </w:tcPr>
          <w:p w14:paraId="76547333" w14:textId="77777777" w:rsidR="00CB45E1" w:rsidRPr="002505DC" w:rsidRDefault="00CB45E1" w:rsidP="00CB45E1">
            <w:pPr>
              <w:jc w:val="center"/>
              <w:rPr>
                <w:rFonts w:ascii="Times New Roman" w:eastAsia="Times New Roman" w:hAnsi="Times New Roman" w:cs="Times New Roman"/>
                <w:rPrChange w:id="1217" w:author="Goehring, Benjamin" w:date="2018-08-27T07:09:00Z">
                  <w:rPr>
                    <w:rFonts w:ascii="Times" w:eastAsia="Times New Roman" w:hAnsi="Times" w:cs="Times New Roman"/>
                  </w:rPr>
                </w:rPrChange>
              </w:rPr>
            </w:pPr>
          </w:p>
        </w:tc>
        <w:tc>
          <w:tcPr>
            <w:tcW w:w="0" w:type="auto"/>
            <w:vAlign w:val="center"/>
            <w:hideMark/>
          </w:tcPr>
          <w:p w14:paraId="20D46237" w14:textId="77777777" w:rsidR="00CB45E1" w:rsidRPr="002505DC" w:rsidRDefault="00CB45E1" w:rsidP="00CB45E1">
            <w:pPr>
              <w:jc w:val="center"/>
              <w:rPr>
                <w:rFonts w:ascii="Times New Roman" w:eastAsia="Times New Roman" w:hAnsi="Times New Roman" w:cs="Times New Roman"/>
                <w:rPrChange w:id="1218"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19" w:author="Goehring, Benjamin" w:date="2018-08-27T07:09:00Z">
                  <w:rPr>
                    <w:rFonts w:ascii="Times" w:eastAsia="Times New Roman" w:hAnsi="Times" w:cs="Times New Roman"/>
                  </w:rPr>
                </w:rPrChange>
              </w:rPr>
              <w:t>(.028)</w:t>
            </w:r>
          </w:p>
        </w:tc>
        <w:tc>
          <w:tcPr>
            <w:tcW w:w="0" w:type="auto"/>
            <w:vAlign w:val="center"/>
            <w:hideMark/>
          </w:tcPr>
          <w:p w14:paraId="0EC8A708" w14:textId="77777777" w:rsidR="00CB45E1" w:rsidRPr="002505DC" w:rsidRDefault="00CB45E1" w:rsidP="00CB45E1">
            <w:pPr>
              <w:jc w:val="center"/>
              <w:rPr>
                <w:rFonts w:ascii="Times New Roman" w:eastAsia="Times New Roman" w:hAnsi="Times New Roman" w:cs="Times New Roman"/>
                <w:rPrChange w:id="122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21" w:author="Goehring, Benjamin" w:date="2018-08-27T07:09:00Z">
                  <w:rPr>
                    <w:rFonts w:ascii="Times" w:eastAsia="Times New Roman" w:hAnsi="Times" w:cs="Times New Roman"/>
                  </w:rPr>
                </w:rPrChange>
              </w:rPr>
              <w:t>(.023)</w:t>
            </w:r>
          </w:p>
        </w:tc>
        <w:tc>
          <w:tcPr>
            <w:tcW w:w="0" w:type="auto"/>
            <w:vAlign w:val="center"/>
            <w:hideMark/>
          </w:tcPr>
          <w:p w14:paraId="42BCA996" w14:textId="77777777" w:rsidR="00CB45E1" w:rsidRPr="002505DC" w:rsidRDefault="00CB45E1" w:rsidP="00CB45E1">
            <w:pPr>
              <w:jc w:val="center"/>
              <w:rPr>
                <w:rFonts w:ascii="Times New Roman" w:eastAsia="Times New Roman" w:hAnsi="Times New Roman" w:cs="Times New Roman"/>
                <w:rPrChange w:id="122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23" w:author="Goehring, Benjamin" w:date="2018-08-27T07:09:00Z">
                  <w:rPr>
                    <w:rFonts w:ascii="Times" w:eastAsia="Times New Roman" w:hAnsi="Times" w:cs="Times New Roman"/>
                  </w:rPr>
                </w:rPrChange>
              </w:rPr>
              <w:t>(.028)</w:t>
            </w:r>
          </w:p>
        </w:tc>
      </w:tr>
      <w:tr w:rsidR="00CB45E1" w:rsidRPr="002505DC" w14:paraId="3FBBB699" w14:textId="77777777" w:rsidTr="00CB45E1">
        <w:trPr>
          <w:tblCellSpacing w:w="15" w:type="dxa"/>
        </w:trPr>
        <w:tc>
          <w:tcPr>
            <w:tcW w:w="0" w:type="auto"/>
            <w:vAlign w:val="center"/>
            <w:hideMark/>
          </w:tcPr>
          <w:p w14:paraId="782DA780" w14:textId="77777777" w:rsidR="00CB45E1" w:rsidRPr="002505DC" w:rsidRDefault="00CB45E1" w:rsidP="00CB45E1">
            <w:pPr>
              <w:jc w:val="center"/>
              <w:rPr>
                <w:rFonts w:ascii="Times New Roman" w:eastAsia="Times New Roman" w:hAnsi="Times New Roman" w:cs="Times New Roman"/>
                <w:rPrChange w:id="1224" w:author="Goehring, Benjamin" w:date="2018-08-27T07:09:00Z">
                  <w:rPr>
                    <w:rFonts w:ascii="Times" w:eastAsia="Times New Roman" w:hAnsi="Times" w:cs="Times New Roman"/>
                  </w:rPr>
                </w:rPrChange>
              </w:rPr>
            </w:pPr>
          </w:p>
        </w:tc>
        <w:tc>
          <w:tcPr>
            <w:tcW w:w="0" w:type="auto"/>
            <w:vAlign w:val="center"/>
            <w:hideMark/>
          </w:tcPr>
          <w:p w14:paraId="0A7FD403" w14:textId="77777777" w:rsidR="00CB45E1" w:rsidRPr="00E66630"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2505DC"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2505DC" w:rsidRDefault="00CB45E1" w:rsidP="00CB45E1">
            <w:pPr>
              <w:jc w:val="center"/>
              <w:rPr>
                <w:rFonts w:ascii="Times New Roman" w:eastAsia="Times New Roman" w:hAnsi="Times New Roman" w:cs="Times New Roman"/>
                <w:sz w:val="20"/>
                <w:szCs w:val="20"/>
              </w:rPr>
            </w:pPr>
          </w:p>
        </w:tc>
      </w:tr>
      <w:tr w:rsidR="00CB45E1" w:rsidRPr="002505DC" w14:paraId="733202EA" w14:textId="77777777" w:rsidTr="00CB45E1">
        <w:trPr>
          <w:tblCellSpacing w:w="15" w:type="dxa"/>
        </w:trPr>
        <w:tc>
          <w:tcPr>
            <w:tcW w:w="0" w:type="auto"/>
            <w:vAlign w:val="center"/>
            <w:hideMark/>
          </w:tcPr>
          <w:p w14:paraId="1F58D6D0" w14:textId="77777777" w:rsidR="00CB45E1" w:rsidRPr="002505DC" w:rsidRDefault="00CB45E1" w:rsidP="00CB45E1">
            <w:pPr>
              <w:rPr>
                <w:rFonts w:ascii="Times New Roman" w:eastAsia="Times New Roman" w:hAnsi="Times New Roman" w:cs="Times New Roman"/>
                <w:rPrChange w:id="122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26" w:author="Goehring, Benjamin" w:date="2018-08-27T07:09:00Z">
                  <w:rPr>
                    <w:rFonts w:ascii="Times" w:eastAsia="Times New Roman" w:hAnsi="Times" w:cs="Times New Roman"/>
                  </w:rPr>
                </w:rPrChange>
              </w:rPr>
              <w:t>caseload</w:t>
            </w:r>
          </w:p>
        </w:tc>
        <w:tc>
          <w:tcPr>
            <w:tcW w:w="0" w:type="auto"/>
            <w:vAlign w:val="center"/>
            <w:hideMark/>
          </w:tcPr>
          <w:p w14:paraId="2E35AB20" w14:textId="77777777" w:rsidR="00CB45E1" w:rsidRPr="002505DC" w:rsidRDefault="00CB45E1" w:rsidP="00CB45E1">
            <w:pPr>
              <w:jc w:val="center"/>
              <w:rPr>
                <w:rFonts w:ascii="Times New Roman" w:eastAsia="Times New Roman" w:hAnsi="Times New Roman" w:cs="Times New Roman"/>
                <w:rPrChange w:id="122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28" w:author="Goehring, Benjamin" w:date="2018-08-27T07:09:00Z">
                  <w:rPr>
                    <w:rFonts w:ascii="Times" w:eastAsia="Times New Roman" w:hAnsi="Times" w:cs="Times New Roman"/>
                  </w:rPr>
                </w:rPrChange>
              </w:rPr>
              <w:t>.160</w:t>
            </w:r>
            <w:r w:rsidRPr="002505DC">
              <w:rPr>
                <w:rFonts w:ascii="Times New Roman" w:eastAsia="Times New Roman" w:hAnsi="Times New Roman" w:cs="Times New Roman"/>
                <w:vertAlign w:val="superscript"/>
                <w:rPrChange w:id="1229" w:author="Goehring, Benjamin" w:date="2018-08-27T07:09:00Z">
                  <w:rPr>
                    <w:rFonts w:ascii="Times" w:eastAsia="Times New Roman" w:hAnsi="Times" w:cs="Times New Roman"/>
                    <w:vertAlign w:val="superscript"/>
                  </w:rPr>
                </w:rPrChange>
              </w:rPr>
              <w:t>***</w:t>
            </w:r>
          </w:p>
        </w:tc>
        <w:tc>
          <w:tcPr>
            <w:tcW w:w="0" w:type="auto"/>
            <w:vAlign w:val="center"/>
            <w:hideMark/>
          </w:tcPr>
          <w:p w14:paraId="5BF2C1FD" w14:textId="77777777" w:rsidR="00CB45E1" w:rsidRPr="002505DC" w:rsidRDefault="00CB45E1" w:rsidP="00CB45E1">
            <w:pPr>
              <w:jc w:val="center"/>
              <w:rPr>
                <w:rFonts w:ascii="Times New Roman" w:eastAsia="Times New Roman" w:hAnsi="Times New Roman" w:cs="Times New Roman"/>
                <w:rPrChange w:id="123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31" w:author="Goehring, Benjamin" w:date="2018-08-27T07:09:00Z">
                  <w:rPr>
                    <w:rFonts w:ascii="Times" w:eastAsia="Times New Roman" w:hAnsi="Times" w:cs="Times New Roman"/>
                  </w:rPr>
                </w:rPrChange>
              </w:rPr>
              <w:t>.150</w:t>
            </w:r>
            <w:r w:rsidRPr="002505DC">
              <w:rPr>
                <w:rFonts w:ascii="Times New Roman" w:eastAsia="Times New Roman" w:hAnsi="Times New Roman" w:cs="Times New Roman"/>
                <w:vertAlign w:val="superscript"/>
                <w:rPrChange w:id="1232" w:author="Goehring, Benjamin" w:date="2018-08-27T07:09:00Z">
                  <w:rPr>
                    <w:rFonts w:ascii="Times" w:eastAsia="Times New Roman" w:hAnsi="Times" w:cs="Times New Roman"/>
                    <w:vertAlign w:val="superscript"/>
                  </w:rPr>
                </w:rPrChange>
              </w:rPr>
              <w:t>***</w:t>
            </w:r>
          </w:p>
        </w:tc>
        <w:tc>
          <w:tcPr>
            <w:tcW w:w="0" w:type="auto"/>
            <w:vAlign w:val="center"/>
            <w:hideMark/>
          </w:tcPr>
          <w:p w14:paraId="0B08FF2C" w14:textId="77777777" w:rsidR="00CB45E1" w:rsidRPr="002505DC" w:rsidRDefault="00CB45E1" w:rsidP="00CB45E1">
            <w:pPr>
              <w:jc w:val="center"/>
              <w:rPr>
                <w:rFonts w:ascii="Times New Roman" w:eastAsia="Times New Roman" w:hAnsi="Times New Roman" w:cs="Times New Roman"/>
                <w:rPrChange w:id="123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34" w:author="Goehring, Benjamin" w:date="2018-08-27T07:09:00Z">
                  <w:rPr>
                    <w:rFonts w:ascii="Times" w:eastAsia="Times New Roman" w:hAnsi="Times" w:cs="Times New Roman"/>
                  </w:rPr>
                </w:rPrChange>
              </w:rPr>
              <w:t>.119</w:t>
            </w:r>
            <w:r w:rsidRPr="002505DC">
              <w:rPr>
                <w:rFonts w:ascii="Times New Roman" w:eastAsia="Times New Roman" w:hAnsi="Times New Roman" w:cs="Times New Roman"/>
                <w:vertAlign w:val="superscript"/>
                <w:rPrChange w:id="1235" w:author="Goehring, Benjamin" w:date="2018-08-27T07:09:00Z">
                  <w:rPr>
                    <w:rFonts w:ascii="Times" w:eastAsia="Times New Roman" w:hAnsi="Times" w:cs="Times New Roman"/>
                    <w:vertAlign w:val="superscript"/>
                  </w:rPr>
                </w:rPrChange>
              </w:rPr>
              <w:t>***</w:t>
            </w:r>
          </w:p>
        </w:tc>
      </w:tr>
      <w:tr w:rsidR="00CB45E1" w:rsidRPr="002505DC" w14:paraId="7047C9A6" w14:textId="77777777" w:rsidTr="00CB45E1">
        <w:trPr>
          <w:tblCellSpacing w:w="15" w:type="dxa"/>
        </w:trPr>
        <w:tc>
          <w:tcPr>
            <w:tcW w:w="0" w:type="auto"/>
            <w:vAlign w:val="center"/>
            <w:hideMark/>
          </w:tcPr>
          <w:p w14:paraId="60A6B33B" w14:textId="77777777" w:rsidR="00CB45E1" w:rsidRPr="002505DC" w:rsidRDefault="00CB45E1" w:rsidP="00CB45E1">
            <w:pPr>
              <w:jc w:val="center"/>
              <w:rPr>
                <w:rFonts w:ascii="Times New Roman" w:eastAsia="Times New Roman" w:hAnsi="Times New Roman" w:cs="Times New Roman"/>
                <w:rPrChange w:id="1236" w:author="Goehring, Benjamin" w:date="2018-08-27T07:09:00Z">
                  <w:rPr>
                    <w:rFonts w:ascii="Times" w:eastAsia="Times New Roman" w:hAnsi="Times" w:cs="Times New Roman"/>
                  </w:rPr>
                </w:rPrChange>
              </w:rPr>
            </w:pPr>
          </w:p>
        </w:tc>
        <w:tc>
          <w:tcPr>
            <w:tcW w:w="0" w:type="auto"/>
            <w:vAlign w:val="center"/>
            <w:hideMark/>
          </w:tcPr>
          <w:p w14:paraId="7636D1BF" w14:textId="77777777" w:rsidR="00CB45E1" w:rsidRPr="002505DC" w:rsidRDefault="00CB45E1" w:rsidP="00CB45E1">
            <w:pPr>
              <w:jc w:val="center"/>
              <w:rPr>
                <w:rFonts w:ascii="Times New Roman" w:eastAsia="Times New Roman" w:hAnsi="Times New Roman" w:cs="Times New Roman"/>
                <w:rPrChange w:id="123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38" w:author="Goehring, Benjamin" w:date="2018-08-27T07:09:00Z">
                  <w:rPr>
                    <w:rFonts w:ascii="Times" w:eastAsia="Times New Roman" w:hAnsi="Times" w:cs="Times New Roman"/>
                  </w:rPr>
                </w:rPrChange>
              </w:rPr>
              <w:t>(.027)</w:t>
            </w:r>
          </w:p>
        </w:tc>
        <w:tc>
          <w:tcPr>
            <w:tcW w:w="0" w:type="auto"/>
            <w:vAlign w:val="center"/>
            <w:hideMark/>
          </w:tcPr>
          <w:p w14:paraId="30197B22" w14:textId="77777777" w:rsidR="00CB45E1" w:rsidRPr="002505DC" w:rsidRDefault="00CB45E1" w:rsidP="00CB45E1">
            <w:pPr>
              <w:jc w:val="center"/>
              <w:rPr>
                <w:rFonts w:ascii="Times New Roman" w:eastAsia="Times New Roman" w:hAnsi="Times New Roman" w:cs="Times New Roman"/>
                <w:rPrChange w:id="123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40" w:author="Goehring, Benjamin" w:date="2018-08-27T07:09:00Z">
                  <w:rPr>
                    <w:rFonts w:ascii="Times" w:eastAsia="Times New Roman" w:hAnsi="Times" w:cs="Times New Roman"/>
                  </w:rPr>
                </w:rPrChange>
              </w:rPr>
              <w:t>(.022)</w:t>
            </w:r>
          </w:p>
        </w:tc>
        <w:tc>
          <w:tcPr>
            <w:tcW w:w="0" w:type="auto"/>
            <w:vAlign w:val="center"/>
            <w:hideMark/>
          </w:tcPr>
          <w:p w14:paraId="5C958CCF" w14:textId="77777777" w:rsidR="00CB45E1" w:rsidRPr="002505DC" w:rsidRDefault="00CB45E1" w:rsidP="00CB45E1">
            <w:pPr>
              <w:jc w:val="center"/>
              <w:rPr>
                <w:rFonts w:ascii="Times New Roman" w:eastAsia="Times New Roman" w:hAnsi="Times New Roman" w:cs="Times New Roman"/>
                <w:rPrChange w:id="124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42" w:author="Goehring, Benjamin" w:date="2018-08-27T07:09:00Z">
                  <w:rPr>
                    <w:rFonts w:ascii="Times" w:eastAsia="Times New Roman" w:hAnsi="Times" w:cs="Times New Roman"/>
                  </w:rPr>
                </w:rPrChange>
              </w:rPr>
              <w:t>(.026)</w:t>
            </w:r>
          </w:p>
        </w:tc>
      </w:tr>
      <w:tr w:rsidR="00CB45E1" w:rsidRPr="002505DC" w14:paraId="511CBC38" w14:textId="77777777" w:rsidTr="00CB45E1">
        <w:trPr>
          <w:tblCellSpacing w:w="15" w:type="dxa"/>
        </w:trPr>
        <w:tc>
          <w:tcPr>
            <w:tcW w:w="0" w:type="auto"/>
            <w:vAlign w:val="center"/>
            <w:hideMark/>
          </w:tcPr>
          <w:p w14:paraId="0D0FC717" w14:textId="77777777" w:rsidR="00CB45E1" w:rsidRPr="002505DC" w:rsidRDefault="00CB45E1" w:rsidP="00CB45E1">
            <w:pPr>
              <w:jc w:val="center"/>
              <w:rPr>
                <w:rFonts w:ascii="Times New Roman" w:eastAsia="Times New Roman" w:hAnsi="Times New Roman" w:cs="Times New Roman"/>
                <w:rPrChange w:id="1243" w:author="Goehring, Benjamin" w:date="2018-08-27T07:09:00Z">
                  <w:rPr>
                    <w:rFonts w:ascii="Times" w:eastAsia="Times New Roman" w:hAnsi="Times" w:cs="Times New Roman"/>
                  </w:rPr>
                </w:rPrChange>
              </w:rPr>
            </w:pPr>
          </w:p>
        </w:tc>
        <w:tc>
          <w:tcPr>
            <w:tcW w:w="0" w:type="auto"/>
            <w:vAlign w:val="center"/>
            <w:hideMark/>
          </w:tcPr>
          <w:p w14:paraId="3155727B" w14:textId="77777777" w:rsidR="00CB45E1" w:rsidRPr="00E66630"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2505DC"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2505DC" w:rsidRDefault="00CB45E1" w:rsidP="00CB45E1">
            <w:pPr>
              <w:jc w:val="center"/>
              <w:rPr>
                <w:rFonts w:ascii="Times New Roman" w:eastAsia="Times New Roman" w:hAnsi="Times New Roman" w:cs="Times New Roman"/>
                <w:sz w:val="20"/>
                <w:szCs w:val="20"/>
              </w:rPr>
            </w:pPr>
          </w:p>
        </w:tc>
      </w:tr>
      <w:tr w:rsidR="00CB45E1" w:rsidRPr="002505DC" w14:paraId="3644E0AC" w14:textId="77777777" w:rsidTr="00CB45E1">
        <w:trPr>
          <w:tblCellSpacing w:w="15" w:type="dxa"/>
        </w:trPr>
        <w:tc>
          <w:tcPr>
            <w:tcW w:w="0" w:type="auto"/>
            <w:vAlign w:val="center"/>
            <w:hideMark/>
          </w:tcPr>
          <w:p w14:paraId="566DA1DC" w14:textId="77777777" w:rsidR="00CB45E1" w:rsidRPr="002505DC" w:rsidRDefault="00CB45E1" w:rsidP="00CB45E1">
            <w:pPr>
              <w:rPr>
                <w:rFonts w:ascii="Times New Roman" w:eastAsia="Times New Roman" w:hAnsi="Times New Roman" w:cs="Times New Roman"/>
                <w:rPrChange w:id="124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45" w:author="Goehring, Benjamin" w:date="2018-08-27T07:09:00Z">
                  <w:rPr>
                    <w:rFonts w:ascii="Times" w:eastAsia="Times New Roman" w:hAnsi="Times" w:cs="Times New Roman"/>
                  </w:rPr>
                </w:rPrChange>
              </w:rPr>
              <w:t>liberalism</w:t>
            </w:r>
          </w:p>
        </w:tc>
        <w:tc>
          <w:tcPr>
            <w:tcW w:w="0" w:type="auto"/>
            <w:vAlign w:val="center"/>
            <w:hideMark/>
          </w:tcPr>
          <w:p w14:paraId="46E755E1" w14:textId="77777777" w:rsidR="00CB45E1" w:rsidRPr="002505DC" w:rsidRDefault="00CB45E1" w:rsidP="00CB45E1">
            <w:pPr>
              <w:jc w:val="center"/>
              <w:rPr>
                <w:rFonts w:ascii="Times New Roman" w:eastAsia="Times New Roman" w:hAnsi="Times New Roman" w:cs="Times New Roman"/>
                <w:rPrChange w:id="124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47" w:author="Goehring, Benjamin" w:date="2018-08-27T07:09:00Z">
                  <w:rPr>
                    <w:rFonts w:ascii="Times" w:eastAsia="Times New Roman" w:hAnsi="Times" w:cs="Times New Roman"/>
                  </w:rPr>
                </w:rPrChange>
              </w:rPr>
              <w:t>.020</w:t>
            </w:r>
          </w:p>
        </w:tc>
        <w:tc>
          <w:tcPr>
            <w:tcW w:w="0" w:type="auto"/>
            <w:vAlign w:val="center"/>
            <w:hideMark/>
          </w:tcPr>
          <w:p w14:paraId="33D6743A" w14:textId="77777777" w:rsidR="00CB45E1" w:rsidRPr="002505DC" w:rsidRDefault="00CB45E1" w:rsidP="00CB45E1">
            <w:pPr>
              <w:jc w:val="center"/>
              <w:rPr>
                <w:rFonts w:ascii="Times New Roman" w:eastAsia="Times New Roman" w:hAnsi="Times New Roman" w:cs="Times New Roman"/>
                <w:rPrChange w:id="1248"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49" w:author="Goehring, Benjamin" w:date="2018-08-27T07:09:00Z">
                  <w:rPr>
                    <w:rFonts w:ascii="Times" w:eastAsia="Times New Roman" w:hAnsi="Times" w:cs="Times New Roman"/>
                  </w:rPr>
                </w:rPrChange>
              </w:rPr>
              <w:t>.029</w:t>
            </w:r>
            <w:r w:rsidRPr="002505DC">
              <w:rPr>
                <w:rFonts w:ascii="Times New Roman" w:eastAsia="Times New Roman" w:hAnsi="Times New Roman" w:cs="Times New Roman"/>
                <w:vertAlign w:val="superscript"/>
                <w:rPrChange w:id="1250" w:author="Goehring, Benjamin" w:date="2018-08-27T07:09:00Z">
                  <w:rPr>
                    <w:rFonts w:ascii="Times" w:eastAsia="Times New Roman" w:hAnsi="Times" w:cs="Times New Roman"/>
                    <w:vertAlign w:val="superscript"/>
                  </w:rPr>
                </w:rPrChange>
              </w:rPr>
              <w:t>**</w:t>
            </w:r>
          </w:p>
        </w:tc>
        <w:tc>
          <w:tcPr>
            <w:tcW w:w="0" w:type="auto"/>
            <w:vAlign w:val="center"/>
            <w:hideMark/>
          </w:tcPr>
          <w:p w14:paraId="4535A698" w14:textId="77777777" w:rsidR="00CB45E1" w:rsidRPr="002505DC" w:rsidRDefault="00CB45E1" w:rsidP="00CB45E1">
            <w:pPr>
              <w:jc w:val="center"/>
              <w:rPr>
                <w:rFonts w:ascii="Times New Roman" w:eastAsia="Times New Roman" w:hAnsi="Times New Roman" w:cs="Times New Roman"/>
                <w:rPrChange w:id="125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52" w:author="Goehring, Benjamin" w:date="2018-08-27T07:09:00Z">
                  <w:rPr>
                    <w:rFonts w:ascii="Times" w:eastAsia="Times New Roman" w:hAnsi="Times" w:cs="Times New Roman"/>
                  </w:rPr>
                </w:rPrChange>
              </w:rPr>
              <w:t>.023</w:t>
            </w:r>
          </w:p>
        </w:tc>
      </w:tr>
      <w:tr w:rsidR="00CB45E1" w:rsidRPr="002505DC" w14:paraId="393C1BDB" w14:textId="77777777" w:rsidTr="00CB45E1">
        <w:trPr>
          <w:tblCellSpacing w:w="15" w:type="dxa"/>
        </w:trPr>
        <w:tc>
          <w:tcPr>
            <w:tcW w:w="0" w:type="auto"/>
            <w:vAlign w:val="center"/>
            <w:hideMark/>
          </w:tcPr>
          <w:p w14:paraId="0B6BFCF5" w14:textId="77777777" w:rsidR="00CB45E1" w:rsidRPr="002505DC" w:rsidRDefault="00CB45E1" w:rsidP="00CB45E1">
            <w:pPr>
              <w:jc w:val="center"/>
              <w:rPr>
                <w:rFonts w:ascii="Times New Roman" w:eastAsia="Times New Roman" w:hAnsi="Times New Roman" w:cs="Times New Roman"/>
                <w:rPrChange w:id="1253" w:author="Goehring, Benjamin" w:date="2018-08-27T07:09:00Z">
                  <w:rPr>
                    <w:rFonts w:ascii="Times" w:eastAsia="Times New Roman" w:hAnsi="Times" w:cs="Times New Roman"/>
                  </w:rPr>
                </w:rPrChange>
              </w:rPr>
            </w:pPr>
          </w:p>
        </w:tc>
        <w:tc>
          <w:tcPr>
            <w:tcW w:w="0" w:type="auto"/>
            <w:vAlign w:val="center"/>
            <w:hideMark/>
          </w:tcPr>
          <w:p w14:paraId="48D3E7A5" w14:textId="77777777" w:rsidR="00CB45E1" w:rsidRPr="002505DC" w:rsidRDefault="00CB45E1" w:rsidP="00CB45E1">
            <w:pPr>
              <w:jc w:val="center"/>
              <w:rPr>
                <w:rFonts w:ascii="Times New Roman" w:eastAsia="Times New Roman" w:hAnsi="Times New Roman" w:cs="Times New Roman"/>
                <w:rPrChange w:id="125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55" w:author="Goehring, Benjamin" w:date="2018-08-27T07:09:00Z">
                  <w:rPr>
                    <w:rFonts w:ascii="Times" w:eastAsia="Times New Roman" w:hAnsi="Times" w:cs="Times New Roman"/>
                  </w:rPr>
                </w:rPrChange>
              </w:rPr>
              <w:t>(.018)</w:t>
            </w:r>
          </w:p>
        </w:tc>
        <w:tc>
          <w:tcPr>
            <w:tcW w:w="0" w:type="auto"/>
            <w:vAlign w:val="center"/>
            <w:hideMark/>
          </w:tcPr>
          <w:p w14:paraId="046A77F7" w14:textId="77777777" w:rsidR="00CB45E1" w:rsidRPr="002505DC" w:rsidRDefault="00CB45E1" w:rsidP="00CB45E1">
            <w:pPr>
              <w:jc w:val="center"/>
              <w:rPr>
                <w:rFonts w:ascii="Times New Roman" w:eastAsia="Times New Roman" w:hAnsi="Times New Roman" w:cs="Times New Roman"/>
                <w:rPrChange w:id="125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57" w:author="Goehring, Benjamin" w:date="2018-08-27T07:09:00Z">
                  <w:rPr>
                    <w:rFonts w:ascii="Times" w:eastAsia="Times New Roman" w:hAnsi="Times" w:cs="Times New Roman"/>
                  </w:rPr>
                </w:rPrChange>
              </w:rPr>
              <w:t>(.014)</w:t>
            </w:r>
          </w:p>
        </w:tc>
        <w:tc>
          <w:tcPr>
            <w:tcW w:w="0" w:type="auto"/>
            <w:vAlign w:val="center"/>
            <w:hideMark/>
          </w:tcPr>
          <w:p w14:paraId="0388FC1A" w14:textId="77777777" w:rsidR="00CB45E1" w:rsidRPr="002505DC" w:rsidRDefault="00CB45E1" w:rsidP="00CB45E1">
            <w:pPr>
              <w:jc w:val="center"/>
              <w:rPr>
                <w:rFonts w:ascii="Times New Roman" w:eastAsia="Times New Roman" w:hAnsi="Times New Roman" w:cs="Times New Roman"/>
                <w:rPrChange w:id="1258"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59" w:author="Goehring, Benjamin" w:date="2018-08-27T07:09:00Z">
                  <w:rPr>
                    <w:rFonts w:ascii="Times" w:eastAsia="Times New Roman" w:hAnsi="Times" w:cs="Times New Roman"/>
                  </w:rPr>
                </w:rPrChange>
              </w:rPr>
              <w:t>(.017)</w:t>
            </w:r>
          </w:p>
        </w:tc>
      </w:tr>
      <w:tr w:rsidR="00CB45E1" w:rsidRPr="002505DC" w14:paraId="5139D3CF" w14:textId="77777777" w:rsidTr="00CB45E1">
        <w:trPr>
          <w:tblCellSpacing w:w="15" w:type="dxa"/>
        </w:trPr>
        <w:tc>
          <w:tcPr>
            <w:tcW w:w="0" w:type="auto"/>
            <w:vAlign w:val="center"/>
            <w:hideMark/>
          </w:tcPr>
          <w:p w14:paraId="5205730E" w14:textId="77777777" w:rsidR="00CB45E1" w:rsidRPr="002505DC" w:rsidRDefault="00CB45E1" w:rsidP="00CB45E1">
            <w:pPr>
              <w:jc w:val="center"/>
              <w:rPr>
                <w:rFonts w:ascii="Times New Roman" w:eastAsia="Times New Roman" w:hAnsi="Times New Roman" w:cs="Times New Roman"/>
                <w:rPrChange w:id="1260" w:author="Goehring, Benjamin" w:date="2018-08-27T07:09:00Z">
                  <w:rPr>
                    <w:rFonts w:ascii="Times" w:eastAsia="Times New Roman" w:hAnsi="Times" w:cs="Times New Roman"/>
                  </w:rPr>
                </w:rPrChange>
              </w:rPr>
            </w:pPr>
          </w:p>
        </w:tc>
        <w:tc>
          <w:tcPr>
            <w:tcW w:w="0" w:type="auto"/>
            <w:vAlign w:val="center"/>
            <w:hideMark/>
          </w:tcPr>
          <w:p w14:paraId="361BB967" w14:textId="77777777" w:rsidR="00CB45E1" w:rsidRPr="00E66630"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2505DC"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2505DC" w:rsidRDefault="00CB45E1" w:rsidP="00CB45E1">
            <w:pPr>
              <w:jc w:val="center"/>
              <w:rPr>
                <w:rFonts w:ascii="Times New Roman" w:eastAsia="Times New Roman" w:hAnsi="Times New Roman" w:cs="Times New Roman"/>
                <w:sz w:val="20"/>
                <w:szCs w:val="20"/>
              </w:rPr>
            </w:pPr>
          </w:p>
        </w:tc>
      </w:tr>
      <w:tr w:rsidR="00CB45E1" w:rsidRPr="002505DC" w14:paraId="063561E5" w14:textId="77777777" w:rsidTr="00CB45E1">
        <w:trPr>
          <w:tblCellSpacing w:w="15" w:type="dxa"/>
        </w:trPr>
        <w:tc>
          <w:tcPr>
            <w:tcW w:w="0" w:type="auto"/>
            <w:vAlign w:val="center"/>
            <w:hideMark/>
          </w:tcPr>
          <w:p w14:paraId="327F909B" w14:textId="77777777" w:rsidR="00CB45E1" w:rsidRPr="002505DC" w:rsidRDefault="00CB45E1" w:rsidP="00CB45E1">
            <w:pPr>
              <w:rPr>
                <w:rFonts w:ascii="Times New Roman" w:eastAsia="Times New Roman" w:hAnsi="Times New Roman" w:cs="Times New Roman"/>
                <w:rPrChange w:id="126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62" w:author="Goehring, Benjamin" w:date="2018-08-27T07:09:00Z">
                  <w:rPr>
                    <w:rFonts w:ascii="Times" w:eastAsia="Times New Roman" w:hAnsi="Times" w:cs="Times New Roman"/>
                  </w:rPr>
                </w:rPrChange>
              </w:rPr>
              <w:t>wpr</w:t>
            </w:r>
          </w:p>
        </w:tc>
        <w:tc>
          <w:tcPr>
            <w:tcW w:w="0" w:type="auto"/>
            <w:vAlign w:val="center"/>
            <w:hideMark/>
          </w:tcPr>
          <w:p w14:paraId="62DB4D11" w14:textId="77777777" w:rsidR="00CB45E1" w:rsidRPr="002505DC" w:rsidRDefault="00CB45E1" w:rsidP="00CB45E1">
            <w:pPr>
              <w:jc w:val="center"/>
              <w:rPr>
                <w:rFonts w:ascii="Times New Roman" w:eastAsia="Times New Roman" w:hAnsi="Times New Roman" w:cs="Times New Roman"/>
                <w:rPrChange w:id="126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64" w:author="Goehring, Benjamin" w:date="2018-08-27T07:09:00Z">
                  <w:rPr>
                    <w:rFonts w:ascii="Times" w:eastAsia="Times New Roman" w:hAnsi="Times" w:cs="Times New Roman"/>
                  </w:rPr>
                </w:rPrChange>
              </w:rPr>
              <w:t>4.397</w:t>
            </w:r>
            <w:r w:rsidRPr="002505DC">
              <w:rPr>
                <w:rFonts w:ascii="Times New Roman" w:eastAsia="Times New Roman" w:hAnsi="Times New Roman" w:cs="Times New Roman"/>
                <w:vertAlign w:val="superscript"/>
                <w:rPrChange w:id="1265" w:author="Goehring, Benjamin" w:date="2018-08-27T07:09:00Z">
                  <w:rPr>
                    <w:rFonts w:ascii="Times" w:eastAsia="Times New Roman" w:hAnsi="Times" w:cs="Times New Roman"/>
                    <w:vertAlign w:val="superscript"/>
                  </w:rPr>
                </w:rPrChange>
              </w:rPr>
              <w:t>***</w:t>
            </w:r>
          </w:p>
        </w:tc>
        <w:tc>
          <w:tcPr>
            <w:tcW w:w="0" w:type="auto"/>
            <w:vAlign w:val="center"/>
            <w:hideMark/>
          </w:tcPr>
          <w:p w14:paraId="12287F50" w14:textId="77777777" w:rsidR="00CB45E1" w:rsidRPr="002505DC" w:rsidRDefault="00CB45E1" w:rsidP="00CB45E1">
            <w:pPr>
              <w:jc w:val="center"/>
              <w:rPr>
                <w:rFonts w:ascii="Times New Roman" w:eastAsia="Times New Roman" w:hAnsi="Times New Roman" w:cs="Times New Roman"/>
                <w:rPrChange w:id="126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67" w:author="Goehring, Benjamin" w:date="2018-08-27T07:09:00Z">
                  <w:rPr>
                    <w:rFonts w:ascii="Times" w:eastAsia="Times New Roman" w:hAnsi="Times" w:cs="Times New Roman"/>
                  </w:rPr>
                </w:rPrChange>
              </w:rPr>
              <w:t>5.102</w:t>
            </w:r>
            <w:r w:rsidRPr="002505DC">
              <w:rPr>
                <w:rFonts w:ascii="Times New Roman" w:eastAsia="Times New Roman" w:hAnsi="Times New Roman" w:cs="Times New Roman"/>
                <w:vertAlign w:val="superscript"/>
                <w:rPrChange w:id="1268" w:author="Goehring, Benjamin" w:date="2018-08-27T07:09:00Z">
                  <w:rPr>
                    <w:rFonts w:ascii="Times" w:eastAsia="Times New Roman" w:hAnsi="Times" w:cs="Times New Roman"/>
                    <w:vertAlign w:val="superscript"/>
                  </w:rPr>
                </w:rPrChange>
              </w:rPr>
              <w:t>***</w:t>
            </w:r>
          </w:p>
        </w:tc>
        <w:tc>
          <w:tcPr>
            <w:tcW w:w="0" w:type="auto"/>
            <w:vAlign w:val="center"/>
            <w:hideMark/>
          </w:tcPr>
          <w:p w14:paraId="36A8D663" w14:textId="77777777" w:rsidR="00CB45E1" w:rsidRPr="002505DC" w:rsidRDefault="00CB45E1" w:rsidP="00CB45E1">
            <w:pPr>
              <w:jc w:val="center"/>
              <w:rPr>
                <w:rFonts w:ascii="Times New Roman" w:eastAsia="Times New Roman" w:hAnsi="Times New Roman" w:cs="Times New Roman"/>
                <w:rPrChange w:id="126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70" w:author="Goehring, Benjamin" w:date="2018-08-27T07:09:00Z">
                  <w:rPr>
                    <w:rFonts w:ascii="Times" w:eastAsia="Times New Roman" w:hAnsi="Times" w:cs="Times New Roman"/>
                  </w:rPr>
                </w:rPrChange>
              </w:rPr>
              <w:t>4.929</w:t>
            </w:r>
            <w:r w:rsidRPr="002505DC">
              <w:rPr>
                <w:rFonts w:ascii="Times New Roman" w:eastAsia="Times New Roman" w:hAnsi="Times New Roman" w:cs="Times New Roman"/>
                <w:vertAlign w:val="superscript"/>
                <w:rPrChange w:id="1271" w:author="Goehring, Benjamin" w:date="2018-08-27T07:09:00Z">
                  <w:rPr>
                    <w:rFonts w:ascii="Times" w:eastAsia="Times New Roman" w:hAnsi="Times" w:cs="Times New Roman"/>
                    <w:vertAlign w:val="superscript"/>
                  </w:rPr>
                </w:rPrChange>
              </w:rPr>
              <w:t>***</w:t>
            </w:r>
          </w:p>
        </w:tc>
      </w:tr>
      <w:tr w:rsidR="00CB45E1" w:rsidRPr="002505DC" w14:paraId="51F65697" w14:textId="77777777" w:rsidTr="00CB45E1">
        <w:trPr>
          <w:tblCellSpacing w:w="15" w:type="dxa"/>
        </w:trPr>
        <w:tc>
          <w:tcPr>
            <w:tcW w:w="0" w:type="auto"/>
            <w:vAlign w:val="center"/>
            <w:hideMark/>
          </w:tcPr>
          <w:p w14:paraId="48F93E12" w14:textId="77777777" w:rsidR="00CB45E1" w:rsidRPr="002505DC" w:rsidRDefault="00CB45E1" w:rsidP="00CB45E1">
            <w:pPr>
              <w:jc w:val="center"/>
              <w:rPr>
                <w:rFonts w:ascii="Times New Roman" w:eastAsia="Times New Roman" w:hAnsi="Times New Roman" w:cs="Times New Roman"/>
                <w:rPrChange w:id="1272" w:author="Goehring, Benjamin" w:date="2018-08-27T07:09:00Z">
                  <w:rPr>
                    <w:rFonts w:ascii="Times" w:eastAsia="Times New Roman" w:hAnsi="Times" w:cs="Times New Roman"/>
                  </w:rPr>
                </w:rPrChange>
              </w:rPr>
            </w:pPr>
          </w:p>
        </w:tc>
        <w:tc>
          <w:tcPr>
            <w:tcW w:w="0" w:type="auto"/>
            <w:vAlign w:val="center"/>
            <w:hideMark/>
          </w:tcPr>
          <w:p w14:paraId="1CCF1501" w14:textId="77777777" w:rsidR="00CB45E1" w:rsidRPr="002505DC" w:rsidRDefault="00CB45E1" w:rsidP="00CB45E1">
            <w:pPr>
              <w:jc w:val="center"/>
              <w:rPr>
                <w:rFonts w:ascii="Times New Roman" w:eastAsia="Times New Roman" w:hAnsi="Times New Roman" w:cs="Times New Roman"/>
                <w:rPrChange w:id="127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74" w:author="Goehring, Benjamin" w:date="2018-08-27T07:09:00Z">
                  <w:rPr>
                    <w:rFonts w:ascii="Times" w:eastAsia="Times New Roman" w:hAnsi="Times" w:cs="Times New Roman"/>
                  </w:rPr>
                </w:rPrChange>
              </w:rPr>
              <w:t>(1.303)</w:t>
            </w:r>
          </w:p>
        </w:tc>
        <w:tc>
          <w:tcPr>
            <w:tcW w:w="0" w:type="auto"/>
            <w:vAlign w:val="center"/>
            <w:hideMark/>
          </w:tcPr>
          <w:p w14:paraId="4F658062" w14:textId="77777777" w:rsidR="00CB45E1" w:rsidRPr="002505DC" w:rsidRDefault="00CB45E1" w:rsidP="00CB45E1">
            <w:pPr>
              <w:jc w:val="center"/>
              <w:rPr>
                <w:rFonts w:ascii="Times New Roman" w:eastAsia="Times New Roman" w:hAnsi="Times New Roman" w:cs="Times New Roman"/>
                <w:rPrChange w:id="127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76" w:author="Goehring, Benjamin" w:date="2018-08-27T07:09:00Z">
                  <w:rPr>
                    <w:rFonts w:ascii="Times" w:eastAsia="Times New Roman" w:hAnsi="Times" w:cs="Times New Roman"/>
                  </w:rPr>
                </w:rPrChange>
              </w:rPr>
              <w:t>(1.064)</w:t>
            </w:r>
          </w:p>
        </w:tc>
        <w:tc>
          <w:tcPr>
            <w:tcW w:w="0" w:type="auto"/>
            <w:vAlign w:val="center"/>
            <w:hideMark/>
          </w:tcPr>
          <w:p w14:paraId="03FB1236" w14:textId="77777777" w:rsidR="00CB45E1" w:rsidRPr="002505DC" w:rsidRDefault="00CB45E1" w:rsidP="00CB45E1">
            <w:pPr>
              <w:jc w:val="center"/>
              <w:rPr>
                <w:rFonts w:ascii="Times New Roman" w:eastAsia="Times New Roman" w:hAnsi="Times New Roman" w:cs="Times New Roman"/>
                <w:rPrChange w:id="127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78" w:author="Goehring, Benjamin" w:date="2018-08-27T07:09:00Z">
                  <w:rPr>
                    <w:rFonts w:ascii="Times" w:eastAsia="Times New Roman" w:hAnsi="Times" w:cs="Times New Roman"/>
                  </w:rPr>
                </w:rPrChange>
              </w:rPr>
              <w:t>(1.268)</w:t>
            </w:r>
          </w:p>
        </w:tc>
      </w:tr>
      <w:tr w:rsidR="00CB45E1" w:rsidRPr="002505DC" w14:paraId="297A003F" w14:textId="77777777" w:rsidTr="00CB45E1">
        <w:trPr>
          <w:tblCellSpacing w:w="15" w:type="dxa"/>
        </w:trPr>
        <w:tc>
          <w:tcPr>
            <w:tcW w:w="0" w:type="auto"/>
            <w:vAlign w:val="center"/>
            <w:hideMark/>
          </w:tcPr>
          <w:p w14:paraId="7264C8CD" w14:textId="77777777" w:rsidR="00CB45E1" w:rsidRPr="002505DC" w:rsidRDefault="00CB45E1" w:rsidP="00CB45E1">
            <w:pPr>
              <w:jc w:val="center"/>
              <w:rPr>
                <w:rFonts w:ascii="Times New Roman" w:eastAsia="Times New Roman" w:hAnsi="Times New Roman" w:cs="Times New Roman"/>
                <w:rPrChange w:id="1279" w:author="Goehring, Benjamin" w:date="2018-08-27T07:09:00Z">
                  <w:rPr>
                    <w:rFonts w:ascii="Times" w:eastAsia="Times New Roman" w:hAnsi="Times" w:cs="Times New Roman"/>
                  </w:rPr>
                </w:rPrChange>
              </w:rPr>
            </w:pPr>
          </w:p>
        </w:tc>
        <w:tc>
          <w:tcPr>
            <w:tcW w:w="0" w:type="auto"/>
            <w:vAlign w:val="center"/>
            <w:hideMark/>
          </w:tcPr>
          <w:p w14:paraId="1F785A88" w14:textId="77777777" w:rsidR="00CB45E1" w:rsidRPr="00E66630"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2505DC"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2505DC" w:rsidRDefault="00CB45E1" w:rsidP="00CB45E1">
            <w:pPr>
              <w:jc w:val="center"/>
              <w:rPr>
                <w:rFonts w:ascii="Times New Roman" w:eastAsia="Times New Roman" w:hAnsi="Times New Roman" w:cs="Times New Roman"/>
                <w:sz w:val="20"/>
                <w:szCs w:val="20"/>
              </w:rPr>
            </w:pPr>
          </w:p>
        </w:tc>
      </w:tr>
      <w:tr w:rsidR="00CB45E1" w:rsidRPr="002505DC" w14:paraId="56C49ACD" w14:textId="77777777" w:rsidTr="00CB45E1">
        <w:trPr>
          <w:tblCellSpacing w:w="15" w:type="dxa"/>
        </w:trPr>
        <w:tc>
          <w:tcPr>
            <w:tcW w:w="0" w:type="auto"/>
            <w:vAlign w:val="center"/>
            <w:hideMark/>
          </w:tcPr>
          <w:p w14:paraId="48682AE2" w14:textId="77777777" w:rsidR="00CB45E1" w:rsidRPr="002505DC" w:rsidRDefault="00CB45E1" w:rsidP="00CB45E1">
            <w:pPr>
              <w:rPr>
                <w:rFonts w:ascii="Times New Roman" w:eastAsia="Times New Roman" w:hAnsi="Times New Roman" w:cs="Times New Roman"/>
                <w:rPrChange w:id="128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81" w:author="Goehring, Benjamin" w:date="2018-08-27T07:09:00Z">
                  <w:rPr>
                    <w:rFonts w:ascii="Times" w:eastAsia="Times New Roman" w:hAnsi="Times" w:cs="Times New Roman"/>
                  </w:rPr>
                </w:rPrChange>
              </w:rPr>
              <w:t>unemployment</w:t>
            </w:r>
          </w:p>
        </w:tc>
        <w:tc>
          <w:tcPr>
            <w:tcW w:w="0" w:type="auto"/>
            <w:vAlign w:val="center"/>
            <w:hideMark/>
          </w:tcPr>
          <w:p w14:paraId="5F41EA34" w14:textId="77777777" w:rsidR="00CB45E1" w:rsidRPr="002505DC" w:rsidRDefault="00CB45E1" w:rsidP="00CB45E1">
            <w:pPr>
              <w:jc w:val="center"/>
              <w:rPr>
                <w:rFonts w:ascii="Times New Roman" w:eastAsia="Times New Roman" w:hAnsi="Times New Roman" w:cs="Times New Roman"/>
                <w:rPrChange w:id="128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83" w:author="Goehring, Benjamin" w:date="2018-08-27T07:09:00Z">
                  <w:rPr>
                    <w:rFonts w:ascii="Times" w:eastAsia="Times New Roman" w:hAnsi="Times" w:cs="Times New Roman"/>
                  </w:rPr>
                </w:rPrChange>
              </w:rPr>
              <w:t>.737</w:t>
            </w:r>
            <w:r w:rsidRPr="002505DC">
              <w:rPr>
                <w:rFonts w:ascii="Times New Roman" w:eastAsia="Times New Roman" w:hAnsi="Times New Roman" w:cs="Times New Roman"/>
                <w:vertAlign w:val="superscript"/>
                <w:rPrChange w:id="1284" w:author="Goehring, Benjamin" w:date="2018-08-27T07:09:00Z">
                  <w:rPr>
                    <w:rFonts w:ascii="Times" w:eastAsia="Times New Roman" w:hAnsi="Times" w:cs="Times New Roman"/>
                    <w:vertAlign w:val="superscript"/>
                  </w:rPr>
                </w:rPrChange>
              </w:rPr>
              <w:t>*</w:t>
            </w:r>
          </w:p>
        </w:tc>
        <w:tc>
          <w:tcPr>
            <w:tcW w:w="0" w:type="auto"/>
            <w:vAlign w:val="center"/>
            <w:hideMark/>
          </w:tcPr>
          <w:p w14:paraId="7EC2BF61" w14:textId="77777777" w:rsidR="00CB45E1" w:rsidRPr="002505DC" w:rsidRDefault="00CB45E1" w:rsidP="00CB45E1">
            <w:pPr>
              <w:jc w:val="center"/>
              <w:rPr>
                <w:rFonts w:ascii="Times New Roman" w:eastAsia="Times New Roman" w:hAnsi="Times New Roman" w:cs="Times New Roman"/>
                <w:rPrChange w:id="128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86" w:author="Goehring, Benjamin" w:date="2018-08-27T07:09:00Z">
                  <w:rPr>
                    <w:rFonts w:ascii="Times" w:eastAsia="Times New Roman" w:hAnsi="Times" w:cs="Times New Roman"/>
                  </w:rPr>
                </w:rPrChange>
              </w:rPr>
              <w:t>.643</w:t>
            </w:r>
            <w:r w:rsidRPr="002505DC">
              <w:rPr>
                <w:rFonts w:ascii="Times New Roman" w:eastAsia="Times New Roman" w:hAnsi="Times New Roman" w:cs="Times New Roman"/>
                <w:vertAlign w:val="superscript"/>
                <w:rPrChange w:id="1287" w:author="Goehring, Benjamin" w:date="2018-08-27T07:09:00Z">
                  <w:rPr>
                    <w:rFonts w:ascii="Times" w:eastAsia="Times New Roman" w:hAnsi="Times" w:cs="Times New Roman"/>
                    <w:vertAlign w:val="superscript"/>
                  </w:rPr>
                </w:rPrChange>
              </w:rPr>
              <w:t>*</w:t>
            </w:r>
          </w:p>
        </w:tc>
        <w:tc>
          <w:tcPr>
            <w:tcW w:w="0" w:type="auto"/>
            <w:vAlign w:val="center"/>
            <w:hideMark/>
          </w:tcPr>
          <w:p w14:paraId="1034DB0F" w14:textId="77777777" w:rsidR="00CB45E1" w:rsidRPr="002505DC" w:rsidRDefault="00CB45E1" w:rsidP="00CB45E1">
            <w:pPr>
              <w:jc w:val="center"/>
              <w:rPr>
                <w:rFonts w:ascii="Times New Roman" w:eastAsia="Times New Roman" w:hAnsi="Times New Roman" w:cs="Times New Roman"/>
                <w:rPrChange w:id="1288"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89" w:author="Goehring, Benjamin" w:date="2018-08-27T07:09:00Z">
                  <w:rPr>
                    <w:rFonts w:ascii="Times" w:eastAsia="Times New Roman" w:hAnsi="Times" w:cs="Times New Roman"/>
                  </w:rPr>
                </w:rPrChange>
              </w:rPr>
              <w:t>.667</w:t>
            </w:r>
            <w:r w:rsidRPr="002505DC">
              <w:rPr>
                <w:rFonts w:ascii="Times New Roman" w:eastAsia="Times New Roman" w:hAnsi="Times New Roman" w:cs="Times New Roman"/>
                <w:vertAlign w:val="superscript"/>
                <w:rPrChange w:id="1290" w:author="Goehring, Benjamin" w:date="2018-08-27T07:09:00Z">
                  <w:rPr>
                    <w:rFonts w:ascii="Times" w:eastAsia="Times New Roman" w:hAnsi="Times" w:cs="Times New Roman"/>
                    <w:vertAlign w:val="superscript"/>
                  </w:rPr>
                </w:rPrChange>
              </w:rPr>
              <w:t>*</w:t>
            </w:r>
          </w:p>
        </w:tc>
      </w:tr>
      <w:tr w:rsidR="00CB45E1" w:rsidRPr="002505DC" w14:paraId="61670E5A" w14:textId="77777777" w:rsidTr="00CB45E1">
        <w:trPr>
          <w:tblCellSpacing w:w="15" w:type="dxa"/>
        </w:trPr>
        <w:tc>
          <w:tcPr>
            <w:tcW w:w="0" w:type="auto"/>
            <w:vAlign w:val="center"/>
            <w:hideMark/>
          </w:tcPr>
          <w:p w14:paraId="4F7387D5" w14:textId="77777777" w:rsidR="00CB45E1" w:rsidRPr="002505DC" w:rsidRDefault="00CB45E1" w:rsidP="00CB45E1">
            <w:pPr>
              <w:jc w:val="center"/>
              <w:rPr>
                <w:rFonts w:ascii="Times New Roman" w:eastAsia="Times New Roman" w:hAnsi="Times New Roman" w:cs="Times New Roman"/>
                <w:rPrChange w:id="1291" w:author="Goehring, Benjamin" w:date="2018-08-27T07:09:00Z">
                  <w:rPr>
                    <w:rFonts w:ascii="Times" w:eastAsia="Times New Roman" w:hAnsi="Times" w:cs="Times New Roman"/>
                  </w:rPr>
                </w:rPrChange>
              </w:rPr>
            </w:pPr>
          </w:p>
        </w:tc>
        <w:tc>
          <w:tcPr>
            <w:tcW w:w="0" w:type="auto"/>
            <w:vAlign w:val="center"/>
            <w:hideMark/>
          </w:tcPr>
          <w:p w14:paraId="1E2EDCA9" w14:textId="77777777" w:rsidR="00CB45E1" w:rsidRPr="002505DC" w:rsidRDefault="00CB45E1" w:rsidP="00CB45E1">
            <w:pPr>
              <w:jc w:val="center"/>
              <w:rPr>
                <w:rFonts w:ascii="Times New Roman" w:eastAsia="Times New Roman" w:hAnsi="Times New Roman" w:cs="Times New Roman"/>
                <w:rPrChange w:id="129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93" w:author="Goehring, Benjamin" w:date="2018-08-27T07:09:00Z">
                  <w:rPr>
                    <w:rFonts w:ascii="Times" w:eastAsia="Times New Roman" w:hAnsi="Times" w:cs="Times New Roman"/>
                  </w:rPr>
                </w:rPrChange>
              </w:rPr>
              <w:t>(.408)</w:t>
            </w:r>
          </w:p>
        </w:tc>
        <w:tc>
          <w:tcPr>
            <w:tcW w:w="0" w:type="auto"/>
            <w:vAlign w:val="center"/>
            <w:hideMark/>
          </w:tcPr>
          <w:p w14:paraId="06D3F08D" w14:textId="77777777" w:rsidR="00CB45E1" w:rsidRPr="002505DC" w:rsidRDefault="00CB45E1" w:rsidP="00CB45E1">
            <w:pPr>
              <w:jc w:val="center"/>
              <w:rPr>
                <w:rFonts w:ascii="Times New Roman" w:eastAsia="Times New Roman" w:hAnsi="Times New Roman" w:cs="Times New Roman"/>
                <w:rPrChange w:id="129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95" w:author="Goehring, Benjamin" w:date="2018-08-27T07:09:00Z">
                  <w:rPr>
                    <w:rFonts w:ascii="Times" w:eastAsia="Times New Roman" w:hAnsi="Times" w:cs="Times New Roman"/>
                  </w:rPr>
                </w:rPrChange>
              </w:rPr>
              <w:t>(.334)</w:t>
            </w:r>
          </w:p>
        </w:tc>
        <w:tc>
          <w:tcPr>
            <w:tcW w:w="0" w:type="auto"/>
            <w:vAlign w:val="center"/>
            <w:hideMark/>
          </w:tcPr>
          <w:p w14:paraId="0BC00AB2" w14:textId="77777777" w:rsidR="00CB45E1" w:rsidRPr="002505DC" w:rsidRDefault="00CB45E1" w:rsidP="00CB45E1">
            <w:pPr>
              <w:jc w:val="center"/>
              <w:rPr>
                <w:rFonts w:ascii="Times New Roman" w:eastAsia="Times New Roman" w:hAnsi="Times New Roman" w:cs="Times New Roman"/>
                <w:rPrChange w:id="129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297" w:author="Goehring, Benjamin" w:date="2018-08-27T07:09:00Z">
                  <w:rPr>
                    <w:rFonts w:ascii="Times" w:eastAsia="Times New Roman" w:hAnsi="Times" w:cs="Times New Roman"/>
                  </w:rPr>
                </w:rPrChange>
              </w:rPr>
              <w:t>(.397)</w:t>
            </w:r>
          </w:p>
        </w:tc>
      </w:tr>
      <w:tr w:rsidR="00CB45E1" w:rsidRPr="002505DC" w14:paraId="60DFFA15" w14:textId="77777777" w:rsidTr="00CB45E1">
        <w:trPr>
          <w:tblCellSpacing w:w="15" w:type="dxa"/>
        </w:trPr>
        <w:tc>
          <w:tcPr>
            <w:tcW w:w="0" w:type="auto"/>
            <w:vAlign w:val="center"/>
            <w:hideMark/>
          </w:tcPr>
          <w:p w14:paraId="499E7BAB" w14:textId="77777777" w:rsidR="00CB45E1" w:rsidRPr="002505DC" w:rsidRDefault="00CB45E1" w:rsidP="00CB45E1">
            <w:pPr>
              <w:jc w:val="center"/>
              <w:rPr>
                <w:rFonts w:ascii="Times New Roman" w:eastAsia="Times New Roman" w:hAnsi="Times New Roman" w:cs="Times New Roman"/>
                <w:rPrChange w:id="1298" w:author="Goehring, Benjamin" w:date="2018-08-27T07:09:00Z">
                  <w:rPr>
                    <w:rFonts w:ascii="Times" w:eastAsia="Times New Roman" w:hAnsi="Times" w:cs="Times New Roman"/>
                  </w:rPr>
                </w:rPrChange>
              </w:rPr>
            </w:pPr>
          </w:p>
        </w:tc>
        <w:tc>
          <w:tcPr>
            <w:tcW w:w="0" w:type="auto"/>
            <w:vAlign w:val="center"/>
            <w:hideMark/>
          </w:tcPr>
          <w:p w14:paraId="5FFB3B51" w14:textId="77777777" w:rsidR="00CB45E1" w:rsidRPr="00E66630"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2505DC"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2505DC" w:rsidRDefault="00CB45E1" w:rsidP="00CB45E1">
            <w:pPr>
              <w:jc w:val="center"/>
              <w:rPr>
                <w:rFonts w:ascii="Times New Roman" w:eastAsia="Times New Roman" w:hAnsi="Times New Roman" w:cs="Times New Roman"/>
                <w:sz w:val="20"/>
                <w:szCs w:val="20"/>
              </w:rPr>
            </w:pPr>
          </w:p>
        </w:tc>
      </w:tr>
      <w:tr w:rsidR="00CB45E1" w:rsidRPr="002505DC" w14:paraId="0DFD039B" w14:textId="77777777" w:rsidTr="00CB45E1">
        <w:trPr>
          <w:tblCellSpacing w:w="15" w:type="dxa"/>
        </w:trPr>
        <w:tc>
          <w:tcPr>
            <w:tcW w:w="0" w:type="auto"/>
            <w:vAlign w:val="center"/>
            <w:hideMark/>
          </w:tcPr>
          <w:p w14:paraId="0B89D6F1" w14:textId="77777777" w:rsidR="00CB45E1" w:rsidRPr="002505DC" w:rsidRDefault="00CB45E1" w:rsidP="00CB45E1">
            <w:pPr>
              <w:rPr>
                <w:rFonts w:ascii="Times New Roman" w:eastAsia="Times New Roman" w:hAnsi="Times New Roman" w:cs="Times New Roman"/>
                <w:rPrChange w:id="129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00" w:author="Goehring, Benjamin" w:date="2018-08-27T07:09:00Z">
                  <w:rPr>
                    <w:rFonts w:ascii="Times" w:eastAsia="Times New Roman" w:hAnsi="Times" w:cs="Times New Roman"/>
                  </w:rPr>
                </w:rPrChange>
              </w:rPr>
              <w:t>pcpi regional (thousands)</w:t>
            </w:r>
          </w:p>
        </w:tc>
        <w:tc>
          <w:tcPr>
            <w:tcW w:w="0" w:type="auto"/>
            <w:vAlign w:val="center"/>
            <w:hideMark/>
          </w:tcPr>
          <w:p w14:paraId="420790D3" w14:textId="77777777" w:rsidR="00CB45E1" w:rsidRPr="002505DC" w:rsidRDefault="00CB45E1" w:rsidP="00CB45E1">
            <w:pPr>
              <w:jc w:val="center"/>
              <w:rPr>
                <w:rFonts w:ascii="Times New Roman" w:eastAsia="Times New Roman" w:hAnsi="Times New Roman" w:cs="Times New Roman"/>
                <w:rPrChange w:id="130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02" w:author="Goehring, Benjamin" w:date="2018-08-27T07:09:00Z">
                  <w:rPr>
                    <w:rFonts w:ascii="Times" w:eastAsia="Times New Roman" w:hAnsi="Times" w:cs="Times New Roman"/>
                  </w:rPr>
                </w:rPrChange>
              </w:rPr>
              <w:t>.011</w:t>
            </w:r>
          </w:p>
        </w:tc>
        <w:tc>
          <w:tcPr>
            <w:tcW w:w="0" w:type="auto"/>
            <w:vAlign w:val="center"/>
            <w:hideMark/>
          </w:tcPr>
          <w:p w14:paraId="374BCE1D" w14:textId="77777777" w:rsidR="00CB45E1" w:rsidRPr="002505DC" w:rsidRDefault="00CB45E1" w:rsidP="00CB45E1">
            <w:pPr>
              <w:jc w:val="center"/>
              <w:rPr>
                <w:rFonts w:ascii="Times New Roman" w:eastAsia="Times New Roman" w:hAnsi="Times New Roman" w:cs="Times New Roman"/>
                <w:rPrChange w:id="1303"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04" w:author="Goehring, Benjamin" w:date="2018-08-27T07:09:00Z">
                  <w:rPr>
                    <w:rFonts w:ascii="Times" w:eastAsia="Times New Roman" w:hAnsi="Times" w:cs="Times New Roman"/>
                  </w:rPr>
                </w:rPrChange>
              </w:rPr>
              <w:t>.153</w:t>
            </w:r>
          </w:p>
        </w:tc>
        <w:tc>
          <w:tcPr>
            <w:tcW w:w="0" w:type="auto"/>
            <w:vAlign w:val="center"/>
            <w:hideMark/>
          </w:tcPr>
          <w:p w14:paraId="722EF1BE" w14:textId="77777777" w:rsidR="00CB45E1" w:rsidRPr="002505DC" w:rsidRDefault="00CB45E1" w:rsidP="00CB45E1">
            <w:pPr>
              <w:jc w:val="center"/>
              <w:rPr>
                <w:rFonts w:ascii="Times New Roman" w:eastAsia="Times New Roman" w:hAnsi="Times New Roman" w:cs="Times New Roman"/>
                <w:rPrChange w:id="130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06" w:author="Goehring, Benjamin" w:date="2018-08-27T07:09:00Z">
                  <w:rPr>
                    <w:rFonts w:ascii="Times" w:eastAsia="Times New Roman" w:hAnsi="Times" w:cs="Times New Roman"/>
                  </w:rPr>
                </w:rPrChange>
              </w:rPr>
              <w:t>.094</w:t>
            </w:r>
          </w:p>
        </w:tc>
      </w:tr>
      <w:tr w:rsidR="00CB45E1" w:rsidRPr="002505DC" w14:paraId="309E2AFA" w14:textId="77777777" w:rsidTr="00CB45E1">
        <w:trPr>
          <w:tblCellSpacing w:w="15" w:type="dxa"/>
        </w:trPr>
        <w:tc>
          <w:tcPr>
            <w:tcW w:w="0" w:type="auto"/>
            <w:vAlign w:val="center"/>
            <w:hideMark/>
          </w:tcPr>
          <w:p w14:paraId="3E801545" w14:textId="77777777" w:rsidR="00CB45E1" w:rsidRPr="002505DC" w:rsidRDefault="00CB45E1" w:rsidP="00CB45E1">
            <w:pPr>
              <w:jc w:val="center"/>
              <w:rPr>
                <w:rFonts w:ascii="Times New Roman" w:eastAsia="Times New Roman" w:hAnsi="Times New Roman" w:cs="Times New Roman"/>
                <w:rPrChange w:id="1307" w:author="Goehring, Benjamin" w:date="2018-08-27T07:09:00Z">
                  <w:rPr>
                    <w:rFonts w:ascii="Times" w:eastAsia="Times New Roman" w:hAnsi="Times" w:cs="Times New Roman"/>
                  </w:rPr>
                </w:rPrChange>
              </w:rPr>
            </w:pPr>
          </w:p>
        </w:tc>
        <w:tc>
          <w:tcPr>
            <w:tcW w:w="0" w:type="auto"/>
            <w:vAlign w:val="center"/>
            <w:hideMark/>
          </w:tcPr>
          <w:p w14:paraId="52BCC83D" w14:textId="77777777" w:rsidR="00CB45E1" w:rsidRPr="002505DC" w:rsidRDefault="00CB45E1" w:rsidP="00CB45E1">
            <w:pPr>
              <w:jc w:val="center"/>
              <w:rPr>
                <w:rFonts w:ascii="Times New Roman" w:eastAsia="Times New Roman" w:hAnsi="Times New Roman" w:cs="Times New Roman"/>
                <w:rPrChange w:id="1308"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09" w:author="Goehring, Benjamin" w:date="2018-08-27T07:09:00Z">
                  <w:rPr>
                    <w:rFonts w:ascii="Times" w:eastAsia="Times New Roman" w:hAnsi="Times" w:cs="Times New Roman"/>
                  </w:rPr>
                </w:rPrChange>
              </w:rPr>
              <w:t>(.215)</w:t>
            </w:r>
          </w:p>
        </w:tc>
        <w:tc>
          <w:tcPr>
            <w:tcW w:w="0" w:type="auto"/>
            <w:vAlign w:val="center"/>
            <w:hideMark/>
          </w:tcPr>
          <w:p w14:paraId="2F5AB3A3" w14:textId="77777777" w:rsidR="00CB45E1" w:rsidRPr="002505DC" w:rsidRDefault="00CB45E1" w:rsidP="00CB45E1">
            <w:pPr>
              <w:jc w:val="center"/>
              <w:rPr>
                <w:rFonts w:ascii="Times New Roman" w:eastAsia="Times New Roman" w:hAnsi="Times New Roman" w:cs="Times New Roman"/>
                <w:rPrChange w:id="131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11" w:author="Goehring, Benjamin" w:date="2018-08-27T07:09:00Z">
                  <w:rPr>
                    <w:rFonts w:ascii="Times" w:eastAsia="Times New Roman" w:hAnsi="Times" w:cs="Times New Roman"/>
                  </w:rPr>
                </w:rPrChange>
              </w:rPr>
              <w:t>(.175)</w:t>
            </w:r>
          </w:p>
        </w:tc>
        <w:tc>
          <w:tcPr>
            <w:tcW w:w="0" w:type="auto"/>
            <w:vAlign w:val="center"/>
            <w:hideMark/>
          </w:tcPr>
          <w:p w14:paraId="45AA4822" w14:textId="77777777" w:rsidR="00CB45E1" w:rsidRPr="002505DC" w:rsidRDefault="00CB45E1" w:rsidP="00CB45E1">
            <w:pPr>
              <w:jc w:val="center"/>
              <w:rPr>
                <w:rFonts w:ascii="Times New Roman" w:eastAsia="Times New Roman" w:hAnsi="Times New Roman" w:cs="Times New Roman"/>
                <w:rPrChange w:id="131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13" w:author="Goehring, Benjamin" w:date="2018-08-27T07:09:00Z">
                  <w:rPr>
                    <w:rFonts w:ascii="Times" w:eastAsia="Times New Roman" w:hAnsi="Times" w:cs="Times New Roman"/>
                  </w:rPr>
                </w:rPrChange>
              </w:rPr>
              <w:t>(.208)</w:t>
            </w:r>
          </w:p>
        </w:tc>
      </w:tr>
      <w:tr w:rsidR="00CB45E1" w:rsidRPr="002505DC" w14:paraId="12BEBB6A" w14:textId="77777777" w:rsidTr="00CB45E1">
        <w:trPr>
          <w:tblCellSpacing w:w="15" w:type="dxa"/>
        </w:trPr>
        <w:tc>
          <w:tcPr>
            <w:tcW w:w="0" w:type="auto"/>
            <w:vAlign w:val="center"/>
            <w:hideMark/>
          </w:tcPr>
          <w:p w14:paraId="3EE37E81" w14:textId="77777777" w:rsidR="00CB45E1" w:rsidRPr="002505DC" w:rsidRDefault="00CB45E1" w:rsidP="00CB45E1">
            <w:pPr>
              <w:jc w:val="center"/>
              <w:rPr>
                <w:rFonts w:ascii="Times New Roman" w:eastAsia="Times New Roman" w:hAnsi="Times New Roman" w:cs="Times New Roman"/>
                <w:rPrChange w:id="1314" w:author="Goehring, Benjamin" w:date="2018-08-27T07:09:00Z">
                  <w:rPr>
                    <w:rFonts w:ascii="Times" w:eastAsia="Times New Roman" w:hAnsi="Times" w:cs="Times New Roman"/>
                  </w:rPr>
                </w:rPrChange>
              </w:rPr>
            </w:pPr>
          </w:p>
        </w:tc>
        <w:tc>
          <w:tcPr>
            <w:tcW w:w="0" w:type="auto"/>
            <w:vAlign w:val="center"/>
            <w:hideMark/>
          </w:tcPr>
          <w:p w14:paraId="3878F1DB" w14:textId="77777777" w:rsidR="00CB45E1" w:rsidRPr="00E66630"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2505DC"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2505DC" w:rsidRDefault="00CB45E1" w:rsidP="00CB45E1">
            <w:pPr>
              <w:jc w:val="center"/>
              <w:rPr>
                <w:rFonts w:ascii="Times New Roman" w:eastAsia="Times New Roman" w:hAnsi="Times New Roman" w:cs="Times New Roman"/>
                <w:sz w:val="20"/>
                <w:szCs w:val="20"/>
              </w:rPr>
            </w:pPr>
          </w:p>
        </w:tc>
      </w:tr>
      <w:tr w:rsidR="00CB45E1" w:rsidRPr="002505DC"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E66630" w:rsidRDefault="00CB45E1" w:rsidP="00CB45E1">
            <w:pPr>
              <w:jc w:val="center"/>
              <w:rPr>
                <w:rFonts w:ascii="Times New Roman" w:eastAsia="Times New Roman" w:hAnsi="Times New Roman" w:cs="Times New Roman"/>
                <w:sz w:val="20"/>
                <w:szCs w:val="20"/>
              </w:rPr>
            </w:pPr>
          </w:p>
        </w:tc>
      </w:tr>
      <w:tr w:rsidR="00CB45E1" w:rsidRPr="002505DC" w14:paraId="7BC74E6E" w14:textId="77777777" w:rsidTr="00CB45E1">
        <w:trPr>
          <w:tblCellSpacing w:w="15" w:type="dxa"/>
        </w:trPr>
        <w:tc>
          <w:tcPr>
            <w:tcW w:w="0" w:type="auto"/>
            <w:vAlign w:val="center"/>
            <w:hideMark/>
          </w:tcPr>
          <w:p w14:paraId="42E4A7F4" w14:textId="77777777" w:rsidR="00CB45E1" w:rsidRPr="002505DC" w:rsidRDefault="00CB45E1" w:rsidP="00CB45E1">
            <w:pPr>
              <w:rPr>
                <w:rFonts w:ascii="Times New Roman" w:eastAsia="Times New Roman" w:hAnsi="Times New Roman" w:cs="Times New Roman"/>
                <w:rPrChange w:id="131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16" w:author="Goehring, Benjamin" w:date="2018-08-27T07:09:00Z">
                  <w:rPr>
                    <w:rFonts w:ascii="Times" w:eastAsia="Times New Roman" w:hAnsi="Times" w:cs="Times New Roman"/>
                  </w:rPr>
                </w:rPrChange>
              </w:rPr>
              <w:t>Time Fixed Effects</w:t>
            </w:r>
          </w:p>
        </w:tc>
        <w:tc>
          <w:tcPr>
            <w:tcW w:w="0" w:type="auto"/>
            <w:vAlign w:val="center"/>
            <w:hideMark/>
          </w:tcPr>
          <w:p w14:paraId="590C2118" w14:textId="77777777" w:rsidR="00CB45E1" w:rsidRPr="002505DC" w:rsidRDefault="00CB45E1" w:rsidP="00CB45E1">
            <w:pPr>
              <w:jc w:val="center"/>
              <w:rPr>
                <w:rFonts w:ascii="Times New Roman" w:eastAsia="Times New Roman" w:hAnsi="Times New Roman" w:cs="Times New Roman"/>
                <w:rPrChange w:id="131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18" w:author="Goehring, Benjamin" w:date="2018-08-27T07:09:00Z">
                  <w:rPr>
                    <w:rFonts w:ascii="Times" w:eastAsia="Times New Roman" w:hAnsi="Times" w:cs="Times New Roman"/>
                  </w:rPr>
                </w:rPrChange>
              </w:rPr>
              <w:t>Yes</w:t>
            </w:r>
          </w:p>
        </w:tc>
        <w:tc>
          <w:tcPr>
            <w:tcW w:w="0" w:type="auto"/>
            <w:vAlign w:val="center"/>
            <w:hideMark/>
          </w:tcPr>
          <w:p w14:paraId="415E6D4F" w14:textId="77777777" w:rsidR="00CB45E1" w:rsidRPr="002505DC" w:rsidRDefault="00CB45E1" w:rsidP="00CB45E1">
            <w:pPr>
              <w:jc w:val="center"/>
              <w:rPr>
                <w:rFonts w:ascii="Times New Roman" w:eastAsia="Times New Roman" w:hAnsi="Times New Roman" w:cs="Times New Roman"/>
                <w:rPrChange w:id="131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20" w:author="Goehring, Benjamin" w:date="2018-08-27T07:09:00Z">
                  <w:rPr>
                    <w:rFonts w:ascii="Times" w:eastAsia="Times New Roman" w:hAnsi="Times" w:cs="Times New Roman"/>
                  </w:rPr>
                </w:rPrChange>
              </w:rPr>
              <w:t>Yes</w:t>
            </w:r>
          </w:p>
        </w:tc>
        <w:tc>
          <w:tcPr>
            <w:tcW w:w="0" w:type="auto"/>
            <w:vAlign w:val="center"/>
            <w:hideMark/>
          </w:tcPr>
          <w:p w14:paraId="5E945680" w14:textId="77777777" w:rsidR="00CB45E1" w:rsidRPr="002505DC" w:rsidRDefault="00CB45E1" w:rsidP="00CB45E1">
            <w:pPr>
              <w:jc w:val="center"/>
              <w:rPr>
                <w:rFonts w:ascii="Times New Roman" w:eastAsia="Times New Roman" w:hAnsi="Times New Roman" w:cs="Times New Roman"/>
                <w:rPrChange w:id="132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22" w:author="Goehring, Benjamin" w:date="2018-08-27T07:09:00Z">
                  <w:rPr>
                    <w:rFonts w:ascii="Times" w:eastAsia="Times New Roman" w:hAnsi="Times" w:cs="Times New Roman"/>
                  </w:rPr>
                </w:rPrChange>
              </w:rPr>
              <w:t>Yes</w:t>
            </w:r>
          </w:p>
        </w:tc>
      </w:tr>
      <w:tr w:rsidR="00CB45E1" w:rsidRPr="002505DC"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2505DC" w:rsidRDefault="00CB45E1" w:rsidP="00CB45E1">
            <w:pPr>
              <w:jc w:val="center"/>
              <w:rPr>
                <w:rFonts w:ascii="Times New Roman" w:eastAsia="Times New Roman" w:hAnsi="Times New Roman" w:cs="Times New Roman"/>
                <w:rPrChange w:id="1323" w:author="Goehring, Benjamin" w:date="2018-08-27T07:09:00Z">
                  <w:rPr>
                    <w:rFonts w:ascii="Times" w:eastAsia="Times New Roman" w:hAnsi="Times" w:cs="Times New Roman"/>
                  </w:rPr>
                </w:rPrChange>
              </w:rPr>
            </w:pPr>
          </w:p>
        </w:tc>
      </w:tr>
      <w:tr w:rsidR="00CB45E1" w:rsidRPr="002505DC" w14:paraId="55E7450D" w14:textId="77777777" w:rsidTr="00CB45E1">
        <w:trPr>
          <w:tblCellSpacing w:w="15" w:type="dxa"/>
        </w:trPr>
        <w:tc>
          <w:tcPr>
            <w:tcW w:w="0" w:type="auto"/>
            <w:vAlign w:val="center"/>
            <w:hideMark/>
          </w:tcPr>
          <w:p w14:paraId="61F228F0" w14:textId="77777777" w:rsidR="00CB45E1" w:rsidRPr="002505DC" w:rsidRDefault="00CB45E1" w:rsidP="00CB45E1">
            <w:pPr>
              <w:rPr>
                <w:rFonts w:ascii="Times New Roman" w:eastAsia="Times New Roman" w:hAnsi="Times New Roman" w:cs="Times New Roman"/>
                <w:rPrChange w:id="132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25" w:author="Goehring, Benjamin" w:date="2018-08-27T07:09:00Z">
                  <w:rPr>
                    <w:rFonts w:ascii="Times" w:eastAsia="Times New Roman" w:hAnsi="Times" w:cs="Times New Roman"/>
                  </w:rPr>
                </w:rPrChange>
              </w:rPr>
              <w:t>Observations</w:t>
            </w:r>
          </w:p>
        </w:tc>
        <w:tc>
          <w:tcPr>
            <w:tcW w:w="0" w:type="auto"/>
            <w:vAlign w:val="center"/>
            <w:hideMark/>
          </w:tcPr>
          <w:p w14:paraId="22196C5C" w14:textId="77777777" w:rsidR="00CB45E1" w:rsidRPr="002505DC" w:rsidRDefault="00CB45E1" w:rsidP="00CB45E1">
            <w:pPr>
              <w:jc w:val="center"/>
              <w:rPr>
                <w:rFonts w:ascii="Times New Roman" w:eastAsia="Times New Roman" w:hAnsi="Times New Roman" w:cs="Times New Roman"/>
                <w:rPrChange w:id="132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27" w:author="Goehring, Benjamin" w:date="2018-08-27T07:09:00Z">
                  <w:rPr>
                    <w:rFonts w:ascii="Times" w:eastAsia="Times New Roman" w:hAnsi="Times" w:cs="Times New Roman"/>
                  </w:rPr>
                </w:rPrChange>
              </w:rPr>
              <w:t>777</w:t>
            </w:r>
          </w:p>
        </w:tc>
        <w:tc>
          <w:tcPr>
            <w:tcW w:w="0" w:type="auto"/>
            <w:vAlign w:val="center"/>
            <w:hideMark/>
          </w:tcPr>
          <w:p w14:paraId="445ED1D9" w14:textId="77777777" w:rsidR="00CB45E1" w:rsidRPr="002505DC" w:rsidRDefault="00CB45E1" w:rsidP="00CB45E1">
            <w:pPr>
              <w:jc w:val="center"/>
              <w:rPr>
                <w:rFonts w:ascii="Times New Roman" w:eastAsia="Times New Roman" w:hAnsi="Times New Roman" w:cs="Times New Roman"/>
                <w:rPrChange w:id="1328"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29" w:author="Goehring, Benjamin" w:date="2018-08-27T07:09:00Z">
                  <w:rPr>
                    <w:rFonts w:ascii="Times" w:eastAsia="Times New Roman" w:hAnsi="Times" w:cs="Times New Roman"/>
                  </w:rPr>
                </w:rPrChange>
              </w:rPr>
              <w:t>777</w:t>
            </w:r>
          </w:p>
        </w:tc>
        <w:tc>
          <w:tcPr>
            <w:tcW w:w="0" w:type="auto"/>
            <w:vAlign w:val="center"/>
            <w:hideMark/>
          </w:tcPr>
          <w:p w14:paraId="04A5562A" w14:textId="77777777" w:rsidR="00CB45E1" w:rsidRPr="002505DC" w:rsidRDefault="00CB45E1" w:rsidP="00CB45E1">
            <w:pPr>
              <w:jc w:val="center"/>
              <w:rPr>
                <w:rFonts w:ascii="Times New Roman" w:eastAsia="Times New Roman" w:hAnsi="Times New Roman" w:cs="Times New Roman"/>
                <w:rPrChange w:id="133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31" w:author="Goehring, Benjamin" w:date="2018-08-27T07:09:00Z">
                  <w:rPr>
                    <w:rFonts w:ascii="Times" w:eastAsia="Times New Roman" w:hAnsi="Times" w:cs="Times New Roman"/>
                  </w:rPr>
                </w:rPrChange>
              </w:rPr>
              <w:t>778</w:t>
            </w:r>
          </w:p>
        </w:tc>
      </w:tr>
      <w:tr w:rsidR="00CB45E1" w:rsidRPr="002505DC" w14:paraId="1D2841D2" w14:textId="77777777" w:rsidTr="00CB45E1">
        <w:trPr>
          <w:tblCellSpacing w:w="15" w:type="dxa"/>
        </w:trPr>
        <w:tc>
          <w:tcPr>
            <w:tcW w:w="0" w:type="auto"/>
            <w:vAlign w:val="center"/>
            <w:hideMark/>
          </w:tcPr>
          <w:p w14:paraId="2450DB9E" w14:textId="77777777" w:rsidR="00CB45E1" w:rsidRPr="002505DC" w:rsidRDefault="00CB45E1" w:rsidP="00CB45E1">
            <w:pPr>
              <w:rPr>
                <w:rFonts w:ascii="Times New Roman" w:eastAsia="Times New Roman" w:hAnsi="Times New Roman" w:cs="Times New Roman"/>
                <w:rPrChange w:id="133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33" w:author="Goehring, Benjamin" w:date="2018-08-27T07:09:00Z">
                  <w:rPr>
                    <w:rFonts w:ascii="Times" w:eastAsia="Times New Roman" w:hAnsi="Times" w:cs="Times New Roman"/>
                  </w:rPr>
                </w:rPrChange>
              </w:rPr>
              <w:t>R</w:t>
            </w:r>
            <w:r w:rsidRPr="002505DC">
              <w:rPr>
                <w:rFonts w:ascii="Times New Roman" w:eastAsia="Times New Roman" w:hAnsi="Times New Roman" w:cs="Times New Roman"/>
                <w:vertAlign w:val="superscript"/>
                <w:rPrChange w:id="1334" w:author="Goehring, Benjamin" w:date="2018-08-27T07:09:00Z">
                  <w:rPr>
                    <w:rFonts w:ascii="Times" w:eastAsia="Times New Roman" w:hAnsi="Times" w:cs="Times New Roman"/>
                    <w:vertAlign w:val="superscript"/>
                  </w:rPr>
                </w:rPrChange>
              </w:rPr>
              <w:t>2</w:t>
            </w:r>
          </w:p>
        </w:tc>
        <w:tc>
          <w:tcPr>
            <w:tcW w:w="0" w:type="auto"/>
            <w:vAlign w:val="center"/>
            <w:hideMark/>
          </w:tcPr>
          <w:p w14:paraId="4D05F259" w14:textId="77777777" w:rsidR="00CB45E1" w:rsidRPr="002505DC" w:rsidRDefault="00CB45E1" w:rsidP="00CB45E1">
            <w:pPr>
              <w:jc w:val="center"/>
              <w:rPr>
                <w:rFonts w:ascii="Times New Roman" w:eastAsia="Times New Roman" w:hAnsi="Times New Roman" w:cs="Times New Roman"/>
                <w:rPrChange w:id="1335"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36" w:author="Goehring, Benjamin" w:date="2018-08-27T07:09:00Z">
                  <w:rPr>
                    <w:rFonts w:ascii="Times" w:eastAsia="Times New Roman" w:hAnsi="Times" w:cs="Times New Roman"/>
                  </w:rPr>
                </w:rPrChange>
              </w:rPr>
              <w:t>.526</w:t>
            </w:r>
          </w:p>
        </w:tc>
        <w:tc>
          <w:tcPr>
            <w:tcW w:w="0" w:type="auto"/>
            <w:vAlign w:val="center"/>
            <w:hideMark/>
          </w:tcPr>
          <w:p w14:paraId="782F11C7" w14:textId="77777777" w:rsidR="00CB45E1" w:rsidRPr="002505DC" w:rsidRDefault="00CB45E1" w:rsidP="00CB45E1">
            <w:pPr>
              <w:jc w:val="center"/>
              <w:rPr>
                <w:rFonts w:ascii="Times New Roman" w:eastAsia="Times New Roman" w:hAnsi="Times New Roman" w:cs="Times New Roman"/>
                <w:rPrChange w:id="1337"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38" w:author="Goehring, Benjamin" w:date="2018-08-27T07:09:00Z">
                  <w:rPr>
                    <w:rFonts w:ascii="Times" w:eastAsia="Times New Roman" w:hAnsi="Times" w:cs="Times New Roman"/>
                  </w:rPr>
                </w:rPrChange>
              </w:rPr>
              <w:t>.634</w:t>
            </w:r>
          </w:p>
        </w:tc>
        <w:tc>
          <w:tcPr>
            <w:tcW w:w="0" w:type="auto"/>
            <w:vAlign w:val="center"/>
            <w:hideMark/>
          </w:tcPr>
          <w:p w14:paraId="40C9EA24" w14:textId="77777777" w:rsidR="00CB45E1" w:rsidRPr="002505DC" w:rsidRDefault="00CB45E1" w:rsidP="00CB45E1">
            <w:pPr>
              <w:jc w:val="center"/>
              <w:rPr>
                <w:rFonts w:ascii="Times New Roman" w:eastAsia="Times New Roman" w:hAnsi="Times New Roman" w:cs="Times New Roman"/>
                <w:rPrChange w:id="1339"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40" w:author="Goehring, Benjamin" w:date="2018-08-27T07:09:00Z">
                  <w:rPr>
                    <w:rFonts w:ascii="Times" w:eastAsia="Times New Roman" w:hAnsi="Times" w:cs="Times New Roman"/>
                  </w:rPr>
                </w:rPrChange>
              </w:rPr>
              <w:t>.556</w:t>
            </w:r>
          </w:p>
        </w:tc>
      </w:tr>
      <w:tr w:rsidR="00CB45E1" w:rsidRPr="002505DC" w14:paraId="1AD1C571" w14:textId="77777777" w:rsidTr="00CB45E1">
        <w:trPr>
          <w:tblCellSpacing w:w="15" w:type="dxa"/>
        </w:trPr>
        <w:tc>
          <w:tcPr>
            <w:tcW w:w="0" w:type="auto"/>
            <w:vAlign w:val="center"/>
            <w:hideMark/>
          </w:tcPr>
          <w:p w14:paraId="2C71C77E" w14:textId="77777777" w:rsidR="00CB45E1" w:rsidRPr="002505DC" w:rsidRDefault="00CB45E1" w:rsidP="00CB45E1">
            <w:pPr>
              <w:rPr>
                <w:rFonts w:ascii="Times New Roman" w:eastAsia="Times New Roman" w:hAnsi="Times New Roman" w:cs="Times New Roman"/>
                <w:rPrChange w:id="1341"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42" w:author="Goehring, Benjamin" w:date="2018-08-27T07:09:00Z">
                  <w:rPr>
                    <w:rFonts w:ascii="Times" w:eastAsia="Times New Roman" w:hAnsi="Times" w:cs="Times New Roman"/>
                  </w:rPr>
                </w:rPrChange>
              </w:rPr>
              <w:t>Adjusted R</w:t>
            </w:r>
            <w:r w:rsidRPr="002505DC">
              <w:rPr>
                <w:rFonts w:ascii="Times New Roman" w:eastAsia="Times New Roman" w:hAnsi="Times New Roman" w:cs="Times New Roman"/>
                <w:vertAlign w:val="superscript"/>
                <w:rPrChange w:id="1343" w:author="Goehring, Benjamin" w:date="2018-08-27T07:09:00Z">
                  <w:rPr>
                    <w:rFonts w:ascii="Times" w:eastAsia="Times New Roman" w:hAnsi="Times" w:cs="Times New Roman"/>
                    <w:vertAlign w:val="superscript"/>
                  </w:rPr>
                </w:rPrChange>
              </w:rPr>
              <w:t>2</w:t>
            </w:r>
          </w:p>
        </w:tc>
        <w:tc>
          <w:tcPr>
            <w:tcW w:w="0" w:type="auto"/>
            <w:vAlign w:val="center"/>
            <w:hideMark/>
          </w:tcPr>
          <w:p w14:paraId="23FEFB13" w14:textId="77777777" w:rsidR="00CB45E1" w:rsidRPr="002505DC" w:rsidRDefault="00CB45E1" w:rsidP="00CB45E1">
            <w:pPr>
              <w:jc w:val="center"/>
              <w:rPr>
                <w:rFonts w:ascii="Times New Roman" w:eastAsia="Times New Roman" w:hAnsi="Times New Roman" w:cs="Times New Roman"/>
                <w:rPrChange w:id="1344"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45" w:author="Goehring, Benjamin" w:date="2018-08-27T07:09:00Z">
                  <w:rPr>
                    <w:rFonts w:ascii="Times" w:eastAsia="Times New Roman" w:hAnsi="Times" w:cs="Times New Roman"/>
                  </w:rPr>
                </w:rPrChange>
              </w:rPr>
              <w:t>.477</w:t>
            </w:r>
          </w:p>
        </w:tc>
        <w:tc>
          <w:tcPr>
            <w:tcW w:w="0" w:type="auto"/>
            <w:vAlign w:val="center"/>
            <w:hideMark/>
          </w:tcPr>
          <w:p w14:paraId="07F2DAA0" w14:textId="77777777" w:rsidR="00CB45E1" w:rsidRPr="002505DC" w:rsidRDefault="00CB45E1" w:rsidP="00CB45E1">
            <w:pPr>
              <w:jc w:val="center"/>
              <w:rPr>
                <w:rFonts w:ascii="Times New Roman" w:eastAsia="Times New Roman" w:hAnsi="Times New Roman" w:cs="Times New Roman"/>
                <w:rPrChange w:id="134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47" w:author="Goehring, Benjamin" w:date="2018-08-27T07:09:00Z">
                  <w:rPr>
                    <w:rFonts w:ascii="Times" w:eastAsia="Times New Roman" w:hAnsi="Times" w:cs="Times New Roman"/>
                  </w:rPr>
                </w:rPrChange>
              </w:rPr>
              <w:t>.597</w:t>
            </w:r>
          </w:p>
        </w:tc>
        <w:tc>
          <w:tcPr>
            <w:tcW w:w="0" w:type="auto"/>
            <w:vAlign w:val="center"/>
            <w:hideMark/>
          </w:tcPr>
          <w:p w14:paraId="0AB9F3FC" w14:textId="77777777" w:rsidR="00CB45E1" w:rsidRPr="002505DC" w:rsidRDefault="00CB45E1" w:rsidP="00CB45E1">
            <w:pPr>
              <w:jc w:val="center"/>
              <w:rPr>
                <w:rFonts w:ascii="Times New Roman" w:eastAsia="Times New Roman" w:hAnsi="Times New Roman" w:cs="Times New Roman"/>
                <w:rPrChange w:id="1348"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49" w:author="Goehring, Benjamin" w:date="2018-08-27T07:09:00Z">
                  <w:rPr>
                    <w:rFonts w:ascii="Times" w:eastAsia="Times New Roman" w:hAnsi="Times" w:cs="Times New Roman"/>
                  </w:rPr>
                </w:rPrChange>
              </w:rPr>
              <w:t>.510</w:t>
            </w:r>
          </w:p>
        </w:tc>
      </w:tr>
      <w:tr w:rsidR="00CB45E1" w:rsidRPr="002505DC" w14:paraId="66B5284B" w14:textId="77777777" w:rsidTr="00CB45E1">
        <w:trPr>
          <w:tblCellSpacing w:w="15" w:type="dxa"/>
        </w:trPr>
        <w:tc>
          <w:tcPr>
            <w:tcW w:w="0" w:type="auto"/>
            <w:vAlign w:val="center"/>
            <w:hideMark/>
          </w:tcPr>
          <w:p w14:paraId="7C90510B" w14:textId="77777777" w:rsidR="00CB45E1" w:rsidRPr="002505DC" w:rsidRDefault="00CB45E1" w:rsidP="00CB45E1">
            <w:pPr>
              <w:rPr>
                <w:rFonts w:ascii="Times New Roman" w:eastAsia="Times New Roman" w:hAnsi="Times New Roman" w:cs="Times New Roman"/>
                <w:rPrChange w:id="135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51" w:author="Goehring, Benjamin" w:date="2018-08-27T07:09:00Z">
                  <w:rPr>
                    <w:rFonts w:ascii="Times" w:eastAsia="Times New Roman" w:hAnsi="Times" w:cs="Times New Roman"/>
                  </w:rPr>
                </w:rPrChange>
              </w:rPr>
              <w:t>F Statistic</w:t>
            </w:r>
          </w:p>
        </w:tc>
        <w:tc>
          <w:tcPr>
            <w:tcW w:w="0" w:type="auto"/>
            <w:vAlign w:val="center"/>
            <w:hideMark/>
          </w:tcPr>
          <w:p w14:paraId="478220C3" w14:textId="77777777" w:rsidR="00CB45E1" w:rsidRPr="002505DC" w:rsidRDefault="00CB45E1" w:rsidP="00CB45E1">
            <w:pPr>
              <w:jc w:val="center"/>
              <w:rPr>
                <w:rFonts w:ascii="Times New Roman" w:eastAsia="Times New Roman" w:hAnsi="Times New Roman" w:cs="Times New Roman"/>
                <w:rPrChange w:id="1352"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53" w:author="Goehring, Benjamin" w:date="2018-08-27T07:09:00Z">
                  <w:rPr>
                    <w:rFonts w:ascii="Times" w:eastAsia="Times New Roman" w:hAnsi="Times" w:cs="Times New Roman"/>
                  </w:rPr>
                </w:rPrChange>
              </w:rPr>
              <w:t>33.923</w:t>
            </w:r>
            <w:r w:rsidRPr="002505DC">
              <w:rPr>
                <w:rFonts w:ascii="Times New Roman" w:eastAsia="Times New Roman" w:hAnsi="Times New Roman" w:cs="Times New Roman"/>
                <w:vertAlign w:val="superscript"/>
                <w:rPrChange w:id="1354" w:author="Goehring, Benjamin" w:date="2018-08-27T07:09:00Z">
                  <w:rPr>
                    <w:rFonts w:ascii="Times" w:eastAsia="Times New Roman" w:hAnsi="Times" w:cs="Times New Roman"/>
                    <w:vertAlign w:val="superscript"/>
                  </w:rPr>
                </w:rPrChange>
              </w:rPr>
              <w:t>***</w:t>
            </w:r>
            <w:r w:rsidRPr="002505DC">
              <w:rPr>
                <w:rFonts w:ascii="Times New Roman" w:eastAsia="Times New Roman" w:hAnsi="Times New Roman" w:cs="Times New Roman"/>
                <w:rPrChange w:id="1355" w:author="Goehring, Benjamin" w:date="2018-08-27T07:09:00Z">
                  <w:rPr>
                    <w:rFonts w:ascii="Times" w:eastAsia="Times New Roman" w:hAnsi="Times" w:cs="Times New Roman"/>
                  </w:rPr>
                </w:rPrChange>
              </w:rPr>
              <w:t> (df = 23; 704)</w:t>
            </w:r>
          </w:p>
        </w:tc>
        <w:tc>
          <w:tcPr>
            <w:tcW w:w="0" w:type="auto"/>
            <w:vAlign w:val="center"/>
            <w:hideMark/>
          </w:tcPr>
          <w:p w14:paraId="662FA5CA" w14:textId="77777777" w:rsidR="00CB45E1" w:rsidRPr="002505DC" w:rsidRDefault="00CB45E1" w:rsidP="00CB45E1">
            <w:pPr>
              <w:jc w:val="center"/>
              <w:rPr>
                <w:rFonts w:ascii="Times New Roman" w:eastAsia="Times New Roman" w:hAnsi="Times New Roman" w:cs="Times New Roman"/>
                <w:rPrChange w:id="1356"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57" w:author="Goehring, Benjamin" w:date="2018-08-27T07:09:00Z">
                  <w:rPr>
                    <w:rFonts w:ascii="Times" w:eastAsia="Times New Roman" w:hAnsi="Times" w:cs="Times New Roman"/>
                  </w:rPr>
                </w:rPrChange>
              </w:rPr>
              <w:t>53.011</w:t>
            </w:r>
            <w:r w:rsidRPr="002505DC">
              <w:rPr>
                <w:rFonts w:ascii="Times New Roman" w:eastAsia="Times New Roman" w:hAnsi="Times New Roman" w:cs="Times New Roman"/>
                <w:vertAlign w:val="superscript"/>
                <w:rPrChange w:id="1358" w:author="Goehring, Benjamin" w:date="2018-08-27T07:09:00Z">
                  <w:rPr>
                    <w:rFonts w:ascii="Times" w:eastAsia="Times New Roman" w:hAnsi="Times" w:cs="Times New Roman"/>
                    <w:vertAlign w:val="superscript"/>
                  </w:rPr>
                </w:rPrChange>
              </w:rPr>
              <w:t>***</w:t>
            </w:r>
            <w:r w:rsidRPr="002505DC">
              <w:rPr>
                <w:rFonts w:ascii="Times New Roman" w:eastAsia="Times New Roman" w:hAnsi="Times New Roman" w:cs="Times New Roman"/>
                <w:rPrChange w:id="1359" w:author="Goehring, Benjamin" w:date="2018-08-27T07:09:00Z">
                  <w:rPr>
                    <w:rFonts w:ascii="Times" w:eastAsia="Times New Roman" w:hAnsi="Times" w:cs="Times New Roman"/>
                  </w:rPr>
                </w:rPrChange>
              </w:rPr>
              <w:t> (df = 23; 704)</w:t>
            </w:r>
          </w:p>
        </w:tc>
        <w:tc>
          <w:tcPr>
            <w:tcW w:w="0" w:type="auto"/>
            <w:vAlign w:val="center"/>
            <w:hideMark/>
          </w:tcPr>
          <w:p w14:paraId="4CF82520" w14:textId="77777777" w:rsidR="00CB45E1" w:rsidRPr="002505DC" w:rsidRDefault="00CB45E1" w:rsidP="00CB45E1">
            <w:pPr>
              <w:jc w:val="center"/>
              <w:rPr>
                <w:rFonts w:ascii="Times New Roman" w:eastAsia="Times New Roman" w:hAnsi="Times New Roman" w:cs="Times New Roman"/>
                <w:rPrChange w:id="1360" w:author="Goehring, Benjamin" w:date="2018-08-27T07:09:00Z">
                  <w:rPr>
                    <w:rFonts w:ascii="Times" w:eastAsia="Times New Roman" w:hAnsi="Times" w:cs="Times New Roman"/>
                  </w:rPr>
                </w:rPrChange>
              </w:rPr>
            </w:pPr>
            <w:r w:rsidRPr="002505DC">
              <w:rPr>
                <w:rFonts w:ascii="Times New Roman" w:eastAsia="Times New Roman" w:hAnsi="Times New Roman" w:cs="Times New Roman"/>
                <w:rPrChange w:id="1361" w:author="Goehring, Benjamin" w:date="2018-08-27T07:09:00Z">
                  <w:rPr>
                    <w:rFonts w:ascii="Times" w:eastAsia="Times New Roman" w:hAnsi="Times" w:cs="Times New Roman"/>
                  </w:rPr>
                </w:rPrChange>
              </w:rPr>
              <w:t>38.328</w:t>
            </w:r>
            <w:r w:rsidRPr="002505DC">
              <w:rPr>
                <w:rFonts w:ascii="Times New Roman" w:eastAsia="Times New Roman" w:hAnsi="Times New Roman" w:cs="Times New Roman"/>
                <w:vertAlign w:val="superscript"/>
                <w:rPrChange w:id="1362" w:author="Goehring, Benjamin" w:date="2018-08-27T07:09:00Z">
                  <w:rPr>
                    <w:rFonts w:ascii="Times" w:eastAsia="Times New Roman" w:hAnsi="Times" w:cs="Times New Roman"/>
                    <w:vertAlign w:val="superscript"/>
                  </w:rPr>
                </w:rPrChange>
              </w:rPr>
              <w:t>***</w:t>
            </w:r>
            <w:r w:rsidRPr="002505DC">
              <w:rPr>
                <w:rFonts w:ascii="Times New Roman" w:eastAsia="Times New Roman" w:hAnsi="Times New Roman" w:cs="Times New Roman"/>
                <w:rPrChange w:id="1363" w:author="Goehring, Benjamin" w:date="2018-08-27T07:09:00Z">
                  <w:rPr>
                    <w:rFonts w:ascii="Times" w:eastAsia="Times New Roman" w:hAnsi="Times" w:cs="Times New Roman"/>
                  </w:rPr>
                </w:rPrChange>
              </w:rPr>
              <w:t> (df = 23; 705)</w:t>
            </w:r>
          </w:p>
        </w:tc>
      </w:tr>
      <w:tr w:rsidR="00CB45E1" w:rsidRPr="002505DC"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2505DC" w:rsidRDefault="00CB45E1" w:rsidP="00CB45E1">
            <w:pPr>
              <w:jc w:val="center"/>
              <w:rPr>
                <w:rFonts w:ascii="Times New Roman" w:eastAsia="Times New Roman" w:hAnsi="Times New Roman" w:cs="Times New Roman"/>
                <w:rPrChange w:id="1364" w:author="Goehring, Benjamin" w:date="2018-08-27T07:09:00Z">
                  <w:rPr>
                    <w:rFonts w:ascii="Times" w:eastAsia="Times New Roman" w:hAnsi="Times" w:cs="Times New Roman"/>
                  </w:rPr>
                </w:rPrChange>
              </w:rPr>
            </w:pPr>
          </w:p>
        </w:tc>
      </w:tr>
      <w:tr w:rsidR="00CB45E1" w:rsidRPr="002505DC" w14:paraId="3A7558FB" w14:textId="77777777" w:rsidTr="00CB45E1">
        <w:trPr>
          <w:tblCellSpacing w:w="15" w:type="dxa"/>
        </w:trPr>
        <w:tc>
          <w:tcPr>
            <w:tcW w:w="0" w:type="auto"/>
            <w:vAlign w:val="center"/>
            <w:hideMark/>
          </w:tcPr>
          <w:p w14:paraId="7A4B342E" w14:textId="77777777" w:rsidR="00CB45E1" w:rsidRPr="002505DC" w:rsidRDefault="00CB45E1" w:rsidP="00CB45E1">
            <w:pPr>
              <w:rPr>
                <w:rFonts w:ascii="Times New Roman" w:eastAsia="Times New Roman" w:hAnsi="Times New Roman" w:cs="Times New Roman"/>
                <w:rPrChange w:id="1365" w:author="Goehring, Benjamin" w:date="2018-08-27T07:09:00Z">
                  <w:rPr>
                    <w:rFonts w:ascii="Times" w:eastAsia="Times New Roman" w:hAnsi="Times" w:cs="Times New Roman"/>
                  </w:rPr>
                </w:rPrChange>
              </w:rPr>
            </w:pPr>
            <w:r w:rsidRPr="002505DC">
              <w:rPr>
                <w:rFonts w:ascii="Times New Roman" w:eastAsia="Times New Roman" w:hAnsi="Times New Roman" w:cs="Times New Roman"/>
                <w:i/>
                <w:iCs/>
                <w:rPrChange w:id="1366" w:author="Goehring, Benjamin" w:date="2018-08-27T07:09:00Z">
                  <w:rPr>
                    <w:rFonts w:ascii="Times" w:eastAsia="Times New Roman" w:hAnsi="Times" w:cs="Times New Roman"/>
                    <w:i/>
                    <w:iCs/>
                  </w:rPr>
                </w:rPrChange>
              </w:rPr>
              <w:t>Note:</w:t>
            </w:r>
          </w:p>
        </w:tc>
        <w:tc>
          <w:tcPr>
            <w:tcW w:w="0" w:type="auto"/>
            <w:gridSpan w:val="3"/>
            <w:vAlign w:val="center"/>
            <w:hideMark/>
          </w:tcPr>
          <w:p w14:paraId="321DC0AC" w14:textId="77777777" w:rsidR="00CB45E1" w:rsidRPr="002505DC" w:rsidRDefault="00CB45E1" w:rsidP="00CB45E1">
            <w:pPr>
              <w:jc w:val="right"/>
              <w:rPr>
                <w:rFonts w:ascii="Times New Roman" w:eastAsia="Times New Roman" w:hAnsi="Times New Roman" w:cs="Times New Roman"/>
                <w:rPrChange w:id="1367" w:author="Goehring, Benjamin" w:date="2018-08-27T07:09:00Z">
                  <w:rPr>
                    <w:rFonts w:ascii="Times" w:eastAsia="Times New Roman" w:hAnsi="Times" w:cs="Times New Roman"/>
                  </w:rPr>
                </w:rPrChange>
              </w:rPr>
            </w:pPr>
            <w:r w:rsidRPr="002505DC">
              <w:rPr>
                <w:rFonts w:ascii="Times New Roman" w:eastAsia="Times New Roman" w:hAnsi="Times New Roman" w:cs="Times New Roman"/>
                <w:vertAlign w:val="superscript"/>
                <w:rPrChange w:id="1368" w:author="Goehring, Benjamin" w:date="2018-08-27T07:09:00Z">
                  <w:rPr>
                    <w:rFonts w:ascii="Times" w:eastAsia="Times New Roman" w:hAnsi="Times" w:cs="Times New Roman"/>
                    <w:vertAlign w:val="superscript"/>
                  </w:rPr>
                </w:rPrChange>
              </w:rPr>
              <w:t>*</w:t>
            </w:r>
            <w:r w:rsidRPr="002505DC">
              <w:rPr>
                <w:rFonts w:ascii="Times New Roman" w:eastAsia="Times New Roman" w:hAnsi="Times New Roman" w:cs="Times New Roman"/>
                <w:rPrChange w:id="1369" w:author="Goehring, Benjamin" w:date="2018-08-27T07:09:00Z">
                  <w:rPr>
                    <w:rFonts w:ascii="Times" w:eastAsia="Times New Roman" w:hAnsi="Times" w:cs="Times New Roman"/>
                  </w:rPr>
                </w:rPrChange>
              </w:rPr>
              <w:t>p&lt;0.1; </w:t>
            </w:r>
            <w:r w:rsidRPr="002505DC">
              <w:rPr>
                <w:rFonts w:ascii="Times New Roman" w:eastAsia="Times New Roman" w:hAnsi="Times New Roman" w:cs="Times New Roman"/>
                <w:vertAlign w:val="superscript"/>
                <w:rPrChange w:id="1370" w:author="Goehring, Benjamin" w:date="2018-08-27T07:09:00Z">
                  <w:rPr>
                    <w:rFonts w:ascii="Times" w:eastAsia="Times New Roman" w:hAnsi="Times" w:cs="Times New Roman"/>
                    <w:vertAlign w:val="superscript"/>
                  </w:rPr>
                </w:rPrChange>
              </w:rPr>
              <w:t>**</w:t>
            </w:r>
            <w:r w:rsidRPr="002505DC">
              <w:rPr>
                <w:rFonts w:ascii="Times New Roman" w:eastAsia="Times New Roman" w:hAnsi="Times New Roman" w:cs="Times New Roman"/>
                <w:rPrChange w:id="1371" w:author="Goehring, Benjamin" w:date="2018-08-27T07:09:00Z">
                  <w:rPr>
                    <w:rFonts w:ascii="Times" w:eastAsia="Times New Roman" w:hAnsi="Times" w:cs="Times New Roman"/>
                  </w:rPr>
                </w:rPrChange>
              </w:rPr>
              <w:t>p&lt;0.05; </w:t>
            </w:r>
            <w:r w:rsidRPr="002505DC">
              <w:rPr>
                <w:rFonts w:ascii="Times New Roman" w:eastAsia="Times New Roman" w:hAnsi="Times New Roman" w:cs="Times New Roman"/>
                <w:vertAlign w:val="superscript"/>
                <w:rPrChange w:id="1372" w:author="Goehring, Benjamin" w:date="2018-08-27T07:09:00Z">
                  <w:rPr>
                    <w:rFonts w:ascii="Times" w:eastAsia="Times New Roman" w:hAnsi="Times" w:cs="Times New Roman"/>
                    <w:vertAlign w:val="superscript"/>
                  </w:rPr>
                </w:rPrChange>
              </w:rPr>
              <w:t>***</w:t>
            </w:r>
            <w:r w:rsidRPr="002505DC">
              <w:rPr>
                <w:rFonts w:ascii="Times New Roman" w:eastAsia="Times New Roman" w:hAnsi="Times New Roman" w:cs="Times New Roman"/>
                <w:rPrChange w:id="1373" w:author="Goehring, Benjamin" w:date="2018-08-27T07:09:00Z">
                  <w:rPr>
                    <w:rFonts w:ascii="Times" w:eastAsia="Times New Roman" w:hAnsi="Times" w:cs="Times New Roman"/>
                  </w:rPr>
                </w:rPrChange>
              </w:rPr>
              <w:t>p&lt;0.01</w:t>
            </w:r>
          </w:p>
        </w:tc>
      </w:tr>
    </w:tbl>
    <w:p w14:paraId="5C8D2F3D" w14:textId="16E4C8A5" w:rsidR="009C59C8" w:rsidRPr="00E66630" w:rsidRDefault="009C59C8" w:rsidP="00CE5701">
      <w:pPr>
        <w:rPr>
          <w:rFonts w:ascii="Times New Roman" w:hAnsi="Times New Roman" w:cs="Times New Roman"/>
          <w:b/>
          <w:szCs w:val="16"/>
        </w:rPr>
      </w:pPr>
    </w:p>
    <w:p w14:paraId="61F2314A" w14:textId="2359CB70" w:rsidR="009C59C8" w:rsidRPr="002505DC" w:rsidRDefault="009C59C8" w:rsidP="009C59C8">
      <w:pPr>
        <w:rPr>
          <w:rFonts w:ascii="Times New Roman" w:hAnsi="Times New Roman" w:cs="Times New Roman"/>
          <w:szCs w:val="16"/>
        </w:rPr>
      </w:pPr>
    </w:p>
    <w:p w14:paraId="46DE3C36" w14:textId="56B8CA1E" w:rsidR="009C59C8" w:rsidRPr="002505DC" w:rsidRDefault="009C59C8" w:rsidP="009C59C8">
      <w:pPr>
        <w:rPr>
          <w:rFonts w:ascii="Times New Roman" w:hAnsi="Times New Roman" w:cs="Times New Roman"/>
          <w:szCs w:val="16"/>
        </w:rPr>
      </w:pPr>
    </w:p>
    <w:p w14:paraId="0A2ECD53" w14:textId="40879642" w:rsidR="009C59C8" w:rsidRPr="002505DC" w:rsidRDefault="009C59C8" w:rsidP="009C59C8">
      <w:pPr>
        <w:rPr>
          <w:rFonts w:ascii="Times New Roman" w:hAnsi="Times New Roman" w:cs="Times New Roman"/>
          <w:szCs w:val="16"/>
        </w:rPr>
      </w:pPr>
    </w:p>
    <w:p w14:paraId="2C9C4928" w14:textId="77777777" w:rsidR="00624060" w:rsidRPr="002505DC" w:rsidRDefault="00624060" w:rsidP="009C59C8">
      <w:pPr>
        <w:rPr>
          <w:rFonts w:ascii="Times New Roman" w:hAnsi="Times New Roman" w:cs="Times New Roman"/>
          <w:szCs w:val="16"/>
        </w:rPr>
        <w:sectPr w:rsidR="00624060" w:rsidRPr="002505DC" w:rsidSect="00624060">
          <w:pgSz w:w="12240" w:h="15840"/>
          <w:pgMar w:top="1440" w:right="1440" w:bottom="1440" w:left="1440" w:header="720" w:footer="720" w:gutter="0"/>
          <w:cols w:space="720"/>
          <w:titlePg/>
          <w:docGrid w:linePitch="360"/>
        </w:sectPr>
      </w:pPr>
    </w:p>
    <w:p w14:paraId="51DCC21C" w14:textId="3C823E42" w:rsidR="00624060" w:rsidRPr="002505DC"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2505DC"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2505DC" w:rsidRDefault="00A10D7B" w:rsidP="00624060">
            <w:pPr>
              <w:rPr>
                <w:rFonts w:ascii="Times New Roman" w:eastAsia="Times New Roman" w:hAnsi="Times New Roman" w:cs="Times New Roman"/>
                <w:b/>
                <w:bCs/>
                <w:color w:val="000000"/>
              </w:rPr>
            </w:pPr>
            <w:r w:rsidRPr="002505DC">
              <w:rPr>
                <w:rFonts w:ascii="Times New Roman" w:eastAsia="Times New Roman" w:hAnsi="Times New Roman" w:cs="Times New Roman"/>
                <w:b/>
                <w:bCs/>
                <w:color w:val="000000"/>
              </w:rPr>
              <w:t>Table A.5</w:t>
            </w:r>
            <w:r w:rsidR="00624060" w:rsidRPr="002505DC">
              <w:rPr>
                <w:rFonts w:ascii="Times New Roman" w:eastAsia="Times New Roman" w:hAnsi="Times New Roman" w:cs="Times New Roman"/>
                <w:b/>
                <w:bCs/>
                <w:color w:val="000000"/>
              </w:rPr>
              <w:t xml:space="preserve"> - Descriptions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w:t>
            </w:r>
          </w:p>
        </w:tc>
      </w:tr>
      <w:tr w:rsidR="00F73498" w:rsidRPr="002505DC"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2505DC" w:rsidRDefault="00624060" w:rsidP="00624060">
            <w:pPr>
              <w:rPr>
                <w:rFonts w:ascii="Times New Roman" w:eastAsia="Times New Roman" w:hAnsi="Times New Roman" w:cs="Times New Roman"/>
                <w:color w:val="000000"/>
              </w:rPr>
            </w:pPr>
            <w:r w:rsidRPr="00E6663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2505DC" w:rsidRDefault="00F73498"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Notes</w:t>
            </w:r>
          </w:p>
        </w:tc>
      </w:tr>
      <w:tr w:rsidR="00F73498" w:rsidRPr="002505DC"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2505DC" w:rsidRDefault="00624060" w:rsidP="00624060">
            <w:pPr>
              <w:rPr>
                <w:rFonts w:ascii="Times New Roman" w:eastAsia="Times New Roman" w:hAnsi="Times New Roman" w:cs="Times New Roman"/>
                <w:i/>
                <w:iCs/>
                <w:color w:val="000000"/>
              </w:rPr>
            </w:pPr>
            <w:r w:rsidRPr="00E6663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2505DC">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N.A.</w:t>
            </w:r>
          </w:p>
        </w:tc>
      </w:tr>
      <w:tr w:rsidR="00F73498" w:rsidRPr="002505DC"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2505DC" w:rsidRDefault="00624060" w:rsidP="00624060">
            <w:pPr>
              <w:rPr>
                <w:rFonts w:ascii="Times New Roman" w:eastAsia="Times New Roman" w:hAnsi="Times New Roman" w:cs="Times New Roman"/>
                <w:i/>
                <w:iCs/>
                <w:color w:val="000000"/>
              </w:rPr>
            </w:pPr>
            <w:r w:rsidRPr="00E6663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2505DC" w:rsidRDefault="002C40C9"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Percentage change in a </w:t>
            </w:r>
            <w:r w:rsidR="00624060" w:rsidRPr="002505DC">
              <w:rPr>
                <w:rFonts w:ascii="Times New Roman" w:eastAsia="Times New Roman" w:hAnsi="Times New Roman" w:cs="Times New Roman"/>
                <w:color w:val="000000"/>
              </w:rPr>
              <w:t xml:space="preserve">state's annual average monthly TANF </w:t>
            </w:r>
            <w:r w:rsidRPr="002505DC">
              <w:rPr>
                <w:rFonts w:ascii="Times New Roman" w:eastAsia="Times New Roman" w:hAnsi="Times New Roman" w:cs="Times New Roman"/>
                <w:color w:val="000000"/>
              </w:rPr>
              <w:t>and</w:t>
            </w:r>
            <w:r w:rsidR="00624060" w:rsidRPr="002505DC">
              <w:rPr>
                <w:rFonts w:ascii="Times New Roman" w:eastAsia="Times New Roman" w:hAnsi="Times New Roman" w:cs="Times New Roman"/>
                <w:color w:val="000000"/>
              </w:rPr>
              <w:t xml:space="preserve"> SSP-MOE assistance recipients</w:t>
            </w:r>
            <w:r w:rsidRPr="002505DC">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U.S. Department of Health and Human Services - Administration of Children and Families. "TANF Caseload Data."</w:t>
            </w:r>
            <w:r w:rsidRPr="002505DC">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N.A.</w:t>
            </w:r>
          </w:p>
        </w:tc>
      </w:tr>
      <w:tr w:rsidR="00F73498" w:rsidRPr="002505DC"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2505DC" w:rsidRDefault="00624060" w:rsidP="00624060">
            <w:pPr>
              <w:rPr>
                <w:rFonts w:ascii="Times New Roman" w:eastAsia="Times New Roman" w:hAnsi="Times New Roman" w:cs="Times New Roman"/>
                <w:i/>
                <w:iCs/>
                <w:color w:val="000000"/>
              </w:rPr>
            </w:pPr>
            <w:r w:rsidRPr="00E6663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2505DC">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N.A.</w:t>
            </w:r>
          </w:p>
        </w:tc>
      </w:tr>
      <w:tr w:rsidR="00F73498" w:rsidRPr="002505DC"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2505DC" w:rsidRDefault="00624060" w:rsidP="00624060">
            <w:pPr>
              <w:rPr>
                <w:rFonts w:ascii="Times New Roman" w:eastAsia="Times New Roman" w:hAnsi="Times New Roman" w:cs="Times New Roman"/>
                <w:i/>
                <w:iCs/>
                <w:color w:val="000000"/>
              </w:rPr>
            </w:pPr>
            <w:r w:rsidRPr="00E6663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National Association of State Budget Officers. </w:t>
            </w:r>
            <w:r w:rsidRPr="002505DC">
              <w:rPr>
                <w:rFonts w:ascii="Times New Roman" w:eastAsia="Times New Roman" w:hAnsi="Times New Roman" w:cs="Times New Roman"/>
                <w:i/>
                <w:iCs/>
                <w:color w:val="000000"/>
              </w:rPr>
              <w:t xml:space="preserve">The Fiscal Survey of the States. </w:t>
            </w:r>
            <w:r w:rsidRPr="002505DC">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Budgetary data is collected from the appendices to the fall editions of </w:t>
            </w:r>
            <w:r w:rsidRPr="002505DC">
              <w:rPr>
                <w:rFonts w:ascii="Times New Roman" w:eastAsia="Times New Roman" w:hAnsi="Times New Roman" w:cs="Times New Roman"/>
                <w:i/>
                <w:iCs/>
                <w:color w:val="000000"/>
              </w:rPr>
              <w:t>The</w:t>
            </w:r>
            <w:r w:rsidRPr="002505DC">
              <w:rPr>
                <w:rFonts w:ascii="Times New Roman" w:eastAsia="Times New Roman" w:hAnsi="Times New Roman" w:cs="Times New Roman"/>
                <w:color w:val="000000"/>
              </w:rPr>
              <w:t xml:space="preserve"> </w:t>
            </w:r>
            <w:r w:rsidRPr="002505DC">
              <w:rPr>
                <w:rFonts w:ascii="Times New Roman" w:eastAsia="Times New Roman" w:hAnsi="Times New Roman" w:cs="Times New Roman"/>
                <w:i/>
                <w:iCs/>
                <w:color w:val="000000"/>
              </w:rPr>
              <w:t>Fiscal Survey of States</w:t>
            </w:r>
            <w:r w:rsidRPr="002505DC">
              <w:rPr>
                <w:rFonts w:ascii="Times New Roman" w:eastAsia="Times New Roman" w:hAnsi="Times New Roman" w:cs="Times New Roman"/>
                <w:color w:val="000000"/>
              </w:rPr>
              <w:t xml:space="preserve">. </w:t>
            </w:r>
          </w:p>
        </w:tc>
      </w:tr>
      <w:tr w:rsidR="00F73498" w:rsidRPr="002505DC"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2505DC" w:rsidRDefault="00624060" w:rsidP="00624060">
            <w:pPr>
              <w:rPr>
                <w:rFonts w:ascii="Times New Roman" w:eastAsia="Times New Roman" w:hAnsi="Times New Roman" w:cs="Times New Roman"/>
                <w:i/>
                <w:iCs/>
                <w:color w:val="000000"/>
              </w:rPr>
            </w:pPr>
            <w:r w:rsidRPr="00E6663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2505DC" w:rsidRDefault="00F73498" w:rsidP="00624060">
            <w:pPr>
              <w:rPr>
                <w:rFonts w:ascii="Times New Roman" w:eastAsia="Times New Roman" w:hAnsi="Times New Roman" w:cs="Times New Roman"/>
                <w:color w:val="000000"/>
              </w:rPr>
            </w:pPr>
            <w:r w:rsidRPr="002505DC">
              <w:rPr>
                <w:rFonts w:ascii="Times New Roman" w:hAnsi="Times New Roman" w:cs="Times New Roman"/>
              </w:rPr>
              <w:t>GOVTIDEO</w:t>
            </w:r>
            <w:r w:rsidRPr="002505DC">
              <w:rPr>
                <w:rFonts w:ascii="Times New Roman" w:hAnsi="Times New Roman" w:cs="Times New Roman"/>
                <w:vertAlign w:val="subscript"/>
              </w:rPr>
              <w:t xml:space="preserve">s, t </w:t>
            </w:r>
            <w:r w:rsidRPr="002505DC">
              <w:rPr>
                <w:rFonts w:ascii="Times New Roman" w:hAnsi="Times New Roman" w:cs="Times New Roman"/>
              </w:rPr>
              <w:t>= (.25)[(POW:DEM:LOW</w:t>
            </w:r>
            <w:r w:rsidRPr="002505DC">
              <w:rPr>
                <w:rFonts w:ascii="Times New Roman" w:hAnsi="Times New Roman" w:cs="Times New Roman"/>
                <w:vertAlign w:val="subscript"/>
              </w:rPr>
              <w:t>s,t</w:t>
            </w:r>
            <w:r w:rsidRPr="002505DC">
              <w:rPr>
                <w:rFonts w:ascii="Times New Roman" w:hAnsi="Times New Roman" w:cs="Times New Roman"/>
              </w:rPr>
              <w:t>)(ID:DEM:LOW</w:t>
            </w:r>
            <w:r w:rsidRPr="002505DC">
              <w:rPr>
                <w:rFonts w:ascii="Times New Roman" w:hAnsi="Times New Roman" w:cs="Times New Roman"/>
                <w:vertAlign w:val="subscript"/>
              </w:rPr>
              <w:t>s,t</w:t>
            </w:r>
            <w:r w:rsidRPr="002505DC">
              <w:rPr>
                <w:rFonts w:ascii="Times New Roman" w:hAnsi="Times New Roman" w:cs="Times New Roman"/>
              </w:rPr>
              <w:t>) + (POW:REP:LOW</w:t>
            </w:r>
            <w:r w:rsidRPr="002505DC">
              <w:rPr>
                <w:rFonts w:ascii="Times New Roman" w:hAnsi="Times New Roman" w:cs="Times New Roman"/>
                <w:vertAlign w:val="subscript"/>
              </w:rPr>
              <w:t>s,t</w:t>
            </w:r>
            <w:r w:rsidRPr="002505DC">
              <w:rPr>
                <w:rFonts w:ascii="Times New Roman" w:hAnsi="Times New Roman" w:cs="Times New Roman"/>
              </w:rPr>
              <w:t>)(ID:REP:LOW</w:t>
            </w:r>
            <w:r w:rsidRPr="002505DC">
              <w:rPr>
                <w:rFonts w:ascii="Times New Roman" w:hAnsi="Times New Roman" w:cs="Times New Roman"/>
                <w:vertAlign w:val="subscript"/>
              </w:rPr>
              <w:t>s,t</w:t>
            </w:r>
            <w:r w:rsidRPr="002505DC">
              <w:rPr>
                <w:rFonts w:ascii="Times New Roman" w:hAnsi="Times New Roman" w:cs="Times New Roman"/>
              </w:rPr>
              <w:t>)] + (.25)[(POW:DEM:UPP</w:t>
            </w:r>
            <w:r w:rsidRPr="002505DC">
              <w:rPr>
                <w:rFonts w:ascii="Times New Roman" w:hAnsi="Times New Roman" w:cs="Times New Roman"/>
                <w:vertAlign w:val="subscript"/>
              </w:rPr>
              <w:t>s,t</w:t>
            </w:r>
            <w:r w:rsidRPr="002505DC">
              <w:rPr>
                <w:rFonts w:ascii="Times New Roman" w:hAnsi="Times New Roman" w:cs="Times New Roman"/>
              </w:rPr>
              <w:t>)(ID:DEM:UPP</w:t>
            </w:r>
            <w:r w:rsidRPr="002505DC">
              <w:rPr>
                <w:rFonts w:ascii="Times New Roman" w:hAnsi="Times New Roman" w:cs="Times New Roman"/>
                <w:vertAlign w:val="subscript"/>
              </w:rPr>
              <w:t>s,t</w:t>
            </w:r>
            <w:r w:rsidRPr="002505DC">
              <w:rPr>
                <w:rFonts w:ascii="Times New Roman" w:hAnsi="Times New Roman" w:cs="Times New Roman"/>
              </w:rPr>
              <w:t>) + (POW:REP:UPP</w:t>
            </w:r>
            <w:r w:rsidRPr="002505DC">
              <w:rPr>
                <w:rFonts w:ascii="Times New Roman" w:hAnsi="Times New Roman" w:cs="Times New Roman"/>
                <w:vertAlign w:val="subscript"/>
              </w:rPr>
              <w:t>s,t</w:t>
            </w:r>
            <w:r w:rsidRPr="002505DC">
              <w:rPr>
                <w:rFonts w:ascii="Times New Roman" w:hAnsi="Times New Roman" w:cs="Times New Roman"/>
              </w:rPr>
              <w:t>)(ID:REP:UPP</w:t>
            </w:r>
            <w:r w:rsidRPr="002505DC">
              <w:rPr>
                <w:rFonts w:ascii="Times New Roman" w:hAnsi="Times New Roman" w:cs="Times New Roman"/>
                <w:vertAlign w:val="subscript"/>
              </w:rPr>
              <w:t>s,t</w:t>
            </w:r>
            <w:r w:rsidRPr="002505DC">
              <w:rPr>
                <w:rFonts w:ascii="Times New Roman" w:hAnsi="Times New Roman" w:cs="Times New Roman"/>
              </w:rPr>
              <w:t>)] + (.50)[ID:GOV</w:t>
            </w:r>
            <w:r w:rsidRPr="002505DC">
              <w:rPr>
                <w:rFonts w:ascii="Times New Roman" w:hAnsi="Times New Roman" w:cs="Times New Roman"/>
                <w:vertAlign w:val="subscript"/>
              </w:rPr>
              <w:t>s,t</w:t>
            </w:r>
            <w:r w:rsidRPr="002505DC">
              <w:rPr>
                <w:rFonts w:ascii="Times New Roman" w:hAnsi="Times New Roman" w:cs="Times New Roman"/>
              </w:rPr>
              <w:t xml:space="preserve">]. Where </w:t>
            </w:r>
            <w:r w:rsidRPr="002505DC">
              <w:rPr>
                <w:rFonts w:ascii="Times New Roman" w:hAnsi="Times New Roman" w:cs="Times New Roman"/>
                <w:i/>
              </w:rPr>
              <w:t>GOVTIDEO</w:t>
            </w:r>
            <w:r w:rsidRPr="002505DC">
              <w:rPr>
                <w:rFonts w:ascii="Times New Roman" w:hAnsi="Times New Roman" w:cs="Times New Roman"/>
              </w:rPr>
              <w:t xml:space="preserve"> is the government ideology of state </w:t>
            </w:r>
            <w:r w:rsidRPr="002505DC">
              <w:rPr>
                <w:rFonts w:ascii="Times New Roman" w:hAnsi="Times New Roman" w:cs="Times New Roman"/>
                <w:i/>
              </w:rPr>
              <w:t xml:space="preserve">s </w:t>
            </w:r>
            <w:r w:rsidRPr="002505DC">
              <w:rPr>
                <w:rFonts w:ascii="Times New Roman" w:hAnsi="Times New Roman" w:cs="Times New Roman"/>
              </w:rPr>
              <w:t xml:space="preserve">in year </w:t>
            </w:r>
            <w:r w:rsidRPr="002505DC">
              <w:rPr>
                <w:rFonts w:ascii="Times New Roman" w:hAnsi="Times New Roman" w:cs="Times New Roman"/>
                <w:i/>
              </w:rPr>
              <w:t>t</w:t>
            </w:r>
            <w:r w:rsidRPr="002505DC">
              <w:rPr>
                <w:rFonts w:ascii="Times New Roman" w:hAnsi="Times New Roman" w:cs="Times New Roman"/>
              </w:rPr>
              <w:t xml:space="preserve">; </w:t>
            </w:r>
            <w:r w:rsidRPr="002505DC">
              <w:rPr>
                <w:rFonts w:ascii="Times New Roman" w:hAnsi="Times New Roman" w:cs="Times New Roman"/>
                <w:i/>
              </w:rPr>
              <w:t>POW:DEM:LOW</w:t>
            </w:r>
            <w:r w:rsidRPr="002505DC">
              <w:rPr>
                <w:rFonts w:ascii="Times New Roman" w:hAnsi="Times New Roman" w:cs="Times New Roman"/>
              </w:rPr>
              <w:t xml:space="preserve">, </w:t>
            </w:r>
            <w:r w:rsidRPr="002505DC">
              <w:rPr>
                <w:rFonts w:ascii="Times New Roman" w:hAnsi="Times New Roman" w:cs="Times New Roman"/>
                <w:i/>
              </w:rPr>
              <w:t>POW:REP:LOW, POW:DEM:UPP</w:t>
            </w:r>
            <w:r w:rsidRPr="002505DC">
              <w:rPr>
                <w:rFonts w:ascii="Times New Roman" w:hAnsi="Times New Roman" w:cs="Times New Roman"/>
              </w:rPr>
              <w:t xml:space="preserve">, and </w:t>
            </w:r>
            <w:r w:rsidRPr="002505DC">
              <w:rPr>
                <w:rFonts w:ascii="Times New Roman" w:hAnsi="Times New Roman" w:cs="Times New Roman"/>
                <w:i/>
              </w:rPr>
              <w:t xml:space="preserve">POW:REP:UPP </w:t>
            </w:r>
            <w:r w:rsidRPr="002505DC">
              <w:rPr>
                <w:rFonts w:ascii="Times New Roman" w:hAnsi="Times New Roman" w:cs="Times New Roman"/>
              </w:rPr>
              <w:t xml:space="preserve">capture, respectively, the proportional control of the democratic and republican parties in the upper and lower legislative chambers in state </w:t>
            </w:r>
            <w:r w:rsidRPr="002505DC">
              <w:rPr>
                <w:rFonts w:ascii="Times New Roman" w:hAnsi="Times New Roman" w:cs="Times New Roman"/>
                <w:i/>
              </w:rPr>
              <w:t xml:space="preserve">s </w:t>
            </w:r>
            <w:r w:rsidRPr="002505DC">
              <w:rPr>
                <w:rFonts w:ascii="Times New Roman" w:hAnsi="Times New Roman" w:cs="Times New Roman"/>
              </w:rPr>
              <w:t xml:space="preserve">in year </w:t>
            </w:r>
            <w:r w:rsidRPr="002505DC">
              <w:rPr>
                <w:rFonts w:ascii="Times New Roman" w:hAnsi="Times New Roman" w:cs="Times New Roman"/>
                <w:i/>
              </w:rPr>
              <w:t>t</w:t>
            </w:r>
            <w:r w:rsidRPr="002505DC">
              <w:rPr>
                <w:rFonts w:ascii="Times New Roman" w:hAnsi="Times New Roman" w:cs="Times New Roman"/>
              </w:rPr>
              <w:t xml:space="preserve">; </w:t>
            </w:r>
            <w:r w:rsidRPr="002505DC">
              <w:rPr>
                <w:rFonts w:ascii="Times New Roman" w:hAnsi="Times New Roman" w:cs="Times New Roman"/>
                <w:i/>
              </w:rPr>
              <w:t xml:space="preserve">ID:DEM:LOW, ID:REP:LOW, ID:DEM:UPP, </w:t>
            </w:r>
            <w:r w:rsidRPr="002505DC">
              <w:rPr>
                <w:rFonts w:ascii="Times New Roman" w:hAnsi="Times New Roman" w:cs="Times New Roman"/>
              </w:rPr>
              <w:t>and</w:t>
            </w:r>
            <w:r w:rsidRPr="002505DC">
              <w:rPr>
                <w:rFonts w:ascii="Times New Roman" w:hAnsi="Times New Roman" w:cs="Times New Roman"/>
                <w:i/>
              </w:rPr>
              <w:t xml:space="preserve"> ID:REP:UPP </w:t>
            </w:r>
            <w:r w:rsidRPr="002505DC">
              <w:rPr>
                <w:rFonts w:ascii="Times New Roman" w:hAnsi="Times New Roman" w:cs="Times New Roman"/>
              </w:rPr>
              <w:t xml:space="preserve">measure, respectively, the political ideologies of the democratic and republican parties in the upper and lower legislative chambers in state </w:t>
            </w:r>
            <w:r w:rsidRPr="002505DC">
              <w:rPr>
                <w:rFonts w:ascii="Times New Roman" w:hAnsi="Times New Roman" w:cs="Times New Roman"/>
                <w:i/>
              </w:rPr>
              <w:t xml:space="preserve">s </w:t>
            </w:r>
            <w:r w:rsidRPr="002505DC">
              <w:rPr>
                <w:rFonts w:ascii="Times New Roman" w:hAnsi="Times New Roman" w:cs="Times New Roman"/>
              </w:rPr>
              <w:t xml:space="preserve">in year </w:t>
            </w:r>
            <w:r w:rsidRPr="002505DC">
              <w:rPr>
                <w:rFonts w:ascii="Times New Roman" w:hAnsi="Times New Roman" w:cs="Times New Roman"/>
                <w:i/>
              </w:rPr>
              <w:t>t</w:t>
            </w:r>
            <w:r w:rsidRPr="002505DC">
              <w:rPr>
                <w:rFonts w:ascii="Times New Roman" w:hAnsi="Times New Roman" w:cs="Times New Roman"/>
              </w:rPr>
              <w:t xml:space="preserve">; and </w:t>
            </w:r>
            <w:r w:rsidRPr="002505DC">
              <w:rPr>
                <w:rFonts w:ascii="Times New Roman" w:hAnsi="Times New Roman" w:cs="Times New Roman"/>
                <w:i/>
              </w:rPr>
              <w:t xml:space="preserve">ID:GOV </w:t>
            </w:r>
            <w:r w:rsidRPr="002505DC">
              <w:rPr>
                <w:rFonts w:ascii="Times New Roman" w:hAnsi="Times New Roman" w:cs="Times New Roman"/>
              </w:rPr>
              <w:t xml:space="preserve">is the ideology of the governor in state </w:t>
            </w:r>
            <w:r w:rsidRPr="002505DC">
              <w:rPr>
                <w:rFonts w:ascii="Times New Roman" w:hAnsi="Times New Roman" w:cs="Times New Roman"/>
                <w:i/>
              </w:rPr>
              <w:t xml:space="preserve">s </w:t>
            </w:r>
            <w:r w:rsidRPr="002505DC">
              <w:rPr>
                <w:rFonts w:ascii="Times New Roman" w:hAnsi="Times New Roman" w:cs="Times New Roman"/>
              </w:rPr>
              <w:t xml:space="preserve">in year </w:t>
            </w:r>
            <w:r w:rsidRPr="002505DC">
              <w:rPr>
                <w:rFonts w:ascii="Times New Roman" w:hAnsi="Times New Roman" w:cs="Times New Roman"/>
                <w:i/>
              </w:rPr>
              <w:t>t</w:t>
            </w:r>
            <w:r w:rsidRPr="002505D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Berry, W. D., Fording, R. C., Ringquist, E. J., Hanson, R. L., and Klarner, C. E. 2010. Measuring Citizen and Government Ideology in the U.S. States: A Re-appraisal. </w:t>
            </w:r>
            <w:r w:rsidRPr="002505DC">
              <w:rPr>
                <w:rFonts w:ascii="Times New Roman" w:eastAsia="Times New Roman" w:hAnsi="Times New Roman" w:cs="Times New Roman"/>
                <w:i/>
                <w:iCs/>
                <w:color w:val="000000"/>
              </w:rPr>
              <w:t>State Politics &amp; Policy Quarterly.</w:t>
            </w:r>
            <w:r w:rsidRPr="002505DC">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See the </w:t>
            </w:r>
            <w:r w:rsidRPr="002505DC">
              <w:rPr>
                <w:rFonts w:ascii="Times New Roman" w:eastAsia="Times New Roman" w:hAnsi="Times New Roman" w:cs="Times New Roman"/>
                <w:i/>
                <w:iCs/>
                <w:color w:val="000000"/>
              </w:rPr>
              <w:t xml:space="preserve">inst6014_nom </w:t>
            </w:r>
            <w:r w:rsidRPr="002505DC">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2505DC"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2505DC" w:rsidRDefault="00624060" w:rsidP="00624060">
            <w:pPr>
              <w:rPr>
                <w:rFonts w:ascii="Times New Roman" w:eastAsia="Times New Roman" w:hAnsi="Times New Roman" w:cs="Times New Roman"/>
                <w:i/>
                <w:iCs/>
                <w:color w:val="000000"/>
              </w:rPr>
            </w:pPr>
            <w:r w:rsidRPr="00E6663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A state's per capita personal income in</w:t>
            </w:r>
            <w:r w:rsidR="009C59C8" w:rsidRPr="002505DC">
              <w:rPr>
                <w:rFonts w:ascii="Times New Roman" w:eastAsia="Times New Roman" w:hAnsi="Times New Roman" w:cs="Times New Roman"/>
                <w:color w:val="000000"/>
              </w:rPr>
              <w:t xml:space="preserve"> thousands of</w:t>
            </w:r>
            <w:r w:rsidRPr="002505DC">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2505DC"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2505DC" w:rsidRDefault="00624060" w:rsidP="00624060">
            <w:pPr>
              <w:rPr>
                <w:rFonts w:ascii="Times New Roman" w:eastAsia="Times New Roman" w:hAnsi="Times New Roman" w:cs="Times New Roman"/>
                <w:i/>
                <w:iCs/>
                <w:color w:val="000000"/>
              </w:rPr>
            </w:pPr>
            <w:r w:rsidRPr="00E6663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A state's unemployment rate among its civilian noninstitutional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2505DC">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N.A.</w:t>
            </w:r>
          </w:p>
        </w:tc>
      </w:tr>
      <w:tr w:rsidR="00F73498" w:rsidRPr="002505DC"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2505DC" w:rsidRDefault="00624060" w:rsidP="00624060">
            <w:pPr>
              <w:rPr>
                <w:rFonts w:ascii="Times New Roman" w:eastAsia="Times New Roman" w:hAnsi="Times New Roman" w:cs="Times New Roman"/>
                <w:i/>
                <w:iCs/>
                <w:color w:val="000000"/>
              </w:rPr>
            </w:pPr>
            <w:r w:rsidRPr="00E6663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U.S. Department of Health and Human Services - Administration of Children and Families. "Work Participation Rates".</w:t>
            </w:r>
            <w:r w:rsidRPr="002505DC">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N.A.</w:t>
            </w:r>
          </w:p>
        </w:tc>
      </w:tr>
    </w:tbl>
    <w:p w14:paraId="45B6C629" w14:textId="4ED50003" w:rsidR="00917F40" w:rsidRPr="002505DC" w:rsidRDefault="00917F40">
      <w:pPr>
        <w:rPr>
          <w:rFonts w:ascii="Times New Roman" w:hAnsi="Times New Roman" w:cs="Times New Roman"/>
          <w:b/>
          <w:sz w:val="28"/>
        </w:rPr>
      </w:pPr>
      <w:r w:rsidRPr="00E66630">
        <w:rPr>
          <w:rFonts w:ascii="Times New Roman" w:hAnsi="Times New Roman" w:cs="Times New Roman"/>
          <w:b/>
          <w:sz w:val="28"/>
        </w:rPr>
        <w:br w:type="page"/>
      </w:r>
    </w:p>
    <w:p w14:paraId="0646D468" w14:textId="77777777" w:rsidR="00624060" w:rsidRPr="002505DC" w:rsidRDefault="00624060" w:rsidP="00CE5701">
      <w:pPr>
        <w:rPr>
          <w:rFonts w:ascii="Times New Roman" w:hAnsi="Times New Roman" w:cs="Times New Roman"/>
          <w:b/>
          <w:sz w:val="28"/>
        </w:rPr>
        <w:sectPr w:rsidR="00624060" w:rsidRPr="002505DC" w:rsidSect="00624060">
          <w:pgSz w:w="15840" w:h="12240" w:orient="landscape"/>
          <w:pgMar w:top="1440" w:right="1440" w:bottom="1440" w:left="1440" w:header="720" w:footer="720" w:gutter="0"/>
          <w:cols w:space="720"/>
          <w:titlePg/>
          <w:docGrid w:linePitch="360"/>
        </w:sectPr>
      </w:pPr>
    </w:p>
    <w:p w14:paraId="574B374E" w14:textId="77777777" w:rsidR="00EA737A" w:rsidRDefault="00EA737A" w:rsidP="00CE5701">
      <w:pPr>
        <w:rPr>
          <w:ins w:id="1374" w:author="admin" w:date="2018-09-10T15:10:00Z"/>
          <w:rFonts w:ascii="Times New Roman" w:hAnsi="Times New Roman" w:cs="Times New Roman"/>
          <w:b/>
          <w:sz w:val="28"/>
        </w:rPr>
        <w:sectPr w:rsidR="00EA737A" w:rsidSect="00624060">
          <w:pgSz w:w="15840" w:h="12240" w:orient="landscape"/>
          <w:pgMar w:top="1440" w:right="1440" w:bottom="1440" w:left="1440" w:header="720" w:footer="720" w:gutter="0"/>
          <w:cols w:space="720"/>
          <w:titlePg/>
          <w:docGrid w:linePitch="360"/>
        </w:sectPr>
      </w:pPr>
    </w:p>
    <w:p w14:paraId="00FB0532" w14:textId="728AF0F7" w:rsidR="00917F40" w:rsidRPr="002505DC" w:rsidRDefault="00646C26" w:rsidP="00CE5701">
      <w:pPr>
        <w:rPr>
          <w:rFonts w:ascii="Times New Roman" w:hAnsi="Times New Roman" w:cs="Times New Roman"/>
          <w:b/>
          <w:sz w:val="28"/>
          <w:szCs w:val="16"/>
        </w:rPr>
      </w:pPr>
      <w:r w:rsidRPr="002505DC">
        <w:rPr>
          <w:rFonts w:ascii="Times New Roman" w:hAnsi="Times New Roman" w:cs="Times New Roman"/>
          <w:b/>
          <w:sz w:val="28"/>
        </w:rPr>
        <w:lastRenderedPageBreak/>
        <w:t>References</w:t>
      </w:r>
    </w:p>
    <w:p w14:paraId="0CFE51D1" w14:textId="77777777" w:rsidR="003C0261" w:rsidRPr="002505DC" w:rsidRDefault="003C0261" w:rsidP="00CE5701">
      <w:pPr>
        <w:rPr>
          <w:rFonts w:ascii="Times New Roman" w:hAnsi="Times New Roman" w:cs="Times New Roman"/>
          <w:b/>
          <w:sz w:val="28"/>
          <w:szCs w:val="16"/>
        </w:rPr>
      </w:pPr>
    </w:p>
    <w:p w14:paraId="1BDF2637" w14:textId="77777777" w:rsidR="00CD6D4F" w:rsidRPr="002505DC" w:rsidRDefault="00314960">
      <w:pPr>
        <w:pStyle w:val="Bibliography"/>
        <w:rPr>
          <w:ins w:id="1375" w:author="Goehring, Benjamin" w:date="2018-08-26T20:12:00Z"/>
          <w:rFonts w:ascii="Times New Roman" w:hAnsi="Times New Roman" w:cs="Times New Roman"/>
        </w:rPr>
        <w:pPrChange w:id="1376" w:author="Goehring, Benjamin" w:date="2018-08-26T20:12:00Z">
          <w:pPr>
            <w:widowControl w:val="0"/>
            <w:autoSpaceDE w:val="0"/>
            <w:autoSpaceDN w:val="0"/>
            <w:adjustRightInd w:val="0"/>
          </w:pPr>
        </w:pPrChange>
      </w:pPr>
      <w:r w:rsidRPr="002505DC">
        <w:rPr>
          <w:rFonts w:ascii="Times New Roman" w:hAnsi="Times New Roman" w:cs="Times New Roman"/>
          <w:rPrChange w:id="1377" w:author="Goehring, Benjamin" w:date="2018-08-27T07:09:00Z">
            <w:rPr/>
          </w:rPrChange>
        </w:rPr>
        <w:fldChar w:fldCharType="begin"/>
      </w:r>
      <w:ins w:id="1378" w:author="Goehring, Benjamin" w:date="2018-08-26T20:12:00Z">
        <w:r w:rsidR="00CD6D4F" w:rsidRPr="002505DC">
          <w:rPr>
            <w:rFonts w:ascii="Times New Roman" w:hAnsi="Times New Roman" w:cs="Times New Roman"/>
            <w:rPrChange w:id="1379" w:author="Goehring, Benjamin" w:date="2018-08-27T07:09:00Z">
              <w:rPr/>
            </w:rPrChange>
          </w:rPr>
          <w:instrText xml:space="preserve"> ADDIN ZOTERO_BIBL {"uncited":[["http://zotero.org/users/5055722/items/XB739VV2"],["http://zotero.org/users/5055722/items/LC9WQYIT"],["http://zotero.org/users/5055722/items/HP2AEYM8"],["http://zotero.org/users/5055722/items/MF9CA6PV"],["http://zotero.org/users/5055722/items/8BW8LDNS"],["http://zotero.org/users/5055722/items/Y43G6R58"],["http://zotero.org/users/5055722/items/UT3F7EDP"],["http://zotero.org/users/5055722/items/I6Q8VSGE"]],"omitted":[],"custom":[]} CSL_BIBLIOGRAPHY </w:instrText>
        </w:r>
      </w:ins>
      <w:del w:id="1380" w:author="Goehring, Benjamin" w:date="2018-08-26T20:12:00Z">
        <w:r w:rsidR="00A43DC3" w:rsidRPr="002505DC" w:rsidDel="00CD6D4F">
          <w:rPr>
            <w:rFonts w:ascii="Times New Roman" w:hAnsi="Times New Roman" w:cs="Times New Roman"/>
            <w:rPrChange w:id="1381" w:author="Goehring, Benjamin" w:date="2018-08-27T07:09:00Z">
              <w:rPr/>
            </w:rPrChange>
          </w:rPr>
          <w:delInstrText xml:space="preserve"> ADDIN ZOTERO_BIBL {"uncited":[],"omitted":[],"custom":[]} CSL_BIBLIOGRAPHY </w:delInstrText>
        </w:r>
      </w:del>
      <w:r w:rsidRPr="002505DC">
        <w:rPr>
          <w:rFonts w:ascii="Times New Roman" w:hAnsi="Times New Roman" w:cs="Times New Roman"/>
          <w:rPrChange w:id="1382" w:author="Goehring, Benjamin" w:date="2018-08-27T07:09:00Z">
            <w:rPr>
              <w:rFonts w:ascii="Times New Roman" w:hAnsi="Times New Roman" w:cs="Times New Roman"/>
            </w:rPr>
          </w:rPrChange>
        </w:rPr>
        <w:fldChar w:fldCharType="separate"/>
      </w:r>
      <w:ins w:id="1383" w:author="Goehring, Benjamin" w:date="2018-08-26T20:12:00Z">
        <w:r w:rsidR="00CD6D4F" w:rsidRPr="002505DC">
          <w:rPr>
            <w:rFonts w:ascii="Times New Roman" w:hAnsi="Times New Roman" w:cs="Times New Roman"/>
          </w:rPr>
          <w:t>Acs, Gregory, Laura Wheaton, and Elaine Waxman. 2018. “Assessing Changes to SNAP Work Requirements in the 2018 Farm Bill.” Washington, D.C: The Urban Institute. https://www.urban.org/sites/default/files/publication/98455/assessing_changes_to_snap_work_requirements_in_the_2018_farm_bill_3.pdf.</w:t>
        </w:r>
      </w:ins>
    </w:p>
    <w:p w14:paraId="5AC9DBDA" w14:textId="77777777" w:rsidR="00CD6D4F" w:rsidRPr="002505DC" w:rsidRDefault="00CD6D4F">
      <w:pPr>
        <w:pStyle w:val="Bibliography"/>
        <w:rPr>
          <w:ins w:id="1384" w:author="Goehring, Benjamin" w:date="2018-08-26T20:12:00Z"/>
          <w:rFonts w:ascii="Times New Roman" w:hAnsi="Times New Roman" w:cs="Times New Roman"/>
        </w:rPr>
        <w:pPrChange w:id="1385" w:author="Goehring, Benjamin" w:date="2018-08-26T20:12:00Z">
          <w:pPr>
            <w:widowControl w:val="0"/>
            <w:autoSpaceDE w:val="0"/>
            <w:autoSpaceDN w:val="0"/>
            <w:adjustRightInd w:val="0"/>
          </w:pPr>
        </w:pPrChange>
      </w:pPr>
      <w:ins w:id="1386" w:author="Goehring, Benjamin" w:date="2018-08-26T20:12:00Z">
        <w:r w:rsidRPr="002505DC">
          <w:rPr>
            <w:rFonts w:ascii="Times New Roman" w:hAnsi="Times New Roman" w:cs="Times New Roman"/>
          </w:rPr>
          <w:t xml:space="preserve">Berry, William D., Richard C. Fording, Evan J. Ringquist, Russell L. Hanson, and Carl E. Klarner. 2010. “Measuring Citizen and Government Ideology in the U.S. States: A Re-Appraisal.” </w:t>
        </w:r>
        <w:r w:rsidRPr="002505DC">
          <w:rPr>
            <w:rFonts w:ascii="Times New Roman" w:hAnsi="Times New Roman" w:cs="Times New Roman"/>
            <w:i/>
            <w:iCs/>
          </w:rPr>
          <w:t>State Politics &amp; Policy Quarterly</w:t>
        </w:r>
        <w:r w:rsidRPr="002505DC">
          <w:rPr>
            <w:rFonts w:ascii="Times New Roman" w:hAnsi="Times New Roman" w:cs="Times New Roman"/>
          </w:rPr>
          <w:t xml:space="preserve"> 10 (2): 117–35.</w:t>
        </w:r>
      </w:ins>
    </w:p>
    <w:p w14:paraId="0D042C2A" w14:textId="77777777" w:rsidR="00CD6D4F" w:rsidRPr="002505DC" w:rsidRDefault="00CD6D4F">
      <w:pPr>
        <w:pStyle w:val="Bibliography"/>
        <w:rPr>
          <w:ins w:id="1387" w:author="Goehring, Benjamin" w:date="2018-08-26T20:12:00Z"/>
          <w:rFonts w:ascii="Times New Roman" w:hAnsi="Times New Roman" w:cs="Times New Roman"/>
        </w:rPr>
        <w:pPrChange w:id="1388" w:author="Goehring, Benjamin" w:date="2018-08-26T20:12:00Z">
          <w:pPr>
            <w:widowControl w:val="0"/>
            <w:autoSpaceDE w:val="0"/>
            <w:autoSpaceDN w:val="0"/>
            <w:adjustRightInd w:val="0"/>
          </w:pPr>
        </w:pPrChange>
      </w:pPr>
      <w:ins w:id="1389" w:author="Goehring, Benjamin" w:date="2018-08-26T20:12:00Z">
        <w:r w:rsidRPr="002505DC">
          <w:rPr>
            <w:rFonts w:ascii="Times New Roman" w:hAnsi="Times New Roman" w:cs="Times New Roman"/>
          </w:rPr>
          <w:t xml:space="preserve">Berry, William D., Evan J. Ringquist, Richard C. Fording, and Russell L. Hanson. 1998. “Measuring Citizen and Government Ideology in the American States, 1960-93.” </w:t>
        </w:r>
        <w:r w:rsidRPr="002505DC">
          <w:rPr>
            <w:rFonts w:ascii="Times New Roman" w:hAnsi="Times New Roman" w:cs="Times New Roman"/>
            <w:i/>
            <w:iCs/>
          </w:rPr>
          <w:t>American Journal of Political Science</w:t>
        </w:r>
        <w:r w:rsidRPr="002505DC">
          <w:rPr>
            <w:rFonts w:ascii="Times New Roman" w:hAnsi="Times New Roman" w:cs="Times New Roman"/>
          </w:rPr>
          <w:t xml:space="preserve"> 42 (1): 327–48. https://doi.org/10.2307/2991759.</w:t>
        </w:r>
      </w:ins>
    </w:p>
    <w:p w14:paraId="741F054C" w14:textId="77777777" w:rsidR="00CD6D4F" w:rsidRPr="002505DC" w:rsidRDefault="00CD6D4F">
      <w:pPr>
        <w:pStyle w:val="Bibliography"/>
        <w:rPr>
          <w:ins w:id="1390" w:author="Goehring, Benjamin" w:date="2018-08-26T20:12:00Z"/>
          <w:rFonts w:ascii="Times New Roman" w:hAnsi="Times New Roman" w:cs="Times New Roman"/>
        </w:rPr>
        <w:pPrChange w:id="1391" w:author="Goehring, Benjamin" w:date="2018-08-26T20:12:00Z">
          <w:pPr>
            <w:widowControl w:val="0"/>
            <w:autoSpaceDE w:val="0"/>
            <w:autoSpaceDN w:val="0"/>
            <w:adjustRightInd w:val="0"/>
          </w:pPr>
        </w:pPrChange>
      </w:pPr>
      <w:ins w:id="1392" w:author="Goehring, Benjamin" w:date="2018-08-26T20:12:00Z">
        <w:r w:rsidRPr="002505DC">
          <w:rPr>
            <w:rFonts w:ascii="Times New Roman" w:hAnsi="Times New Roman" w:cs="Times New Roman"/>
          </w:rPr>
          <w:t>Blank, Rebecca M. 2002. “Evaluating Welfare Reform in the United States.” Working Paper 8983. National Bureau of Economic Research. https://doi.org/10.3386/w8983.</w:t>
        </w:r>
      </w:ins>
    </w:p>
    <w:p w14:paraId="651B1DBB" w14:textId="77777777" w:rsidR="00CD6D4F" w:rsidRPr="002505DC" w:rsidRDefault="00CD6D4F">
      <w:pPr>
        <w:pStyle w:val="Bibliography"/>
        <w:rPr>
          <w:ins w:id="1393" w:author="Goehring, Benjamin" w:date="2018-08-26T20:12:00Z"/>
          <w:rFonts w:ascii="Times New Roman" w:hAnsi="Times New Roman" w:cs="Times New Roman"/>
        </w:rPr>
        <w:pPrChange w:id="1394" w:author="Goehring, Benjamin" w:date="2018-08-26T20:12:00Z">
          <w:pPr>
            <w:widowControl w:val="0"/>
            <w:autoSpaceDE w:val="0"/>
            <w:autoSpaceDN w:val="0"/>
            <w:adjustRightInd w:val="0"/>
          </w:pPr>
        </w:pPrChange>
      </w:pPr>
      <w:ins w:id="1395" w:author="Goehring, Benjamin" w:date="2018-08-26T20:12:00Z">
        <w:r w:rsidRPr="002505DC">
          <w:rPr>
            <w:rFonts w:ascii="Times New Roman" w:hAnsi="Times New Roman" w:cs="Times New Roman"/>
          </w:rPr>
          <w:t xml:space="preserve">Chang, Winston. 2014. </w:t>
        </w:r>
        <w:r w:rsidRPr="002505DC">
          <w:rPr>
            <w:rFonts w:ascii="Times New Roman" w:hAnsi="Times New Roman" w:cs="Times New Roman"/>
            <w:i/>
            <w:iCs/>
          </w:rPr>
          <w:t>Extrafont: Tools for Using Fonts</w:t>
        </w:r>
        <w:r w:rsidRPr="002505DC">
          <w:rPr>
            <w:rFonts w:ascii="Times New Roman" w:hAnsi="Times New Roman" w:cs="Times New Roman"/>
          </w:rPr>
          <w:t>. R package version 0.17. https://CRAN.R-project.org/package=extrafont.</w:t>
        </w:r>
      </w:ins>
    </w:p>
    <w:p w14:paraId="5C508924" w14:textId="77777777" w:rsidR="00CD6D4F" w:rsidRPr="002505DC" w:rsidRDefault="00CD6D4F">
      <w:pPr>
        <w:pStyle w:val="Bibliography"/>
        <w:rPr>
          <w:ins w:id="1396" w:author="Goehring, Benjamin" w:date="2018-08-26T20:12:00Z"/>
          <w:rFonts w:ascii="Times New Roman" w:hAnsi="Times New Roman" w:cs="Times New Roman"/>
        </w:rPr>
        <w:pPrChange w:id="1397" w:author="Goehring, Benjamin" w:date="2018-08-26T20:12:00Z">
          <w:pPr>
            <w:widowControl w:val="0"/>
            <w:autoSpaceDE w:val="0"/>
            <w:autoSpaceDN w:val="0"/>
            <w:adjustRightInd w:val="0"/>
          </w:pPr>
        </w:pPrChange>
      </w:pPr>
      <w:ins w:id="1398" w:author="Goehring, Benjamin" w:date="2018-08-26T20:12:00Z">
        <w:r w:rsidRPr="002505DC">
          <w:rPr>
            <w:rFonts w:ascii="Times New Roman" w:hAnsi="Times New Roman" w:cs="Times New Roman"/>
          </w:rPr>
          <w:t>Derr, Michelle K., Tara Anderson, LaDonna Pavetti, and Elizabeth Scott. 2009. “Understanding Two Categories of TANF Spending: ‘Other’ and “Authorized Under Prior Law".” Washington, D.C: Mathematica Policy Research, Inc. https://www.acf.hhs.gov/sites/default/files/opre/understanding_two_categories_of_tanf_spending.pdf.</w:t>
        </w:r>
      </w:ins>
    </w:p>
    <w:p w14:paraId="18AA0DBC" w14:textId="77777777" w:rsidR="00CD6D4F" w:rsidRPr="002505DC" w:rsidRDefault="00CD6D4F">
      <w:pPr>
        <w:pStyle w:val="Bibliography"/>
        <w:rPr>
          <w:ins w:id="1399" w:author="Goehring, Benjamin" w:date="2018-08-26T20:12:00Z"/>
          <w:rFonts w:ascii="Times New Roman" w:hAnsi="Times New Roman" w:cs="Times New Roman"/>
        </w:rPr>
        <w:pPrChange w:id="1400" w:author="Goehring, Benjamin" w:date="2018-08-26T20:12:00Z">
          <w:pPr>
            <w:widowControl w:val="0"/>
            <w:autoSpaceDE w:val="0"/>
            <w:autoSpaceDN w:val="0"/>
            <w:adjustRightInd w:val="0"/>
          </w:pPr>
        </w:pPrChange>
      </w:pPr>
      <w:ins w:id="1401" w:author="Goehring, Benjamin" w:date="2018-08-26T20:12:00Z">
        <w:r w:rsidRPr="002505DC">
          <w:rPr>
            <w:rFonts w:ascii="Times New Roman" w:hAnsi="Times New Roman" w:cs="Times New Roman"/>
          </w:rPr>
          <w:t>Falk, Gene. 2015. “Temporary Assistance for Needy Families (TANF): Financing Issues.” Washington, D.C: Congressional Research Service. https://fas.org/sgp/crs/misc/R44188.pdf.</w:t>
        </w:r>
      </w:ins>
    </w:p>
    <w:p w14:paraId="4EDDAF1A" w14:textId="77777777" w:rsidR="00CD6D4F" w:rsidRPr="002505DC" w:rsidRDefault="00CD6D4F">
      <w:pPr>
        <w:pStyle w:val="Bibliography"/>
        <w:rPr>
          <w:ins w:id="1402" w:author="Goehring, Benjamin" w:date="2018-08-26T20:12:00Z"/>
          <w:rFonts w:ascii="Times New Roman" w:hAnsi="Times New Roman" w:cs="Times New Roman"/>
        </w:rPr>
        <w:pPrChange w:id="1403" w:author="Goehring, Benjamin" w:date="2018-08-26T20:12:00Z">
          <w:pPr>
            <w:widowControl w:val="0"/>
            <w:autoSpaceDE w:val="0"/>
            <w:autoSpaceDN w:val="0"/>
            <w:adjustRightInd w:val="0"/>
          </w:pPr>
        </w:pPrChange>
      </w:pPr>
      <w:ins w:id="1404" w:author="Goehring, Benjamin" w:date="2018-08-26T20:12:00Z">
        <w:r w:rsidRPr="002505DC">
          <w:rPr>
            <w:rFonts w:ascii="Times New Roman" w:hAnsi="Times New Roman" w:cs="Times New Roman"/>
          </w:rPr>
          <w:t>———. 2017. “The Temporary Assistance for Needy Families (TANF) Block Grant: A Primer on TANF Financing and Federal Requirements.” Washington, D.C: Congressional Research Service. https://fas.org/sgp/crs/misc/RL32748.pdf.</w:t>
        </w:r>
      </w:ins>
    </w:p>
    <w:p w14:paraId="29934F10" w14:textId="77777777" w:rsidR="00CD6D4F" w:rsidRPr="002505DC" w:rsidRDefault="00CD6D4F">
      <w:pPr>
        <w:pStyle w:val="Bibliography"/>
        <w:rPr>
          <w:ins w:id="1405" w:author="Goehring, Benjamin" w:date="2018-08-26T20:12:00Z"/>
          <w:rFonts w:ascii="Times New Roman" w:hAnsi="Times New Roman" w:cs="Times New Roman"/>
        </w:rPr>
        <w:pPrChange w:id="1406" w:author="Goehring, Benjamin" w:date="2018-08-26T20:12:00Z">
          <w:pPr>
            <w:widowControl w:val="0"/>
            <w:autoSpaceDE w:val="0"/>
            <w:autoSpaceDN w:val="0"/>
            <w:adjustRightInd w:val="0"/>
          </w:pPr>
        </w:pPrChange>
      </w:pPr>
      <w:ins w:id="1407" w:author="Goehring, Benjamin" w:date="2018-08-26T20:12:00Z">
        <w:r w:rsidRPr="002505DC">
          <w:rPr>
            <w:rFonts w:ascii="Times New Roman" w:hAnsi="Times New Roman" w:cs="Times New Roman"/>
          </w:rPr>
          <w:t xml:space="preserve">Fellowes, Matthew C., and Gretchen Rowe. 2004. “Politics and the New American Welfare States.” </w:t>
        </w:r>
        <w:r w:rsidRPr="002505DC">
          <w:rPr>
            <w:rFonts w:ascii="Times New Roman" w:hAnsi="Times New Roman" w:cs="Times New Roman"/>
            <w:i/>
            <w:iCs/>
          </w:rPr>
          <w:t>American Journal of Political Science</w:t>
        </w:r>
        <w:r w:rsidRPr="002505DC">
          <w:rPr>
            <w:rFonts w:ascii="Times New Roman" w:hAnsi="Times New Roman" w:cs="Times New Roman"/>
          </w:rPr>
          <w:t xml:space="preserve"> 48 (2): 362–73. https://doi.org/10.2307/1519888.</w:t>
        </w:r>
      </w:ins>
    </w:p>
    <w:p w14:paraId="134CF1C1" w14:textId="77777777" w:rsidR="00CD6D4F" w:rsidRPr="002505DC" w:rsidRDefault="00CD6D4F">
      <w:pPr>
        <w:pStyle w:val="Bibliography"/>
        <w:rPr>
          <w:ins w:id="1408" w:author="Goehring, Benjamin" w:date="2018-08-26T20:12:00Z"/>
          <w:rFonts w:ascii="Times New Roman" w:hAnsi="Times New Roman" w:cs="Times New Roman"/>
        </w:rPr>
        <w:pPrChange w:id="1409" w:author="Goehring, Benjamin" w:date="2018-08-26T20:12:00Z">
          <w:pPr>
            <w:widowControl w:val="0"/>
            <w:autoSpaceDE w:val="0"/>
            <w:autoSpaceDN w:val="0"/>
            <w:adjustRightInd w:val="0"/>
          </w:pPr>
        </w:pPrChange>
      </w:pPr>
      <w:ins w:id="1410" w:author="Goehring, Benjamin" w:date="2018-08-26T20:12:00Z">
        <w:r w:rsidRPr="002505DC">
          <w:rPr>
            <w:rFonts w:ascii="Times New Roman" w:hAnsi="Times New Roman" w:cs="Times New Roman"/>
          </w:rPr>
          <w:t>Giannarelli, Linda, Christine Heffernan, Sarah Minton, Megan Thompson, and Kathryn Stevens. 2017. “Welfare Rules Databook: State TANF Policies as of July 2016.” OPRE Report 2017–82. Washington, DC: Office of Planning, Research and Evaluation, Administration for Children and Families, U.S. Department of Health and Human Services.</w:t>
        </w:r>
      </w:ins>
    </w:p>
    <w:p w14:paraId="09E343E5" w14:textId="77777777" w:rsidR="00CD6D4F" w:rsidRPr="002505DC" w:rsidRDefault="00CD6D4F">
      <w:pPr>
        <w:pStyle w:val="Bibliography"/>
        <w:rPr>
          <w:ins w:id="1411" w:author="Goehring, Benjamin" w:date="2018-08-26T20:12:00Z"/>
          <w:rFonts w:ascii="Times New Roman" w:hAnsi="Times New Roman" w:cs="Times New Roman"/>
        </w:rPr>
        <w:pPrChange w:id="1412" w:author="Goehring, Benjamin" w:date="2018-08-26T20:12:00Z">
          <w:pPr>
            <w:widowControl w:val="0"/>
            <w:autoSpaceDE w:val="0"/>
            <w:autoSpaceDN w:val="0"/>
            <w:adjustRightInd w:val="0"/>
          </w:pPr>
        </w:pPrChange>
      </w:pPr>
      <w:ins w:id="1413" w:author="Goehring, Benjamin" w:date="2018-08-26T20:12:00Z">
        <w:r w:rsidRPr="002505DC">
          <w:rPr>
            <w:rFonts w:ascii="Times New Roman" w:hAnsi="Times New Roman" w:cs="Times New Roman"/>
          </w:rPr>
          <w:t xml:space="preserve">Gilens, Martin. 1996. “‘Race Coding’ and White Opposition to Welfare.” </w:t>
        </w:r>
        <w:r w:rsidRPr="002505DC">
          <w:rPr>
            <w:rFonts w:ascii="Times New Roman" w:hAnsi="Times New Roman" w:cs="Times New Roman"/>
            <w:i/>
            <w:iCs/>
          </w:rPr>
          <w:t>The American Political Science Review</w:t>
        </w:r>
        <w:r w:rsidRPr="002505DC">
          <w:rPr>
            <w:rFonts w:ascii="Times New Roman" w:hAnsi="Times New Roman" w:cs="Times New Roman"/>
          </w:rPr>
          <w:t xml:space="preserve"> 90 (3): 593–604. https://doi.org/10.2307/2082611.</w:t>
        </w:r>
      </w:ins>
    </w:p>
    <w:p w14:paraId="6EB0664E" w14:textId="77777777" w:rsidR="00CD6D4F" w:rsidRPr="002505DC" w:rsidRDefault="00CD6D4F">
      <w:pPr>
        <w:pStyle w:val="Bibliography"/>
        <w:rPr>
          <w:ins w:id="1414" w:author="Goehring, Benjamin" w:date="2018-08-26T20:12:00Z"/>
          <w:rFonts w:ascii="Times New Roman" w:hAnsi="Times New Roman" w:cs="Times New Roman"/>
        </w:rPr>
        <w:pPrChange w:id="1415" w:author="Goehring, Benjamin" w:date="2018-08-26T20:12:00Z">
          <w:pPr>
            <w:widowControl w:val="0"/>
            <w:autoSpaceDE w:val="0"/>
            <w:autoSpaceDN w:val="0"/>
            <w:adjustRightInd w:val="0"/>
          </w:pPr>
        </w:pPrChange>
      </w:pPr>
      <w:ins w:id="1416" w:author="Goehring, Benjamin" w:date="2018-08-26T20:12:00Z">
        <w:r w:rsidRPr="002505DC">
          <w:rPr>
            <w:rFonts w:ascii="Times New Roman" w:hAnsi="Times New Roman" w:cs="Times New Roman"/>
          </w:rPr>
          <w:t>Hahn, Heather, Olivia Golden, and Alexandra Stanczyk. 2012. “State Approaches to the TANF Block Grant: Welfare Is Not What You Think It Is.” Working Families. Washington, D.C: The Urban Institute. https://www.urban.org/sites/default/files/publication/25731/412635-State-Approaches-to-the-TANF-Block-Grant-Welfare-Is-Not-What-You-Think-It-Is.PDF.</w:t>
        </w:r>
      </w:ins>
    </w:p>
    <w:p w14:paraId="0051AE6F" w14:textId="77777777" w:rsidR="00CD6D4F" w:rsidRPr="002505DC" w:rsidRDefault="00CD6D4F">
      <w:pPr>
        <w:pStyle w:val="Bibliography"/>
        <w:rPr>
          <w:ins w:id="1417" w:author="Goehring, Benjamin" w:date="2018-08-26T20:12:00Z"/>
          <w:rFonts w:ascii="Times New Roman" w:hAnsi="Times New Roman" w:cs="Times New Roman"/>
        </w:rPr>
        <w:pPrChange w:id="1418" w:author="Goehring, Benjamin" w:date="2018-08-26T20:12:00Z">
          <w:pPr>
            <w:widowControl w:val="0"/>
            <w:autoSpaceDE w:val="0"/>
            <w:autoSpaceDN w:val="0"/>
            <w:adjustRightInd w:val="0"/>
          </w:pPr>
        </w:pPrChange>
      </w:pPr>
      <w:ins w:id="1419" w:author="Goehring, Benjamin" w:date="2018-08-26T20:12:00Z">
        <w:r w:rsidRPr="002505DC">
          <w:rPr>
            <w:rFonts w:ascii="Times New Roman" w:hAnsi="Times New Roman" w:cs="Times New Roman"/>
          </w:rPr>
          <w:t xml:space="preserve">Hlavac, Marek. 2018. </w:t>
        </w:r>
        <w:r w:rsidRPr="002505DC">
          <w:rPr>
            <w:rFonts w:ascii="Times New Roman" w:hAnsi="Times New Roman" w:cs="Times New Roman"/>
            <w:i/>
            <w:iCs/>
          </w:rPr>
          <w:t>Stargazer: Well-Formatted Regression and Summary Statistics Tables.</w:t>
        </w:r>
        <w:r w:rsidRPr="002505DC">
          <w:rPr>
            <w:rFonts w:ascii="Times New Roman" w:hAnsi="Times New Roman" w:cs="Times New Roman"/>
          </w:rPr>
          <w:t xml:space="preserve"> (version 5.2.2). R. R package version 5.2.2. https://cran.r-project.org/web/packages/stargazer/stargazer.pdf.</w:t>
        </w:r>
      </w:ins>
    </w:p>
    <w:p w14:paraId="589D819C" w14:textId="77777777" w:rsidR="00CD6D4F" w:rsidRPr="002505DC" w:rsidRDefault="00CD6D4F">
      <w:pPr>
        <w:pStyle w:val="Bibliography"/>
        <w:rPr>
          <w:ins w:id="1420" w:author="Goehring, Benjamin" w:date="2018-08-26T20:12:00Z"/>
          <w:rFonts w:ascii="Times New Roman" w:hAnsi="Times New Roman" w:cs="Times New Roman"/>
        </w:rPr>
        <w:pPrChange w:id="1421" w:author="Goehring, Benjamin" w:date="2018-08-26T20:12:00Z">
          <w:pPr>
            <w:widowControl w:val="0"/>
            <w:autoSpaceDE w:val="0"/>
            <w:autoSpaceDN w:val="0"/>
            <w:adjustRightInd w:val="0"/>
          </w:pPr>
        </w:pPrChange>
      </w:pPr>
      <w:ins w:id="1422" w:author="Goehring, Benjamin" w:date="2018-08-26T20:12:00Z">
        <w:r w:rsidRPr="002505DC">
          <w:rPr>
            <w:rFonts w:ascii="Times New Roman" w:hAnsi="Times New Roman" w:cs="Times New Roman"/>
          </w:rPr>
          <w:t>Johnson, Earl. Memo. 2013. “TANF-ACF-IM-2013-03,” September 12, 2013. https://www.acf.hhs.gov/ofa/resource/tanf-acf-im-2013-03.</w:t>
        </w:r>
      </w:ins>
    </w:p>
    <w:p w14:paraId="2D821ABC" w14:textId="77777777" w:rsidR="00CD6D4F" w:rsidRPr="002505DC" w:rsidRDefault="00CD6D4F">
      <w:pPr>
        <w:pStyle w:val="Bibliography"/>
        <w:rPr>
          <w:ins w:id="1423" w:author="Goehring, Benjamin" w:date="2018-08-26T20:12:00Z"/>
          <w:rFonts w:ascii="Times New Roman" w:hAnsi="Times New Roman" w:cs="Times New Roman"/>
        </w:rPr>
        <w:pPrChange w:id="1424" w:author="Goehring, Benjamin" w:date="2018-08-26T20:12:00Z">
          <w:pPr>
            <w:widowControl w:val="0"/>
            <w:autoSpaceDE w:val="0"/>
            <w:autoSpaceDN w:val="0"/>
            <w:adjustRightInd w:val="0"/>
          </w:pPr>
        </w:pPrChange>
      </w:pPr>
      <w:ins w:id="1425" w:author="Goehring, Benjamin" w:date="2018-08-26T20:12:00Z">
        <w:r w:rsidRPr="002505DC">
          <w:rPr>
            <w:rFonts w:ascii="Times New Roman" w:hAnsi="Times New Roman" w:cs="Times New Roman"/>
          </w:rPr>
          <w:lastRenderedPageBreak/>
          <w:t xml:space="preserve">Mead, Lawrence M. 1997. “The Rise of Paternalism.” In </w:t>
        </w:r>
        <w:r w:rsidRPr="002505DC">
          <w:rPr>
            <w:rFonts w:ascii="Times New Roman" w:hAnsi="Times New Roman" w:cs="Times New Roman"/>
            <w:i/>
            <w:iCs/>
          </w:rPr>
          <w:t>The New Paternalism: Supervisory Approaches to Poverty</w:t>
        </w:r>
        <w:r w:rsidRPr="002505DC">
          <w:rPr>
            <w:rFonts w:ascii="Times New Roman" w:hAnsi="Times New Roman" w:cs="Times New Roman"/>
          </w:rPr>
          <w:t>, edited by Lawrence M. Mead, 1–38. Washington, D.C: Brookings Institution Press.</w:t>
        </w:r>
      </w:ins>
    </w:p>
    <w:p w14:paraId="73487716" w14:textId="77777777" w:rsidR="00CD6D4F" w:rsidRPr="002505DC" w:rsidRDefault="00CD6D4F">
      <w:pPr>
        <w:pStyle w:val="Bibliography"/>
        <w:rPr>
          <w:ins w:id="1426" w:author="Goehring, Benjamin" w:date="2018-08-26T20:12:00Z"/>
          <w:rFonts w:ascii="Times New Roman" w:hAnsi="Times New Roman" w:cs="Times New Roman"/>
        </w:rPr>
        <w:pPrChange w:id="1427" w:author="Goehring, Benjamin" w:date="2018-08-26T20:12:00Z">
          <w:pPr>
            <w:widowControl w:val="0"/>
            <w:autoSpaceDE w:val="0"/>
            <w:autoSpaceDN w:val="0"/>
            <w:adjustRightInd w:val="0"/>
          </w:pPr>
        </w:pPrChange>
      </w:pPr>
      <w:ins w:id="1428" w:author="Goehring, Benjamin" w:date="2018-08-26T20:12:00Z">
        <w:r w:rsidRPr="002505DC">
          <w:rPr>
            <w:rFonts w:ascii="Times New Roman" w:hAnsi="Times New Roman" w:cs="Times New Roman"/>
          </w:rPr>
          <w:t>Office of Community Services. 2015. “Social Services Block Grant Program Annual Report 2013.” Washington, D.C: U.S. Department of Health and Human Services, Administration for Children and Families, Office of Community Services. http://www.acf.hhs.gov/programs/ocs/programs/ssbg.</w:t>
        </w:r>
      </w:ins>
    </w:p>
    <w:p w14:paraId="3E0D6A33" w14:textId="77777777" w:rsidR="00CD6D4F" w:rsidRPr="002505DC" w:rsidRDefault="00CD6D4F">
      <w:pPr>
        <w:pStyle w:val="Bibliography"/>
        <w:rPr>
          <w:ins w:id="1429" w:author="Goehring, Benjamin" w:date="2018-08-26T20:12:00Z"/>
          <w:rFonts w:ascii="Times New Roman" w:hAnsi="Times New Roman" w:cs="Times New Roman"/>
        </w:rPr>
        <w:pPrChange w:id="1430" w:author="Goehring, Benjamin" w:date="2018-08-26T20:12:00Z">
          <w:pPr>
            <w:widowControl w:val="0"/>
            <w:autoSpaceDE w:val="0"/>
            <w:autoSpaceDN w:val="0"/>
            <w:adjustRightInd w:val="0"/>
          </w:pPr>
        </w:pPrChange>
      </w:pPr>
      <w:ins w:id="1431" w:author="Goehring, Benjamin" w:date="2018-08-26T20:12:00Z">
        <w:r w:rsidRPr="002505DC">
          <w:rPr>
            <w:rFonts w:ascii="Times New Roman" w:hAnsi="Times New Roman" w:cs="Times New Roman"/>
          </w:rPr>
          <w:t>“Panel Data Econometrics in R: The Plm Package | Croissant | Journal of Statistical Software.” n.d. Accessed August 11, 2018. https://doi.org/10.18637/jss.v027.i02.</w:t>
        </w:r>
      </w:ins>
    </w:p>
    <w:p w14:paraId="23AFECE3" w14:textId="77777777" w:rsidR="00CD6D4F" w:rsidRPr="002505DC" w:rsidRDefault="00CD6D4F">
      <w:pPr>
        <w:pStyle w:val="Bibliography"/>
        <w:rPr>
          <w:ins w:id="1432" w:author="Goehring, Benjamin" w:date="2018-08-26T20:12:00Z"/>
          <w:rFonts w:ascii="Times New Roman" w:hAnsi="Times New Roman" w:cs="Times New Roman"/>
        </w:rPr>
        <w:pPrChange w:id="1433" w:author="Goehring, Benjamin" w:date="2018-08-26T20:12:00Z">
          <w:pPr>
            <w:widowControl w:val="0"/>
            <w:autoSpaceDE w:val="0"/>
            <w:autoSpaceDN w:val="0"/>
            <w:adjustRightInd w:val="0"/>
          </w:pPr>
        </w:pPrChange>
      </w:pPr>
      <w:ins w:id="1434" w:author="Goehring, Benjamin" w:date="2018-08-26T20:12:00Z">
        <w:r w:rsidRPr="002505DC">
          <w:rPr>
            <w:rFonts w:ascii="Times New Roman" w:hAnsi="Times New Roman" w:cs="Times New Roman"/>
            <w:i/>
            <w:iCs/>
          </w:rPr>
          <w:t>Public Law 104-193</w:t>
        </w:r>
        <w:r w:rsidRPr="002505DC">
          <w:rPr>
            <w:rFonts w:ascii="Times New Roman" w:hAnsi="Times New Roman" w:cs="Times New Roman"/>
          </w:rPr>
          <w:t xml:space="preserve">. 1996. </w:t>
        </w:r>
        <w:r w:rsidRPr="002505DC">
          <w:rPr>
            <w:rFonts w:ascii="Times New Roman" w:hAnsi="Times New Roman" w:cs="Times New Roman"/>
            <w:i/>
            <w:iCs/>
          </w:rPr>
          <w:t>42 USC</w:t>
        </w:r>
        <w:r w:rsidRPr="002505DC">
          <w:rPr>
            <w:rFonts w:ascii="Times New Roman" w:hAnsi="Times New Roman" w:cs="Times New Roman"/>
          </w:rPr>
          <w:t>. Vol. 1305. https://www.congress.gov/104/plaws/publ193/PLAW-104publ193.pdf.</w:t>
        </w:r>
      </w:ins>
    </w:p>
    <w:p w14:paraId="2F1F8972" w14:textId="77777777" w:rsidR="00CD6D4F" w:rsidRPr="002505DC" w:rsidRDefault="00CD6D4F">
      <w:pPr>
        <w:pStyle w:val="Bibliography"/>
        <w:rPr>
          <w:ins w:id="1435" w:author="Goehring, Benjamin" w:date="2018-08-26T20:12:00Z"/>
          <w:rFonts w:ascii="Times New Roman" w:hAnsi="Times New Roman" w:cs="Times New Roman"/>
        </w:rPr>
        <w:pPrChange w:id="1436" w:author="Goehring, Benjamin" w:date="2018-08-26T20:12:00Z">
          <w:pPr>
            <w:widowControl w:val="0"/>
            <w:autoSpaceDE w:val="0"/>
            <w:autoSpaceDN w:val="0"/>
            <w:adjustRightInd w:val="0"/>
          </w:pPr>
        </w:pPrChange>
      </w:pPr>
      <w:ins w:id="1437" w:author="Goehring, Benjamin" w:date="2018-08-26T20:12:00Z">
        <w:r w:rsidRPr="002505DC">
          <w:rPr>
            <w:rFonts w:ascii="Times New Roman" w:hAnsi="Times New Roman" w:cs="Times New Roman"/>
          </w:rPr>
          <w:t xml:space="preserve">R Core Team. 2018. </w:t>
        </w:r>
        <w:r w:rsidRPr="002505DC">
          <w:rPr>
            <w:rFonts w:ascii="Times New Roman" w:hAnsi="Times New Roman" w:cs="Times New Roman"/>
            <w:i/>
            <w:iCs/>
          </w:rPr>
          <w:t>R: A Language and Environment for Statistical Computing</w:t>
        </w:r>
        <w:r w:rsidRPr="002505DC">
          <w:rPr>
            <w:rFonts w:ascii="Times New Roman" w:hAnsi="Times New Roman" w:cs="Times New Roman"/>
          </w:rPr>
          <w:t>. Vienna, Austria: R Foundation for Statistical Computing. https://www.R-project.org/.</w:t>
        </w:r>
      </w:ins>
    </w:p>
    <w:p w14:paraId="67E8B11B" w14:textId="77777777" w:rsidR="00CD6D4F" w:rsidRPr="002505DC" w:rsidRDefault="00CD6D4F">
      <w:pPr>
        <w:pStyle w:val="Bibliography"/>
        <w:rPr>
          <w:ins w:id="1438" w:author="Goehring, Benjamin" w:date="2018-08-26T20:12:00Z"/>
          <w:rFonts w:ascii="Times New Roman" w:hAnsi="Times New Roman" w:cs="Times New Roman"/>
        </w:rPr>
        <w:pPrChange w:id="1439" w:author="Goehring, Benjamin" w:date="2018-08-26T20:12:00Z">
          <w:pPr>
            <w:widowControl w:val="0"/>
            <w:autoSpaceDE w:val="0"/>
            <w:autoSpaceDN w:val="0"/>
            <w:adjustRightInd w:val="0"/>
          </w:pPr>
        </w:pPrChange>
      </w:pPr>
      <w:ins w:id="1440" w:author="Goehring, Benjamin" w:date="2018-08-26T20:12:00Z">
        <w:r w:rsidRPr="002505DC">
          <w:rPr>
            <w:rFonts w:ascii="Times New Roman" w:hAnsi="Times New Roman" w:cs="Times New Roman"/>
          </w:rPr>
          <w:t xml:space="preserve">Rom, Mark. 1999. “Transforming State Health and Welfare Programs.” In </w:t>
        </w:r>
        <w:r w:rsidRPr="002505DC">
          <w:rPr>
            <w:rFonts w:ascii="Times New Roman" w:hAnsi="Times New Roman" w:cs="Times New Roman"/>
            <w:i/>
            <w:iCs/>
          </w:rPr>
          <w:t>Politics in the American States: A Comparative Analysis</w:t>
        </w:r>
        <w:r w:rsidRPr="002505DC">
          <w:rPr>
            <w:rFonts w:ascii="Times New Roman" w:hAnsi="Times New Roman" w:cs="Times New Roman"/>
          </w:rPr>
          <w:t>, edited by Virginia Gray, Russell L. Hanson, and Herbert Jacob, 7th ed, 349–92. Washington, DC: CQ Press.</w:t>
        </w:r>
      </w:ins>
    </w:p>
    <w:p w14:paraId="64DF38B7" w14:textId="77777777" w:rsidR="00CD6D4F" w:rsidRPr="002505DC" w:rsidRDefault="00CD6D4F">
      <w:pPr>
        <w:pStyle w:val="Bibliography"/>
        <w:rPr>
          <w:ins w:id="1441" w:author="Goehring, Benjamin" w:date="2018-08-26T20:12:00Z"/>
          <w:rFonts w:ascii="Times New Roman" w:hAnsi="Times New Roman" w:cs="Times New Roman"/>
        </w:rPr>
        <w:pPrChange w:id="1442" w:author="Goehring, Benjamin" w:date="2018-08-26T20:12:00Z">
          <w:pPr>
            <w:widowControl w:val="0"/>
            <w:autoSpaceDE w:val="0"/>
            <w:autoSpaceDN w:val="0"/>
            <w:adjustRightInd w:val="0"/>
          </w:pPr>
        </w:pPrChange>
      </w:pPr>
      <w:ins w:id="1443" w:author="Goehring, Benjamin" w:date="2018-08-26T20:12:00Z">
        <w:r w:rsidRPr="002505DC">
          <w:rPr>
            <w:rFonts w:ascii="Times New Roman" w:hAnsi="Times New Roman" w:cs="Times New Roman"/>
          </w:rPr>
          <w:t>Schott, Liz, LaDonna Pavetti, and Ife Floyd. 2015. “How States Use Federal and State Funds Under the TANF Block Grant.” Washington, D.C: Center on Budget and Policy Priorities. https://www.cbpp.org/research/family-income-support/how-states-use-federal-and-state-funds-under-the-tanf-block-grant.</w:t>
        </w:r>
      </w:ins>
    </w:p>
    <w:p w14:paraId="628FB180" w14:textId="77777777" w:rsidR="00CD6D4F" w:rsidRPr="002505DC" w:rsidRDefault="00CD6D4F">
      <w:pPr>
        <w:pStyle w:val="Bibliography"/>
        <w:rPr>
          <w:ins w:id="1444" w:author="Goehring, Benjamin" w:date="2018-08-26T20:12:00Z"/>
          <w:rFonts w:ascii="Times New Roman" w:hAnsi="Times New Roman" w:cs="Times New Roman"/>
        </w:rPr>
        <w:pPrChange w:id="1445" w:author="Goehring, Benjamin" w:date="2018-08-26T20:12:00Z">
          <w:pPr>
            <w:widowControl w:val="0"/>
            <w:autoSpaceDE w:val="0"/>
            <w:autoSpaceDN w:val="0"/>
            <w:adjustRightInd w:val="0"/>
          </w:pPr>
        </w:pPrChange>
      </w:pPr>
      <w:ins w:id="1446" w:author="Goehring, Benjamin" w:date="2018-08-26T20:12:00Z">
        <w:r w:rsidRPr="002505DC">
          <w:rPr>
            <w:rFonts w:ascii="Times New Roman" w:hAnsi="Times New Roman" w:cs="Times New Roman"/>
          </w:rPr>
          <w:t xml:space="preserve">Slowikowski, Kamil. 2018. </w:t>
        </w:r>
        <w:r w:rsidRPr="002505DC">
          <w:rPr>
            <w:rFonts w:ascii="Times New Roman" w:hAnsi="Times New Roman" w:cs="Times New Roman"/>
            <w:i/>
            <w:iCs/>
          </w:rPr>
          <w:t>Ggrepel: Automatically Position Non-Overlapping Text Labels with “Ggplot2.”</w:t>
        </w:r>
        <w:r w:rsidRPr="002505DC">
          <w:rPr>
            <w:rFonts w:ascii="Times New Roman" w:hAnsi="Times New Roman" w:cs="Times New Roman"/>
          </w:rPr>
          <w:t xml:space="preserve"> R package version 0.8.0. https://CRAN.R-project.org/package=ggrepel.</w:t>
        </w:r>
      </w:ins>
    </w:p>
    <w:p w14:paraId="3D99605B" w14:textId="77777777" w:rsidR="00CD6D4F" w:rsidRPr="002505DC" w:rsidRDefault="00CD6D4F">
      <w:pPr>
        <w:pStyle w:val="Bibliography"/>
        <w:rPr>
          <w:ins w:id="1447" w:author="Goehring, Benjamin" w:date="2018-08-26T20:12:00Z"/>
          <w:rFonts w:ascii="Times New Roman" w:hAnsi="Times New Roman" w:cs="Times New Roman"/>
        </w:rPr>
        <w:pPrChange w:id="1448" w:author="Goehring, Benjamin" w:date="2018-08-26T20:12:00Z">
          <w:pPr>
            <w:widowControl w:val="0"/>
            <w:autoSpaceDE w:val="0"/>
            <w:autoSpaceDN w:val="0"/>
            <w:adjustRightInd w:val="0"/>
          </w:pPr>
        </w:pPrChange>
      </w:pPr>
      <w:ins w:id="1449" w:author="Goehring, Benjamin" w:date="2018-08-26T20:12:00Z">
        <w:r w:rsidRPr="002505DC">
          <w:rPr>
            <w:rFonts w:ascii="Times New Roman" w:hAnsi="Times New Roman" w:cs="Times New Roman"/>
          </w:rPr>
          <w:t xml:space="preserve">Soss, Joe, Sanford F. Schram, Thomas P. Vartanian, and Erin O’Brien. 2001. “Setting the Terms of Relief: Explaining State Policy Choices in the Devolution Revolution.” </w:t>
        </w:r>
        <w:r w:rsidRPr="002505DC">
          <w:rPr>
            <w:rFonts w:ascii="Times New Roman" w:hAnsi="Times New Roman" w:cs="Times New Roman"/>
            <w:i/>
            <w:iCs/>
          </w:rPr>
          <w:t>American Journal of Political Science</w:t>
        </w:r>
        <w:r w:rsidRPr="002505DC">
          <w:rPr>
            <w:rFonts w:ascii="Times New Roman" w:hAnsi="Times New Roman" w:cs="Times New Roman"/>
          </w:rPr>
          <w:t xml:space="preserve"> 45 (2): 378–95. https://doi.org/10.2307/2669347.</w:t>
        </w:r>
      </w:ins>
    </w:p>
    <w:p w14:paraId="40124944" w14:textId="77777777" w:rsidR="00CD6D4F" w:rsidRPr="002505DC" w:rsidRDefault="00CD6D4F">
      <w:pPr>
        <w:pStyle w:val="Bibliography"/>
        <w:rPr>
          <w:ins w:id="1450" w:author="Goehring, Benjamin" w:date="2018-08-26T20:12:00Z"/>
          <w:rFonts w:ascii="Times New Roman" w:hAnsi="Times New Roman" w:cs="Times New Roman"/>
        </w:rPr>
        <w:pPrChange w:id="1451" w:author="Goehring, Benjamin" w:date="2018-08-26T20:12:00Z">
          <w:pPr>
            <w:widowControl w:val="0"/>
            <w:autoSpaceDE w:val="0"/>
            <w:autoSpaceDN w:val="0"/>
            <w:adjustRightInd w:val="0"/>
          </w:pPr>
        </w:pPrChange>
      </w:pPr>
      <w:ins w:id="1452" w:author="Goehring, Benjamin" w:date="2018-08-26T20:12:00Z">
        <w:r w:rsidRPr="002505DC">
          <w:rPr>
            <w:rFonts w:ascii="Times New Roman" w:hAnsi="Times New Roman" w:cs="Times New Roman"/>
          </w:rPr>
          <w:t>The Henry J. Kaiser Family Foundation. 2018. “State Health Facts, Pending Section 1115 Medicaid Waivers.” The Henry J. Kaiser Family Foundation. July 26, 2018. https://www.kff.org/other/state-indicator/pending-section-1115-medicaid-waivers/.</w:t>
        </w:r>
      </w:ins>
    </w:p>
    <w:p w14:paraId="1891971D" w14:textId="77777777" w:rsidR="00CD6D4F" w:rsidRPr="002505DC" w:rsidRDefault="00CD6D4F">
      <w:pPr>
        <w:pStyle w:val="Bibliography"/>
        <w:rPr>
          <w:ins w:id="1453" w:author="Goehring, Benjamin" w:date="2018-08-26T20:12:00Z"/>
          <w:rFonts w:ascii="Times New Roman" w:hAnsi="Times New Roman" w:cs="Times New Roman"/>
        </w:rPr>
        <w:pPrChange w:id="1454" w:author="Goehring, Benjamin" w:date="2018-08-26T20:12:00Z">
          <w:pPr>
            <w:widowControl w:val="0"/>
            <w:autoSpaceDE w:val="0"/>
            <w:autoSpaceDN w:val="0"/>
            <w:adjustRightInd w:val="0"/>
          </w:pPr>
        </w:pPrChange>
      </w:pPr>
      <w:ins w:id="1455" w:author="Goehring, Benjamin" w:date="2018-08-26T20:12:00Z">
        <w:r w:rsidRPr="002505DC">
          <w:rPr>
            <w:rFonts w:ascii="Times New Roman" w:hAnsi="Times New Roman" w:cs="Times New Roman"/>
          </w:rPr>
          <w:t>Office of Family Assistance. 2018. “Temporary Assistance for Needy Families 12th Report to Congress Fiscal Years 2014 and 2015.” Office of Family Assistance, Administration for Children and Families, U.S. Department of Health and Human Services. https://www.acf.hhs.gov/ofa/resource/twelfth-report-to-congress.</w:t>
        </w:r>
      </w:ins>
    </w:p>
    <w:p w14:paraId="245EEC1C" w14:textId="77777777" w:rsidR="00CD6D4F" w:rsidRPr="002505DC" w:rsidRDefault="00CD6D4F">
      <w:pPr>
        <w:pStyle w:val="Bibliography"/>
        <w:rPr>
          <w:ins w:id="1456" w:author="Goehring, Benjamin" w:date="2018-08-26T20:12:00Z"/>
          <w:rFonts w:ascii="Times New Roman" w:hAnsi="Times New Roman" w:cs="Times New Roman"/>
        </w:rPr>
        <w:pPrChange w:id="1457" w:author="Goehring, Benjamin" w:date="2018-08-26T20:12:00Z">
          <w:pPr>
            <w:widowControl w:val="0"/>
            <w:autoSpaceDE w:val="0"/>
            <w:autoSpaceDN w:val="0"/>
            <w:adjustRightInd w:val="0"/>
          </w:pPr>
        </w:pPrChange>
      </w:pPr>
      <w:ins w:id="1458" w:author="Goehring, Benjamin" w:date="2018-08-26T20:12:00Z">
        <w:r w:rsidRPr="002505DC">
          <w:rPr>
            <w:rFonts w:ascii="Times New Roman" w:hAnsi="Times New Roman" w:cs="Times New Roman"/>
          </w:rPr>
          <w:t>The Urban Institute. n.d. “The Welfare Rules Database.” Accessed August 4, 2018. https://wrd.urban.org/wrd/query/query.cfm.</w:t>
        </w:r>
      </w:ins>
    </w:p>
    <w:p w14:paraId="6894A6F7" w14:textId="77777777" w:rsidR="00CD6D4F" w:rsidRPr="002505DC" w:rsidRDefault="00CD6D4F">
      <w:pPr>
        <w:pStyle w:val="Bibliography"/>
        <w:rPr>
          <w:ins w:id="1459" w:author="Goehring, Benjamin" w:date="2018-08-26T20:12:00Z"/>
          <w:rFonts w:ascii="Times New Roman" w:hAnsi="Times New Roman" w:cs="Times New Roman"/>
        </w:rPr>
        <w:pPrChange w:id="1460" w:author="Goehring, Benjamin" w:date="2018-08-26T20:12:00Z">
          <w:pPr>
            <w:widowControl w:val="0"/>
            <w:autoSpaceDE w:val="0"/>
            <w:autoSpaceDN w:val="0"/>
            <w:adjustRightInd w:val="0"/>
          </w:pPr>
        </w:pPrChange>
      </w:pPr>
      <w:ins w:id="1461" w:author="Goehring, Benjamin" w:date="2018-08-26T20:12:00Z">
        <w:r w:rsidRPr="002505DC">
          <w:rPr>
            <w:rFonts w:ascii="Times New Roman" w:hAnsi="Times New Roman" w:cs="Times New Roman"/>
          </w:rPr>
          <w:t xml:space="preserve">Thrush, Glenn. 2018a. “Trump Signs Order to Require Recipients of Federal Aid Programs to Work.” </w:t>
        </w:r>
        <w:r w:rsidRPr="002505DC">
          <w:rPr>
            <w:rFonts w:ascii="Times New Roman" w:hAnsi="Times New Roman" w:cs="Times New Roman"/>
            <w:i/>
            <w:iCs/>
          </w:rPr>
          <w:t>The New York Times</w:t>
        </w:r>
        <w:r w:rsidRPr="002505DC">
          <w:rPr>
            <w:rFonts w:ascii="Times New Roman" w:hAnsi="Times New Roman" w:cs="Times New Roman"/>
          </w:rPr>
          <w:t>, April 11, 2018, sec. U.S. https://www.nytimes.com/2018/04/10/us/trump-work-requirements-assistance-programs.html.</w:t>
        </w:r>
      </w:ins>
    </w:p>
    <w:p w14:paraId="29D645CC" w14:textId="77777777" w:rsidR="00CD6D4F" w:rsidRPr="002505DC" w:rsidRDefault="00CD6D4F">
      <w:pPr>
        <w:pStyle w:val="Bibliography"/>
        <w:rPr>
          <w:ins w:id="1462" w:author="Goehring, Benjamin" w:date="2018-08-26T20:12:00Z"/>
          <w:rFonts w:ascii="Times New Roman" w:hAnsi="Times New Roman" w:cs="Times New Roman"/>
        </w:rPr>
        <w:pPrChange w:id="1463" w:author="Goehring, Benjamin" w:date="2018-08-26T20:12:00Z">
          <w:pPr>
            <w:widowControl w:val="0"/>
            <w:autoSpaceDE w:val="0"/>
            <w:autoSpaceDN w:val="0"/>
            <w:adjustRightInd w:val="0"/>
          </w:pPr>
        </w:pPrChange>
      </w:pPr>
      <w:ins w:id="1464" w:author="Goehring, Benjamin" w:date="2018-08-26T20:12:00Z">
        <w:r w:rsidRPr="002505DC">
          <w:rPr>
            <w:rFonts w:ascii="Times New Roman" w:hAnsi="Times New Roman" w:cs="Times New Roman"/>
          </w:rPr>
          <w:t xml:space="preserve">———. 2018b. “HUD Floats a Plan Intended to Reduce Reliance on Housing Assistance.” </w:t>
        </w:r>
        <w:r w:rsidRPr="002505DC">
          <w:rPr>
            <w:rFonts w:ascii="Times New Roman" w:hAnsi="Times New Roman" w:cs="Times New Roman"/>
            <w:i/>
            <w:iCs/>
          </w:rPr>
          <w:t>The New York Times</w:t>
        </w:r>
        <w:r w:rsidRPr="002505DC">
          <w:rPr>
            <w:rFonts w:ascii="Times New Roman" w:hAnsi="Times New Roman" w:cs="Times New Roman"/>
          </w:rPr>
          <w:t>, April 26, 2018, sec. U.S. https://www.nytimes.com/2018/04/25/us/hud-housing-assistance.html.</w:t>
        </w:r>
      </w:ins>
    </w:p>
    <w:p w14:paraId="1C406473" w14:textId="77777777" w:rsidR="00CD6D4F" w:rsidRPr="002505DC" w:rsidRDefault="00CD6D4F">
      <w:pPr>
        <w:pStyle w:val="Bibliography"/>
        <w:rPr>
          <w:ins w:id="1465" w:author="Goehring, Benjamin" w:date="2018-08-26T20:12:00Z"/>
          <w:rFonts w:ascii="Times New Roman" w:hAnsi="Times New Roman" w:cs="Times New Roman"/>
        </w:rPr>
        <w:pPrChange w:id="1466" w:author="Goehring, Benjamin" w:date="2018-08-26T20:12:00Z">
          <w:pPr>
            <w:widowControl w:val="0"/>
            <w:autoSpaceDE w:val="0"/>
            <w:autoSpaceDN w:val="0"/>
            <w:adjustRightInd w:val="0"/>
          </w:pPr>
        </w:pPrChange>
      </w:pPr>
      <w:ins w:id="1467" w:author="Goehring, Benjamin" w:date="2018-08-26T20:12:00Z">
        <w:r w:rsidRPr="002505DC">
          <w:rPr>
            <w:rFonts w:ascii="Times New Roman" w:hAnsi="Times New Roman" w:cs="Times New Roman"/>
          </w:rPr>
          <w:t>Office of the Assistant Secretary for Planning and Evaluation. 2014. “Welfare Indicators and Risk Factors - Thirteenth Report to Congress.” Washington, D.C: U.S. Department of Health and Human Services. https://aspe.hhs.gov/report/welfare-indicators-and-risk-factors-thirteenth-report-congress.</w:t>
        </w:r>
      </w:ins>
    </w:p>
    <w:p w14:paraId="6D5A523C" w14:textId="77777777" w:rsidR="00CD6D4F" w:rsidRPr="002505DC" w:rsidRDefault="00CD6D4F">
      <w:pPr>
        <w:pStyle w:val="Bibliography"/>
        <w:rPr>
          <w:ins w:id="1468" w:author="Goehring, Benjamin" w:date="2018-08-26T20:12:00Z"/>
          <w:rFonts w:ascii="Times New Roman" w:hAnsi="Times New Roman" w:cs="Times New Roman"/>
        </w:rPr>
        <w:pPrChange w:id="1469" w:author="Goehring, Benjamin" w:date="2018-08-26T20:12:00Z">
          <w:pPr>
            <w:widowControl w:val="0"/>
            <w:autoSpaceDE w:val="0"/>
            <w:autoSpaceDN w:val="0"/>
            <w:adjustRightInd w:val="0"/>
          </w:pPr>
        </w:pPrChange>
      </w:pPr>
      <w:ins w:id="1470" w:author="Goehring, Benjamin" w:date="2018-08-26T20:12:00Z">
        <w:r w:rsidRPr="002505DC">
          <w:rPr>
            <w:rFonts w:ascii="Times New Roman" w:hAnsi="Times New Roman" w:cs="Times New Roman"/>
          </w:rPr>
          <w:lastRenderedPageBreak/>
          <w:t xml:space="preserve">Wickham, Hadley. 2016. </w:t>
        </w:r>
        <w:r w:rsidRPr="002505DC">
          <w:rPr>
            <w:rFonts w:ascii="Times New Roman" w:hAnsi="Times New Roman" w:cs="Times New Roman"/>
            <w:i/>
            <w:iCs/>
          </w:rPr>
          <w:t>Gtable: Arrange “Grobs” in Tables</w:t>
        </w:r>
        <w:r w:rsidRPr="002505DC">
          <w:rPr>
            <w:rFonts w:ascii="Times New Roman" w:hAnsi="Times New Roman" w:cs="Times New Roman"/>
          </w:rPr>
          <w:t>. R package version 0.2.0. https://CRAN.R-project.org/package=gtable.</w:t>
        </w:r>
      </w:ins>
    </w:p>
    <w:p w14:paraId="3D11CC6C" w14:textId="77777777" w:rsidR="00CD6D4F" w:rsidRPr="002505DC" w:rsidRDefault="00CD6D4F">
      <w:pPr>
        <w:pStyle w:val="Bibliography"/>
        <w:rPr>
          <w:ins w:id="1471" w:author="Goehring, Benjamin" w:date="2018-08-26T20:12:00Z"/>
          <w:rFonts w:ascii="Times New Roman" w:hAnsi="Times New Roman" w:cs="Times New Roman"/>
        </w:rPr>
        <w:pPrChange w:id="1472" w:author="Goehring, Benjamin" w:date="2018-08-26T20:12:00Z">
          <w:pPr>
            <w:widowControl w:val="0"/>
            <w:autoSpaceDE w:val="0"/>
            <w:autoSpaceDN w:val="0"/>
            <w:adjustRightInd w:val="0"/>
          </w:pPr>
        </w:pPrChange>
      </w:pPr>
      <w:ins w:id="1473" w:author="Goehring, Benjamin" w:date="2018-08-26T20:12:00Z">
        <w:r w:rsidRPr="002505DC">
          <w:rPr>
            <w:rFonts w:ascii="Times New Roman" w:hAnsi="Times New Roman" w:cs="Times New Roman"/>
          </w:rPr>
          <w:t xml:space="preserve">———. 2017. </w:t>
        </w:r>
        <w:r w:rsidRPr="002505DC">
          <w:rPr>
            <w:rFonts w:ascii="Times New Roman" w:hAnsi="Times New Roman" w:cs="Times New Roman"/>
            <w:i/>
            <w:iCs/>
          </w:rPr>
          <w:t>Tidyverse: Easily Install and Load the “Tidyverse”.</w:t>
        </w:r>
        <w:r w:rsidRPr="002505DC">
          <w:rPr>
            <w:rFonts w:ascii="Times New Roman" w:hAnsi="Times New Roman" w:cs="Times New Roman"/>
          </w:rPr>
          <w:t xml:space="preserve"> R package version 1.2.1. https://CRAN.R-project.org/package=tidyverse.</w:t>
        </w:r>
      </w:ins>
    </w:p>
    <w:p w14:paraId="6EDC1230" w14:textId="77777777" w:rsidR="00CD6D4F" w:rsidRPr="002505DC" w:rsidRDefault="00CD6D4F">
      <w:pPr>
        <w:pStyle w:val="Bibliography"/>
        <w:rPr>
          <w:ins w:id="1474" w:author="Goehring, Benjamin" w:date="2018-08-26T20:12:00Z"/>
          <w:rFonts w:ascii="Times New Roman" w:hAnsi="Times New Roman" w:cs="Times New Roman"/>
        </w:rPr>
        <w:pPrChange w:id="1475" w:author="Goehring, Benjamin" w:date="2018-08-26T20:12:00Z">
          <w:pPr>
            <w:widowControl w:val="0"/>
            <w:autoSpaceDE w:val="0"/>
            <w:autoSpaceDN w:val="0"/>
            <w:adjustRightInd w:val="0"/>
          </w:pPr>
        </w:pPrChange>
      </w:pPr>
      <w:ins w:id="1476" w:author="Goehring, Benjamin" w:date="2018-08-26T20:12:00Z">
        <w:r w:rsidRPr="002505DC">
          <w:rPr>
            <w:rFonts w:ascii="Times New Roman" w:hAnsi="Times New Roman" w:cs="Times New Roman"/>
          </w:rPr>
          <w:t>Zedlewski, Sheila, and Olivia Golden. 2010. “Next Steps for Temporary Assistance for Needy Families.” Perspectives on Low-Income Working Families. Washington, D.C: The Urban Institute. https://www.urban.org/sites/default/files/publication/32901/412047-next-steps-for-temporary-assistance-for-needy-families-tanf-.pdf.</w:t>
        </w:r>
      </w:ins>
    </w:p>
    <w:p w14:paraId="0BB2BC2B" w14:textId="77777777" w:rsidR="00CD6D4F" w:rsidRPr="002505DC" w:rsidRDefault="00CD6D4F">
      <w:pPr>
        <w:pStyle w:val="Bibliography"/>
        <w:rPr>
          <w:ins w:id="1477" w:author="Goehring, Benjamin" w:date="2018-08-26T20:12:00Z"/>
          <w:rFonts w:ascii="Times New Roman" w:hAnsi="Times New Roman" w:cs="Times New Roman"/>
        </w:rPr>
        <w:pPrChange w:id="1478" w:author="Goehring, Benjamin" w:date="2018-08-26T20:12:00Z">
          <w:pPr>
            <w:widowControl w:val="0"/>
            <w:autoSpaceDE w:val="0"/>
            <w:autoSpaceDN w:val="0"/>
            <w:adjustRightInd w:val="0"/>
          </w:pPr>
        </w:pPrChange>
      </w:pPr>
      <w:ins w:id="1479" w:author="Goehring, Benjamin" w:date="2018-08-26T20:12:00Z">
        <w:r w:rsidRPr="002505DC">
          <w:rPr>
            <w:rFonts w:ascii="Times New Roman" w:hAnsi="Times New Roman" w:cs="Times New Roman"/>
          </w:rPr>
          <w:t>“Zoo: S3 Infrastructure for Regular and Irregular Time Series | Zeileis | Journal of Statistical Software.” n.d. Accessed August 11, 2018. https://doi.org/10.18637/jss.v014.i06.</w:t>
        </w:r>
      </w:ins>
    </w:p>
    <w:p w14:paraId="142E8C6A" w14:textId="130FCF0D" w:rsidR="00AD563D" w:rsidRPr="002505DC" w:rsidDel="00A04101" w:rsidRDefault="00AD563D">
      <w:pPr>
        <w:pStyle w:val="Bibliography"/>
        <w:rPr>
          <w:del w:id="1480" w:author="Goehring, Benjamin" w:date="2018-08-26T19:15:00Z"/>
          <w:rFonts w:ascii="Times New Roman" w:hAnsi="Times New Roman" w:cs="Times New Roman"/>
          <w:rPrChange w:id="1481" w:author="Goehring, Benjamin" w:date="2018-08-27T07:09:00Z">
            <w:rPr>
              <w:del w:id="1482" w:author="Goehring, Benjamin" w:date="2018-08-26T19:15:00Z"/>
            </w:rPr>
          </w:rPrChange>
        </w:rPr>
      </w:pPr>
      <w:del w:id="1483" w:author="Goehring, Benjamin" w:date="2018-08-26T19:15:00Z">
        <w:r w:rsidRPr="002505DC" w:rsidDel="00A04101">
          <w:rPr>
            <w:rFonts w:ascii="Times New Roman" w:hAnsi="Times New Roman" w:cs="Times New Roman"/>
            <w:rPrChange w:id="1484" w:author="Goehring, Benjamin" w:date="2018-08-27T07:09:00Z">
              <w:rPr/>
            </w:rPrChange>
          </w:rPr>
          <w:delText>Acs, Gregory, Laura Wheaton, and Elaine Waxman. 2018. “Assessing Changes to SNAP Work Requirements in the 2018 Farm Bill.” Washington, D.C: The Urban Institute. https://www.urban.org/sites/default/files/publication/98455/assessing_changes_to_snap_work_requirements_in_the_2018_farm_bill_3.pdf.</w:delText>
        </w:r>
      </w:del>
    </w:p>
    <w:p w14:paraId="58CD71AF" w14:textId="415AB9A1" w:rsidR="00AD563D" w:rsidRPr="002505DC" w:rsidDel="00A04101" w:rsidRDefault="00AD563D">
      <w:pPr>
        <w:pStyle w:val="Bibliography"/>
        <w:rPr>
          <w:del w:id="1485" w:author="Goehring, Benjamin" w:date="2018-08-26T19:15:00Z"/>
          <w:rFonts w:ascii="Times New Roman" w:hAnsi="Times New Roman" w:cs="Times New Roman"/>
          <w:rPrChange w:id="1486" w:author="Goehring, Benjamin" w:date="2018-08-27T07:09:00Z">
            <w:rPr>
              <w:del w:id="1487" w:author="Goehring, Benjamin" w:date="2018-08-26T19:15:00Z"/>
            </w:rPr>
          </w:rPrChange>
        </w:rPr>
      </w:pPr>
      <w:del w:id="1488" w:author="Goehring, Benjamin" w:date="2018-08-26T19:15:00Z">
        <w:r w:rsidRPr="002505DC" w:rsidDel="00A04101">
          <w:rPr>
            <w:rFonts w:ascii="Times New Roman" w:hAnsi="Times New Roman" w:cs="Times New Roman"/>
            <w:rPrChange w:id="1489" w:author="Goehring, Benjamin" w:date="2018-08-27T07:09:00Z">
              <w:rPr/>
            </w:rPrChange>
          </w:rPr>
          <w:delText xml:space="preserve">Berry, William D., Evan J. Ringquist, Richard C. Fording, and Russell L. Hanson. 1998. “Measuring Citizen and Government Ideology in the American States, 1960-93.” </w:delText>
        </w:r>
        <w:r w:rsidRPr="002505DC" w:rsidDel="00A04101">
          <w:rPr>
            <w:rFonts w:ascii="Times New Roman" w:hAnsi="Times New Roman" w:cs="Times New Roman"/>
            <w:i/>
            <w:iCs/>
            <w:rPrChange w:id="1490" w:author="Goehring, Benjamin" w:date="2018-08-27T07:09:00Z">
              <w:rPr>
                <w:i/>
                <w:iCs/>
              </w:rPr>
            </w:rPrChange>
          </w:rPr>
          <w:delText>American Journal of Political Science</w:delText>
        </w:r>
        <w:r w:rsidRPr="002505DC" w:rsidDel="00A04101">
          <w:rPr>
            <w:rFonts w:ascii="Times New Roman" w:hAnsi="Times New Roman" w:cs="Times New Roman"/>
            <w:rPrChange w:id="1491" w:author="Goehring, Benjamin" w:date="2018-08-27T07:09:00Z">
              <w:rPr/>
            </w:rPrChange>
          </w:rPr>
          <w:delText xml:space="preserve"> 42 (1): 327–48. https://doi.org/10.2307/2991759.</w:delText>
        </w:r>
      </w:del>
    </w:p>
    <w:p w14:paraId="5C8F22BC" w14:textId="50902E81" w:rsidR="00AD563D" w:rsidRPr="002505DC" w:rsidDel="00A04101" w:rsidRDefault="00AD563D">
      <w:pPr>
        <w:pStyle w:val="Bibliography"/>
        <w:rPr>
          <w:del w:id="1492" w:author="Goehring, Benjamin" w:date="2018-08-26T19:15:00Z"/>
          <w:rFonts w:ascii="Times New Roman" w:hAnsi="Times New Roman" w:cs="Times New Roman"/>
          <w:rPrChange w:id="1493" w:author="Goehring, Benjamin" w:date="2018-08-27T07:09:00Z">
            <w:rPr>
              <w:del w:id="1494" w:author="Goehring, Benjamin" w:date="2018-08-26T19:15:00Z"/>
            </w:rPr>
          </w:rPrChange>
        </w:rPr>
      </w:pPr>
      <w:del w:id="1495" w:author="Goehring, Benjamin" w:date="2018-08-26T19:15:00Z">
        <w:r w:rsidRPr="002505DC" w:rsidDel="00A04101">
          <w:rPr>
            <w:rFonts w:ascii="Times New Roman" w:hAnsi="Times New Roman" w:cs="Times New Roman"/>
            <w:rPrChange w:id="1496" w:author="Goehring, Benjamin" w:date="2018-08-27T07:09:00Z">
              <w:rPr/>
            </w:rPrChange>
          </w:rPr>
          <w:delText>Blank, Rebecca M. 2002. “Evaluating Welfare Reform in the United States.” Working Paper 8983. National Bureau of Economic Research. https://doi.org/10.3386/w8983.</w:delText>
        </w:r>
      </w:del>
    </w:p>
    <w:p w14:paraId="7A34702B" w14:textId="5BEC5602" w:rsidR="00AD563D" w:rsidRPr="002505DC" w:rsidDel="00A04101" w:rsidRDefault="00AD563D">
      <w:pPr>
        <w:pStyle w:val="Bibliography"/>
        <w:rPr>
          <w:del w:id="1497" w:author="Goehring, Benjamin" w:date="2018-08-26T19:15:00Z"/>
          <w:rFonts w:ascii="Times New Roman" w:hAnsi="Times New Roman" w:cs="Times New Roman"/>
          <w:rPrChange w:id="1498" w:author="Goehring, Benjamin" w:date="2018-08-27T07:09:00Z">
            <w:rPr>
              <w:del w:id="1499" w:author="Goehring, Benjamin" w:date="2018-08-26T19:15:00Z"/>
            </w:rPr>
          </w:rPrChange>
        </w:rPr>
      </w:pPr>
      <w:del w:id="1500" w:author="Goehring, Benjamin" w:date="2018-08-26T19:15:00Z">
        <w:r w:rsidRPr="002505DC" w:rsidDel="00A04101">
          <w:rPr>
            <w:rFonts w:ascii="Times New Roman" w:hAnsi="Times New Roman" w:cs="Times New Roman"/>
            <w:rPrChange w:id="1501" w:author="Goehring, Benjamin" w:date="2018-08-27T07:09:00Z">
              <w:rPr/>
            </w:rPrChange>
          </w:rPr>
          <w:delText>Derr, Michelle K., Tara Anderson, LaDonna Pavetti, and Elizabeth Scott. 2009. “Understanding Two Categories of TANF Spending: ‘Other’ and “Authorized Under Prior Law".” Washington, D.C: Mathematica Policy Research, Inc. https://www.acf.hhs.gov/sites/default/files/opre/understanding_two_categories_of_tanf_spending.pdf.</w:delText>
        </w:r>
      </w:del>
    </w:p>
    <w:p w14:paraId="48C014B6" w14:textId="14AC7D38" w:rsidR="00AD563D" w:rsidRPr="002505DC" w:rsidDel="00A04101" w:rsidRDefault="00AD563D">
      <w:pPr>
        <w:pStyle w:val="Bibliography"/>
        <w:rPr>
          <w:del w:id="1502" w:author="Goehring, Benjamin" w:date="2018-08-26T19:15:00Z"/>
          <w:rFonts w:ascii="Times New Roman" w:hAnsi="Times New Roman" w:cs="Times New Roman"/>
          <w:rPrChange w:id="1503" w:author="Goehring, Benjamin" w:date="2018-08-27T07:09:00Z">
            <w:rPr>
              <w:del w:id="1504" w:author="Goehring, Benjamin" w:date="2018-08-26T19:15:00Z"/>
            </w:rPr>
          </w:rPrChange>
        </w:rPr>
      </w:pPr>
      <w:del w:id="1505" w:author="Goehring, Benjamin" w:date="2018-08-26T19:15:00Z">
        <w:r w:rsidRPr="002505DC" w:rsidDel="00A04101">
          <w:rPr>
            <w:rFonts w:ascii="Times New Roman" w:hAnsi="Times New Roman" w:cs="Times New Roman"/>
            <w:rPrChange w:id="1506" w:author="Goehring, Benjamin" w:date="2018-08-27T07:09:00Z">
              <w:rPr/>
            </w:rPrChange>
          </w:rPr>
          <w:delText>Falk, Gene. 2015. “Temporary Assistance for Needy Families (TANF): Financing Issues.” Washington, D.C: Congressional Research Service. https://fas.org/sgp/crs/misc/R44188.pdf.</w:delText>
        </w:r>
      </w:del>
    </w:p>
    <w:p w14:paraId="0BE763F6" w14:textId="6D1BA5BF" w:rsidR="00AD563D" w:rsidRPr="002505DC" w:rsidDel="00A04101" w:rsidRDefault="00AD563D">
      <w:pPr>
        <w:pStyle w:val="Bibliography"/>
        <w:rPr>
          <w:del w:id="1507" w:author="Goehring, Benjamin" w:date="2018-08-26T19:15:00Z"/>
          <w:rFonts w:ascii="Times New Roman" w:hAnsi="Times New Roman" w:cs="Times New Roman"/>
          <w:rPrChange w:id="1508" w:author="Goehring, Benjamin" w:date="2018-08-27T07:09:00Z">
            <w:rPr>
              <w:del w:id="1509" w:author="Goehring, Benjamin" w:date="2018-08-26T19:15:00Z"/>
            </w:rPr>
          </w:rPrChange>
        </w:rPr>
      </w:pPr>
      <w:del w:id="1510" w:author="Goehring, Benjamin" w:date="2018-08-26T19:15:00Z">
        <w:r w:rsidRPr="002505DC" w:rsidDel="00A04101">
          <w:rPr>
            <w:rFonts w:ascii="Times New Roman" w:hAnsi="Times New Roman" w:cs="Times New Roman"/>
            <w:rPrChange w:id="1511" w:author="Goehring, Benjamin" w:date="2018-08-27T07:09:00Z">
              <w:rPr/>
            </w:rPrChange>
          </w:rPr>
          <w:delText>———. 2017. “The Temporary Assistance for Needy Families (TANF) Block Grant: A Primer on TANF Financing and Federal Requirements.” Washington, D.C: Congressional Research Service. https://fas.org/sgp/crs/misc/RL32748.pdf.</w:delText>
        </w:r>
      </w:del>
    </w:p>
    <w:p w14:paraId="46F27FAD" w14:textId="29A5071D" w:rsidR="00AD563D" w:rsidRPr="002505DC" w:rsidDel="00A04101" w:rsidRDefault="00AD563D">
      <w:pPr>
        <w:pStyle w:val="Bibliography"/>
        <w:rPr>
          <w:del w:id="1512" w:author="Goehring, Benjamin" w:date="2018-08-26T19:15:00Z"/>
          <w:rFonts w:ascii="Times New Roman" w:hAnsi="Times New Roman" w:cs="Times New Roman"/>
          <w:rPrChange w:id="1513" w:author="Goehring, Benjamin" w:date="2018-08-27T07:09:00Z">
            <w:rPr>
              <w:del w:id="1514" w:author="Goehring, Benjamin" w:date="2018-08-26T19:15:00Z"/>
            </w:rPr>
          </w:rPrChange>
        </w:rPr>
      </w:pPr>
      <w:del w:id="1515" w:author="Goehring, Benjamin" w:date="2018-08-26T19:15:00Z">
        <w:r w:rsidRPr="002505DC" w:rsidDel="00A04101">
          <w:rPr>
            <w:rFonts w:ascii="Times New Roman" w:hAnsi="Times New Roman" w:cs="Times New Roman"/>
            <w:rPrChange w:id="1516" w:author="Goehring, Benjamin" w:date="2018-08-27T07:09:00Z">
              <w:rPr/>
            </w:rPrChange>
          </w:rPr>
          <w:delText xml:space="preserve">Fellowes, Matthew C., and Gretchen Rowe. 2004. “Politics and the New American Welfare States.” </w:delText>
        </w:r>
        <w:r w:rsidRPr="002505DC" w:rsidDel="00A04101">
          <w:rPr>
            <w:rFonts w:ascii="Times New Roman" w:hAnsi="Times New Roman" w:cs="Times New Roman"/>
            <w:i/>
            <w:iCs/>
            <w:rPrChange w:id="1517" w:author="Goehring, Benjamin" w:date="2018-08-27T07:09:00Z">
              <w:rPr>
                <w:i/>
                <w:iCs/>
              </w:rPr>
            </w:rPrChange>
          </w:rPr>
          <w:delText>American Journal of Political Science</w:delText>
        </w:r>
        <w:r w:rsidRPr="002505DC" w:rsidDel="00A04101">
          <w:rPr>
            <w:rFonts w:ascii="Times New Roman" w:hAnsi="Times New Roman" w:cs="Times New Roman"/>
            <w:rPrChange w:id="1518" w:author="Goehring, Benjamin" w:date="2018-08-27T07:09:00Z">
              <w:rPr/>
            </w:rPrChange>
          </w:rPr>
          <w:delText xml:space="preserve"> 48 (2): 362–73. https://doi.org/10.2307/1519888.</w:delText>
        </w:r>
      </w:del>
    </w:p>
    <w:p w14:paraId="6018E93C" w14:textId="3EBD8679" w:rsidR="00AD563D" w:rsidRPr="002505DC" w:rsidDel="00A04101" w:rsidRDefault="00AD563D">
      <w:pPr>
        <w:pStyle w:val="Bibliography"/>
        <w:rPr>
          <w:del w:id="1519" w:author="Goehring, Benjamin" w:date="2018-08-26T19:15:00Z"/>
          <w:rFonts w:ascii="Times New Roman" w:hAnsi="Times New Roman" w:cs="Times New Roman"/>
          <w:rPrChange w:id="1520" w:author="Goehring, Benjamin" w:date="2018-08-27T07:09:00Z">
            <w:rPr>
              <w:del w:id="1521" w:author="Goehring, Benjamin" w:date="2018-08-26T19:15:00Z"/>
            </w:rPr>
          </w:rPrChange>
        </w:rPr>
      </w:pPr>
      <w:del w:id="1522" w:author="Goehring, Benjamin" w:date="2018-08-26T19:15:00Z">
        <w:r w:rsidRPr="002505DC" w:rsidDel="00A04101">
          <w:rPr>
            <w:rFonts w:ascii="Times New Roman" w:hAnsi="Times New Roman" w:cs="Times New Roman"/>
            <w:rPrChange w:id="1523" w:author="Goehring, Benjamin" w:date="2018-08-27T07:09:00Z">
              <w:rPr/>
            </w:rPrChange>
          </w:rPr>
          <w:delText>Giannarelli, Linda, Christine Heffernan, Sarah Minton, Megan Thompson, and Kathryn Stevens. 2017. “Welfare Rules Databook: State TANF Policies as of July 2016.” OPRE Report 2017–82. Washington, DC: Office of Planning, Research and Evaluation, Administration for Children and Families, U.S. Department of Health and Human Services.</w:delText>
        </w:r>
      </w:del>
    </w:p>
    <w:p w14:paraId="36B89763" w14:textId="70C3BE55" w:rsidR="00AD563D" w:rsidRPr="002505DC" w:rsidDel="00A04101" w:rsidRDefault="00AD563D">
      <w:pPr>
        <w:pStyle w:val="Bibliography"/>
        <w:rPr>
          <w:del w:id="1524" w:author="Goehring, Benjamin" w:date="2018-08-26T19:15:00Z"/>
          <w:rFonts w:ascii="Times New Roman" w:hAnsi="Times New Roman" w:cs="Times New Roman"/>
          <w:rPrChange w:id="1525" w:author="Goehring, Benjamin" w:date="2018-08-27T07:09:00Z">
            <w:rPr>
              <w:del w:id="1526" w:author="Goehring, Benjamin" w:date="2018-08-26T19:15:00Z"/>
            </w:rPr>
          </w:rPrChange>
        </w:rPr>
      </w:pPr>
      <w:del w:id="1527" w:author="Goehring, Benjamin" w:date="2018-08-26T19:15:00Z">
        <w:r w:rsidRPr="002505DC" w:rsidDel="00A04101">
          <w:rPr>
            <w:rFonts w:ascii="Times New Roman" w:hAnsi="Times New Roman" w:cs="Times New Roman"/>
            <w:rPrChange w:id="1528" w:author="Goehring, Benjamin" w:date="2018-08-27T07:09:00Z">
              <w:rPr/>
            </w:rPrChange>
          </w:rPr>
          <w:delText xml:space="preserve">Gilens, Martin. 1996. “‘Race Coding’ and White Opposition to Welfare.” </w:delText>
        </w:r>
        <w:r w:rsidRPr="002505DC" w:rsidDel="00A04101">
          <w:rPr>
            <w:rFonts w:ascii="Times New Roman" w:hAnsi="Times New Roman" w:cs="Times New Roman"/>
            <w:i/>
            <w:iCs/>
            <w:rPrChange w:id="1529" w:author="Goehring, Benjamin" w:date="2018-08-27T07:09:00Z">
              <w:rPr>
                <w:i/>
                <w:iCs/>
              </w:rPr>
            </w:rPrChange>
          </w:rPr>
          <w:delText>The American Political Science Review</w:delText>
        </w:r>
        <w:r w:rsidRPr="002505DC" w:rsidDel="00A04101">
          <w:rPr>
            <w:rFonts w:ascii="Times New Roman" w:hAnsi="Times New Roman" w:cs="Times New Roman"/>
            <w:rPrChange w:id="1530" w:author="Goehring, Benjamin" w:date="2018-08-27T07:09:00Z">
              <w:rPr/>
            </w:rPrChange>
          </w:rPr>
          <w:delText xml:space="preserve"> 90 (3): 593–604. https://doi.org/10.2307/2082611.</w:delText>
        </w:r>
      </w:del>
    </w:p>
    <w:p w14:paraId="62947CB7" w14:textId="135CBA97" w:rsidR="00AD563D" w:rsidRPr="002505DC" w:rsidDel="00A04101" w:rsidRDefault="00AD563D">
      <w:pPr>
        <w:pStyle w:val="Bibliography"/>
        <w:rPr>
          <w:del w:id="1531" w:author="Goehring, Benjamin" w:date="2018-08-26T19:15:00Z"/>
          <w:rFonts w:ascii="Times New Roman" w:hAnsi="Times New Roman" w:cs="Times New Roman"/>
          <w:rPrChange w:id="1532" w:author="Goehring, Benjamin" w:date="2018-08-27T07:09:00Z">
            <w:rPr>
              <w:del w:id="1533" w:author="Goehring, Benjamin" w:date="2018-08-26T19:15:00Z"/>
            </w:rPr>
          </w:rPrChange>
        </w:rPr>
      </w:pPr>
      <w:del w:id="1534" w:author="Goehring, Benjamin" w:date="2018-08-26T19:15:00Z">
        <w:r w:rsidRPr="002505DC" w:rsidDel="00A04101">
          <w:rPr>
            <w:rFonts w:ascii="Times New Roman" w:hAnsi="Times New Roman" w:cs="Times New Roman"/>
            <w:rPrChange w:id="1535" w:author="Goehring, Benjamin" w:date="2018-08-27T07:09:00Z">
              <w:rPr/>
            </w:rPrChange>
          </w:rPr>
          <w:delText>Hahn, Heather, Olivia Golden, and Alexandra Stanczyk. 2012. “State Approaches to the TANF Block Grant: Welfare Is Not What You Think It Is.” Working Families. Washington, D.C: The Urban Institute. https://www.urban.org/sites/default/files/publication/25731/412635-State-Approaches-to-the-TANF-Block-Grant-Welfare-Is-Not-What-You-Think-It-Is.PDF.</w:delText>
        </w:r>
      </w:del>
    </w:p>
    <w:p w14:paraId="75816AD1" w14:textId="25A3AFC0" w:rsidR="00AD563D" w:rsidRPr="002505DC" w:rsidDel="00A04101" w:rsidRDefault="00AD563D">
      <w:pPr>
        <w:pStyle w:val="Bibliography"/>
        <w:rPr>
          <w:del w:id="1536" w:author="Goehring, Benjamin" w:date="2018-08-26T19:15:00Z"/>
          <w:rFonts w:ascii="Times New Roman" w:hAnsi="Times New Roman" w:cs="Times New Roman"/>
          <w:rPrChange w:id="1537" w:author="Goehring, Benjamin" w:date="2018-08-27T07:09:00Z">
            <w:rPr>
              <w:del w:id="1538" w:author="Goehring, Benjamin" w:date="2018-08-26T19:15:00Z"/>
            </w:rPr>
          </w:rPrChange>
        </w:rPr>
      </w:pPr>
      <w:del w:id="1539" w:author="Goehring, Benjamin" w:date="2018-08-26T19:15:00Z">
        <w:r w:rsidRPr="002505DC" w:rsidDel="00A04101">
          <w:rPr>
            <w:rFonts w:ascii="Times New Roman" w:hAnsi="Times New Roman" w:cs="Times New Roman"/>
            <w:rPrChange w:id="1540" w:author="Goehring, Benjamin" w:date="2018-08-27T07:09:00Z">
              <w:rPr/>
            </w:rPrChange>
          </w:rPr>
          <w:delText>Johnson, Earl. Memo. 2013. “TANF-ACF-IM-2013-03,” September 12, 2013. https://www.acf.hhs.gov/ofa/resource/tanf-acf-im-2013-03.</w:delText>
        </w:r>
      </w:del>
    </w:p>
    <w:p w14:paraId="00EBDB2D" w14:textId="2DDDD6A0" w:rsidR="00AD563D" w:rsidRPr="002505DC" w:rsidDel="00A04101" w:rsidRDefault="00AD563D">
      <w:pPr>
        <w:pStyle w:val="Bibliography"/>
        <w:rPr>
          <w:del w:id="1541" w:author="Goehring, Benjamin" w:date="2018-08-26T19:15:00Z"/>
          <w:rFonts w:ascii="Times New Roman" w:hAnsi="Times New Roman" w:cs="Times New Roman"/>
          <w:rPrChange w:id="1542" w:author="Goehring, Benjamin" w:date="2018-08-27T07:09:00Z">
            <w:rPr>
              <w:del w:id="1543" w:author="Goehring, Benjamin" w:date="2018-08-26T19:15:00Z"/>
            </w:rPr>
          </w:rPrChange>
        </w:rPr>
      </w:pPr>
      <w:del w:id="1544" w:author="Goehring, Benjamin" w:date="2018-08-26T19:15:00Z">
        <w:r w:rsidRPr="002505DC" w:rsidDel="00A04101">
          <w:rPr>
            <w:rFonts w:ascii="Times New Roman" w:hAnsi="Times New Roman" w:cs="Times New Roman"/>
            <w:rPrChange w:id="1545" w:author="Goehring, Benjamin" w:date="2018-08-27T07:09:00Z">
              <w:rPr/>
            </w:rPrChange>
          </w:rPr>
          <w:delText xml:space="preserve">Mead, Lawrence M. 1997. “The Rise of Paternalism.” In </w:delText>
        </w:r>
        <w:r w:rsidRPr="002505DC" w:rsidDel="00A04101">
          <w:rPr>
            <w:rFonts w:ascii="Times New Roman" w:hAnsi="Times New Roman" w:cs="Times New Roman"/>
            <w:i/>
            <w:iCs/>
            <w:rPrChange w:id="1546" w:author="Goehring, Benjamin" w:date="2018-08-27T07:09:00Z">
              <w:rPr>
                <w:i/>
                <w:iCs/>
              </w:rPr>
            </w:rPrChange>
          </w:rPr>
          <w:delText>The New Paternalism: Supervisory Approaches to Poverty</w:delText>
        </w:r>
        <w:r w:rsidRPr="002505DC" w:rsidDel="00A04101">
          <w:rPr>
            <w:rFonts w:ascii="Times New Roman" w:hAnsi="Times New Roman" w:cs="Times New Roman"/>
            <w:rPrChange w:id="1547" w:author="Goehring, Benjamin" w:date="2018-08-27T07:09:00Z">
              <w:rPr/>
            </w:rPrChange>
          </w:rPr>
          <w:delText>, edited by Lawrence M. Mead, 1–38. Washington, D.C: Brookings Institution Press.</w:delText>
        </w:r>
      </w:del>
    </w:p>
    <w:p w14:paraId="7343FB93" w14:textId="5DAD2CC4" w:rsidR="00AD563D" w:rsidRPr="002505DC" w:rsidDel="00A04101" w:rsidRDefault="00AD563D">
      <w:pPr>
        <w:pStyle w:val="Bibliography"/>
        <w:rPr>
          <w:del w:id="1548" w:author="Goehring, Benjamin" w:date="2018-08-26T19:15:00Z"/>
          <w:rFonts w:ascii="Times New Roman" w:hAnsi="Times New Roman" w:cs="Times New Roman"/>
          <w:rPrChange w:id="1549" w:author="Goehring, Benjamin" w:date="2018-08-27T07:09:00Z">
            <w:rPr>
              <w:del w:id="1550" w:author="Goehring, Benjamin" w:date="2018-08-26T19:15:00Z"/>
            </w:rPr>
          </w:rPrChange>
        </w:rPr>
      </w:pPr>
      <w:del w:id="1551" w:author="Goehring, Benjamin" w:date="2018-08-26T19:15:00Z">
        <w:r w:rsidRPr="002505DC" w:rsidDel="00A04101">
          <w:rPr>
            <w:rFonts w:ascii="Times New Roman" w:hAnsi="Times New Roman" w:cs="Times New Roman"/>
            <w:rPrChange w:id="1552" w:author="Goehring, Benjamin" w:date="2018-08-27T07:09:00Z">
              <w:rPr/>
            </w:rPrChange>
          </w:rPr>
          <w:delText>Office of Community Services. 2015. “Social Services Block Grant Program Annual Report 2013.” Washington, D.C: U.S. Department of Health and Human Services, Administration for Children and Families, Office of Community Services. http://www.acf.hhs.gov/programs/ocs/programs/ssbg.</w:delText>
        </w:r>
      </w:del>
    </w:p>
    <w:p w14:paraId="12173962" w14:textId="2DFE4F0C" w:rsidR="00AD563D" w:rsidRPr="002505DC" w:rsidDel="00A04101" w:rsidRDefault="00AD563D">
      <w:pPr>
        <w:pStyle w:val="Bibliography"/>
        <w:rPr>
          <w:del w:id="1553" w:author="Goehring, Benjamin" w:date="2018-08-26T19:15:00Z"/>
          <w:rFonts w:ascii="Times New Roman" w:hAnsi="Times New Roman" w:cs="Times New Roman"/>
          <w:rPrChange w:id="1554" w:author="Goehring, Benjamin" w:date="2018-08-27T07:09:00Z">
            <w:rPr>
              <w:del w:id="1555" w:author="Goehring, Benjamin" w:date="2018-08-26T19:15:00Z"/>
            </w:rPr>
          </w:rPrChange>
        </w:rPr>
      </w:pPr>
      <w:del w:id="1556" w:author="Goehring, Benjamin" w:date="2018-08-26T19:15:00Z">
        <w:r w:rsidRPr="002505DC" w:rsidDel="00A04101">
          <w:rPr>
            <w:rFonts w:ascii="Times New Roman" w:hAnsi="Times New Roman" w:cs="Times New Roman"/>
            <w:i/>
            <w:iCs/>
            <w:rPrChange w:id="1557" w:author="Goehring, Benjamin" w:date="2018-08-27T07:09:00Z">
              <w:rPr>
                <w:i/>
                <w:iCs/>
              </w:rPr>
            </w:rPrChange>
          </w:rPr>
          <w:delText>Public Law 104-193</w:delText>
        </w:r>
        <w:r w:rsidRPr="002505DC" w:rsidDel="00A04101">
          <w:rPr>
            <w:rFonts w:ascii="Times New Roman" w:hAnsi="Times New Roman" w:cs="Times New Roman"/>
            <w:rPrChange w:id="1558" w:author="Goehring, Benjamin" w:date="2018-08-27T07:09:00Z">
              <w:rPr/>
            </w:rPrChange>
          </w:rPr>
          <w:delText xml:space="preserve">. 1996. </w:delText>
        </w:r>
        <w:r w:rsidRPr="002505DC" w:rsidDel="00A04101">
          <w:rPr>
            <w:rFonts w:ascii="Times New Roman" w:hAnsi="Times New Roman" w:cs="Times New Roman"/>
            <w:i/>
            <w:iCs/>
            <w:rPrChange w:id="1559" w:author="Goehring, Benjamin" w:date="2018-08-27T07:09:00Z">
              <w:rPr>
                <w:i/>
                <w:iCs/>
              </w:rPr>
            </w:rPrChange>
          </w:rPr>
          <w:delText>42 USC</w:delText>
        </w:r>
        <w:r w:rsidRPr="002505DC" w:rsidDel="00A04101">
          <w:rPr>
            <w:rFonts w:ascii="Times New Roman" w:hAnsi="Times New Roman" w:cs="Times New Roman"/>
            <w:rPrChange w:id="1560" w:author="Goehring, Benjamin" w:date="2018-08-27T07:09:00Z">
              <w:rPr/>
            </w:rPrChange>
          </w:rPr>
          <w:delText>. Vol. 1305. https://www.congress.gov/104/plaws/publ193/PLAW-104publ193.pdf.</w:delText>
        </w:r>
      </w:del>
    </w:p>
    <w:p w14:paraId="200110BD" w14:textId="71365A76" w:rsidR="00AD563D" w:rsidRPr="002505DC" w:rsidDel="00A04101" w:rsidRDefault="00AD563D">
      <w:pPr>
        <w:pStyle w:val="Bibliography"/>
        <w:rPr>
          <w:del w:id="1561" w:author="Goehring, Benjamin" w:date="2018-08-26T19:15:00Z"/>
          <w:rFonts w:ascii="Times New Roman" w:hAnsi="Times New Roman" w:cs="Times New Roman"/>
          <w:rPrChange w:id="1562" w:author="Goehring, Benjamin" w:date="2018-08-27T07:09:00Z">
            <w:rPr>
              <w:del w:id="1563" w:author="Goehring, Benjamin" w:date="2018-08-26T19:15:00Z"/>
            </w:rPr>
          </w:rPrChange>
        </w:rPr>
      </w:pPr>
      <w:del w:id="1564" w:author="Goehring, Benjamin" w:date="2018-08-26T19:15:00Z">
        <w:r w:rsidRPr="002505DC" w:rsidDel="00A04101">
          <w:rPr>
            <w:rFonts w:ascii="Times New Roman" w:hAnsi="Times New Roman" w:cs="Times New Roman"/>
            <w:rPrChange w:id="1565" w:author="Goehring, Benjamin" w:date="2018-08-27T07:09:00Z">
              <w:rPr/>
            </w:rPrChange>
          </w:rPr>
          <w:delText xml:space="preserve">Rom, Mark. 1999. “Transforming State Health and Welfare Programs.” In </w:delText>
        </w:r>
        <w:r w:rsidRPr="002505DC" w:rsidDel="00A04101">
          <w:rPr>
            <w:rFonts w:ascii="Times New Roman" w:hAnsi="Times New Roman" w:cs="Times New Roman"/>
            <w:i/>
            <w:iCs/>
            <w:rPrChange w:id="1566" w:author="Goehring, Benjamin" w:date="2018-08-27T07:09:00Z">
              <w:rPr>
                <w:i/>
                <w:iCs/>
              </w:rPr>
            </w:rPrChange>
          </w:rPr>
          <w:delText>Politics in the American States: A Comparative Analysis</w:delText>
        </w:r>
        <w:r w:rsidRPr="002505DC" w:rsidDel="00A04101">
          <w:rPr>
            <w:rFonts w:ascii="Times New Roman" w:hAnsi="Times New Roman" w:cs="Times New Roman"/>
            <w:rPrChange w:id="1567" w:author="Goehring, Benjamin" w:date="2018-08-27T07:09:00Z">
              <w:rPr/>
            </w:rPrChange>
          </w:rPr>
          <w:delText>, edited by Virginia Gray, Russell L. Hanson, and Herbert Jacob, 7th ed, 349–92. Washington, DC: CQ Press.</w:delText>
        </w:r>
      </w:del>
    </w:p>
    <w:p w14:paraId="63EBD59C" w14:textId="2D469786" w:rsidR="00AD563D" w:rsidRPr="002505DC" w:rsidDel="00A04101" w:rsidRDefault="00AD563D">
      <w:pPr>
        <w:pStyle w:val="Bibliography"/>
        <w:rPr>
          <w:del w:id="1568" w:author="Goehring, Benjamin" w:date="2018-08-26T19:15:00Z"/>
          <w:rFonts w:ascii="Times New Roman" w:hAnsi="Times New Roman" w:cs="Times New Roman"/>
          <w:rPrChange w:id="1569" w:author="Goehring, Benjamin" w:date="2018-08-27T07:09:00Z">
            <w:rPr>
              <w:del w:id="1570" w:author="Goehring, Benjamin" w:date="2018-08-26T19:15:00Z"/>
            </w:rPr>
          </w:rPrChange>
        </w:rPr>
      </w:pPr>
      <w:del w:id="1571" w:author="Goehring, Benjamin" w:date="2018-08-26T19:15:00Z">
        <w:r w:rsidRPr="002505DC" w:rsidDel="00A04101">
          <w:rPr>
            <w:rFonts w:ascii="Times New Roman" w:hAnsi="Times New Roman" w:cs="Times New Roman"/>
            <w:rPrChange w:id="1572" w:author="Goehring, Benjamin" w:date="2018-08-27T07:09:00Z">
              <w:rPr/>
            </w:rPrChange>
          </w:rPr>
          <w:delText xml:space="preserve">Soss, Joe, Sanford F. Schram, Thomas P. Vartanian, and Erin O’Brien. 2001. “Setting the Terms of Relief: Explaining State Policy Choices in the Devolution Revolution.” </w:delText>
        </w:r>
        <w:r w:rsidRPr="002505DC" w:rsidDel="00A04101">
          <w:rPr>
            <w:rFonts w:ascii="Times New Roman" w:hAnsi="Times New Roman" w:cs="Times New Roman"/>
            <w:i/>
            <w:iCs/>
            <w:rPrChange w:id="1573" w:author="Goehring, Benjamin" w:date="2018-08-27T07:09:00Z">
              <w:rPr>
                <w:i/>
                <w:iCs/>
              </w:rPr>
            </w:rPrChange>
          </w:rPr>
          <w:delText>American Journal of Political Science</w:delText>
        </w:r>
        <w:r w:rsidRPr="002505DC" w:rsidDel="00A04101">
          <w:rPr>
            <w:rFonts w:ascii="Times New Roman" w:hAnsi="Times New Roman" w:cs="Times New Roman"/>
            <w:rPrChange w:id="1574" w:author="Goehring, Benjamin" w:date="2018-08-27T07:09:00Z">
              <w:rPr/>
            </w:rPrChange>
          </w:rPr>
          <w:delText xml:space="preserve"> 45 (2): 378–95. https://doi.org/10.2307/2669347.</w:delText>
        </w:r>
      </w:del>
    </w:p>
    <w:p w14:paraId="696EAF4A" w14:textId="2D021D1A" w:rsidR="00AD563D" w:rsidRPr="002505DC" w:rsidDel="00A04101" w:rsidRDefault="00AD563D">
      <w:pPr>
        <w:pStyle w:val="Bibliography"/>
        <w:rPr>
          <w:del w:id="1575" w:author="Goehring, Benjamin" w:date="2018-08-26T19:15:00Z"/>
          <w:rFonts w:ascii="Times New Roman" w:hAnsi="Times New Roman" w:cs="Times New Roman"/>
          <w:rPrChange w:id="1576" w:author="Goehring, Benjamin" w:date="2018-08-27T07:09:00Z">
            <w:rPr>
              <w:del w:id="1577" w:author="Goehring, Benjamin" w:date="2018-08-26T19:15:00Z"/>
            </w:rPr>
          </w:rPrChange>
        </w:rPr>
      </w:pPr>
      <w:del w:id="1578" w:author="Goehring, Benjamin" w:date="2018-08-26T19:15:00Z">
        <w:r w:rsidRPr="002505DC" w:rsidDel="00A04101">
          <w:rPr>
            <w:rFonts w:ascii="Times New Roman" w:hAnsi="Times New Roman" w:cs="Times New Roman"/>
            <w:rPrChange w:id="1579" w:author="Goehring, Benjamin" w:date="2018-08-27T07:09:00Z">
              <w:rPr/>
            </w:rPrChange>
          </w:rPr>
          <w:delText>“State Health Facts, Pending Section 1115 Medicaid Waivers.” 2018. The Henry J. Kaiser Family Foundation. July 26, 2018. https://www.kff.org/other/state-indicator/pending-section-1115-medicaid-waivers/.</w:delText>
        </w:r>
      </w:del>
    </w:p>
    <w:p w14:paraId="5647A01E" w14:textId="725A2F90" w:rsidR="00AD563D" w:rsidRPr="002505DC" w:rsidDel="00A04101" w:rsidRDefault="00AD563D">
      <w:pPr>
        <w:pStyle w:val="Bibliography"/>
        <w:rPr>
          <w:del w:id="1580" w:author="Goehring, Benjamin" w:date="2018-08-26T19:15:00Z"/>
          <w:rFonts w:ascii="Times New Roman" w:hAnsi="Times New Roman" w:cs="Times New Roman"/>
          <w:rPrChange w:id="1581" w:author="Goehring, Benjamin" w:date="2018-08-27T07:09:00Z">
            <w:rPr>
              <w:del w:id="1582" w:author="Goehring, Benjamin" w:date="2018-08-26T19:15:00Z"/>
            </w:rPr>
          </w:rPrChange>
        </w:rPr>
      </w:pPr>
      <w:del w:id="1583" w:author="Goehring, Benjamin" w:date="2018-08-26T19:15:00Z">
        <w:r w:rsidRPr="002505DC" w:rsidDel="00A04101">
          <w:rPr>
            <w:rFonts w:ascii="Times New Roman" w:hAnsi="Times New Roman" w:cs="Times New Roman"/>
            <w:rPrChange w:id="1584" w:author="Goehring, Benjamin" w:date="2018-08-27T07:09:00Z">
              <w:rPr/>
            </w:rPrChange>
          </w:rPr>
          <w:delText>Office of Family Assistance. 2018. “Temporary Assistance for Needy Families 12th Report to Congress Fiscal Years 2014 and 2015.” Office of Family Assistance, Administration for Children and Families, U.S. Department of Health and Human Services. https://www.acf.hhs.gov/ofa/resource/twelfth-report-to-congress.</w:delText>
        </w:r>
      </w:del>
    </w:p>
    <w:p w14:paraId="14D690DE" w14:textId="08DFA8CB" w:rsidR="00AD563D" w:rsidRPr="002505DC" w:rsidDel="00A04101" w:rsidRDefault="00AD563D">
      <w:pPr>
        <w:pStyle w:val="Bibliography"/>
        <w:rPr>
          <w:del w:id="1585" w:author="Goehring, Benjamin" w:date="2018-08-26T19:15:00Z"/>
          <w:rFonts w:ascii="Times New Roman" w:hAnsi="Times New Roman" w:cs="Times New Roman"/>
          <w:rPrChange w:id="1586" w:author="Goehring, Benjamin" w:date="2018-08-27T07:09:00Z">
            <w:rPr>
              <w:del w:id="1587" w:author="Goehring, Benjamin" w:date="2018-08-26T19:15:00Z"/>
            </w:rPr>
          </w:rPrChange>
        </w:rPr>
      </w:pPr>
      <w:del w:id="1588" w:author="Goehring, Benjamin" w:date="2018-08-26T19:15:00Z">
        <w:r w:rsidRPr="002505DC" w:rsidDel="00A04101">
          <w:rPr>
            <w:rFonts w:ascii="Times New Roman" w:hAnsi="Times New Roman" w:cs="Times New Roman"/>
            <w:rPrChange w:id="1589" w:author="Goehring, Benjamin" w:date="2018-08-27T07:09:00Z">
              <w:rPr/>
            </w:rPrChange>
          </w:rPr>
          <w:delText>The Urban Institute. n.d. “The Welfare Rules Database.” Accessed August 4, 2018. https://wrd.urban.org/wrd/query/query.cfm.</w:delText>
        </w:r>
      </w:del>
    </w:p>
    <w:p w14:paraId="068052B1" w14:textId="5E807ABC" w:rsidR="00AD563D" w:rsidRPr="002505DC" w:rsidDel="00A04101" w:rsidRDefault="00AD563D">
      <w:pPr>
        <w:pStyle w:val="Bibliography"/>
        <w:rPr>
          <w:del w:id="1590" w:author="Goehring, Benjamin" w:date="2018-08-26T19:15:00Z"/>
          <w:rFonts w:ascii="Times New Roman" w:hAnsi="Times New Roman" w:cs="Times New Roman"/>
          <w:rPrChange w:id="1591" w:author="Goehring, Benjamin" w:date="2018-08-27T07:09:00Z">
            <w:rPr>
              <w:del w:id="1592" w:author="Goehring, Benjamin" w:date="2018-08-26T19:15:00Z"/>
            </w:rPr>
          </w:rPrChange>
        </w:rPr>
      </w:pPr>
      <w:del w:id="1593" w:author="Goehring, Benjamin" w:date="2018-08-26T19:15:00Z">
        <w:r w:rsidRPr="002505DC" w:rsidDel="00A04101">
          <w:rPr>
            <w:rFonts w:ascii="Times New Roman" w:hAnsi="Times New Roman" w:cs="Times New Roman"/>
            <w:rPrChange w:id="1594" w:author="Goehring, Benjamin" w:date="2018-08-27T07:09:00Z">
              <w:rPr/>
            </w:rPrChange>
          </w:rPr>
          <w:delText xml:space="preserve">Thrush, Glenn. 2018a. “Trump Signs Order to Require Recipients of Federal Aid Programs to Work.” </w:delText>
        </w:r>
        <w:r w:rsidRPr="002505DC" w:rsidDel="00A04101">
          <w:rPr>
            <w:rFonts w:ascii="Times New Roman" w:hAnsi="Times New Roman" w:cs="Times New Roman"/>
            <w:i/>
            <w:iCs/>
            <w:rPrChange w:id="1595" w:author="Goehring, Benjamin" w:date="2018-08-27T07:09:00Z">
              <w:rPr>
                <w:i/>
                <w:iCs/>
              </w:rPr>
            </w:rPrChange>
          </w:rPr>
          <w:delText>The New York Times</w:delText>
        </w:r>
        <w:r w:rsidRPr="002505DC" w:rsidDel="00A04101">
          <w:rPr>
            <w:rFonts w:ascii="Times New Roman" w:hAnsi="Times New Roman" w:cs="Times New Roman"/>
            <w:rPrChange w:id="1596" w:author="Goehring, Benjamin" w:date="2018-08-27T07:09:00Z">
              <w:rPr/>
            </w:rPrChange>
          </w:rPr>
          <w:delText>, April 11, 2018, sec. U.S. https://www.nytimes.com/2018/04/10/us/trump-work-requirements-assistance-programs.html.</w:delText>
        </w:r>
      </w:del>
    </w:p>
    <w:p w14:paraId="03F11311" w14:textId="0F19D802" w:rsidR="00AD563D" w:rsidRPr="002505DC" w:rsidDel="00A04101" w:rsidRDefault="00AD563D">
      <w:pPr>
        <w:pStyle w:val="Bibliography"/>
        <w:rPr>
          <w:del w:id="1597" w:author="Goehring, Benjamin" w:date="2018-08-26T19:15:00Z"/>
          <w:rFonts w:ascii="Times New Roman" w:hAnsi="Times New Roman" w:cs="Times New Roman"/>
          <w:rPrChange w:id="1598" w:author="Goehring, Benjamin" w:date="2018-08-27T07:09:00Z">
            <w:rPr>
              <w:del w:id="1599" w:author="Goehring, Benjamin" w:date="2018-08-26T19:15:00Z"/>
            </w:rPr>
          </w:rPrChange>
        </w:rPr>
      </w:pPr>
      <w:del w:id="1600" w:author="Goehring, Benjamin" w:date="2018-08-26T19:15:00Z">
        <w:r w:rsidRPr="002505DC" w:rsidDel="00A04101">
          <w:rPr>
            <w:rFonts w:ascii="Times New Roman" w:hAnsi="Times New Roman" w:cs="Times New Roman"/>
            <w:rPrChange w:id="1601" w:author="Goehring, Benjamin" w:date="2018-08-27T07:09:00Z">
              <w:rPr/>
            </w:rPrChange>
          </w:rPr>
          <w:delText xml:space="preserve">———. 2018b. “HUD Floats a Plan Intended to Reduce Reliance on Housing Assistance.” </w:delText>
        </w:r>
        <w:r w:rsidRPr="002505DC" w:rsidDel="00A04101">
          <w:rPr>
            <w:rFonts w:ascii="Times New Roman" w:hAnsi="Times New Roman" w:cs="Times New Roman"/>
            <w:i/>
            <w:iCs/>
            <w:rPrChange w:id="1602" w:author="Goehring, Benjamin" w:date="2018-08-27T07:09:00Z">
              <w:rPr>
                <w:i/>
                <w:iCs/>
              </w:rPr>
            </w:rPrChange>
          </w:rPr>
          <w:delText>The New York Times</w:delText>
        </w:r>
        <w:r w:rsidRPr="002505DC" w:rsidDel="00A04101">
          <w:rPr>
            <w:rFonts w:ascii="Times New Roman" w:hAnsi="Times New Roman" w:cs="Times New Roman"/>
            <w:rPrChange w:id="1603" w:author="Goehring, Benjamin" w:date="2018-08-27T07:09:00Z">
              <w:rPr/>
            </w:rPrChange>
          </w:rPr>
          <w:delText>, April 26, 2018, sec. U.S. https://www.nytimes.com/2018/04/25/us/hud-housing-assistance.html.</w:delText>
        </w:r>
      </w:del>
    </w:p>
    <w:p w14:paraId="52752095" w14:textId="779E1162" w:rsidR="00AD563D" w:rsidRPr="002505DC" w:rsidDel="00A04101" w:rsidRDefault="00AD563D">
      <w:pPr>
        <w:pStyle w:val="Bibliography"/>
        <w:rPr>
          <w:del w:id="1604" w:author="Goehring, Benjamin" w:date="2018-08-26T19:15:00Z"/>
          <w:rFonts w:ascii="Times New Roman" w:hAnsi="Times New Roman" w:cs="Times New Roman"/>
          <w:rPrChange w:id="1605" w:author="Goehring, Benjamin" w:date="2018-08-27T07:09:00Z">
            <w:rPr>
              <w:del w:id="1606" w:author="Goehring, Benjamin" w:date="2018-08-26T19:15:00Z"/>
            </w:rPr>
          </w:rPrChange>
        </w:rPr>
      </w:pPr>
      <w:del w:id="1607" w:author="Goehring, Benjamin" w:date="2018-08-26T19:15:00Z">
        <w:r w:rsidRPr="002505DC" w:rsidDel="00A04101">
          <w:rPr>
            <w:rFonts w:ascii="Times New Roman" w:hAnsi="Times New Roman" w:cs="Times New Roman"/>
            <w:rPrChange w:id="1608" w:author="Goehring, Benjamin" w:date="2018-08-27T07:09:00Z">
              <w:rPr/>
            </w:rPrChange>
          </w:rPr>
          <w:delText>Office of the Assistant Secretary for Planning and Evaluation. 2014. “Welfare Indicators and Risk Factors - Thirteenth Report to Congress.” Washington, D.C: U.S. Department of Health and Human Services. https://aspe.hhs.gov/report/welfare-indicators-and-risk-factors-thirteenth-report-congress.</w:delText>
        </w:r>
      </w:del>
    </w:p>
    <w:p w14:paraId="726FD0D0" w14:textId="5B8F2B95" w:rsidR="00AD563D" w:rsidRPr="002505DC" w:rsidDel="00A04101" w:rsidRDefault="00AD563D">
      <w:pPr>
        <w:pStyle w:val="Bibliography"/>
        <w:rPr>
          <w:del w:id="1609" w:author="Goehring, Benjamin" w:date="2018-08-26T19:15:00Z"/>
          <w:rFonts w:ascii="Times New Roman" w:hAnsi="Times New Roman" w:cs="Times New Roman"/>
          <w:rPrChange w:id="1610" w:author="Goehring, Benjamin" w:date="2018-08-27T07:09:00Z">
            <w:rPr>
              <w:del w:id="1611" w:author="Goehring, Benjamin" w:date="2018-08-26T19:15:00Z"/>
            </w:rPr>
          </w:rPrChange>
        </w:rPr>
      </w:pPr>
      <w:del w:id="1612" w:author="Goehring, Benjamin" w:date="2018-08-26T19:15:00Z">
        <w:r w:rsidRPr="002505DC" w:rsidDel="00A04101">
          <w:rPr>
            <w:rFonts w:ascii="Times New Roman" w:hAnsi="Times New Roman" w:cs="Times New Roman"/>
            <w:rPrChange w:id="1613" w:author="Goehring, Benjamin" w:date="2018-08-27T07:09:00Z">
              <w:rPr/>
            </w:rPrChange>
          </w:rPr>
          <w:delText>Zedlewski, Sheila, and Olivia Golden. 2010. “Next Steps for Temporary Assistance for Needy Families.” Perspectives on Low-Income Working Families. Washington, D.C: The Urban Institute. https://www.urban.org/sites/default/files/publication/32901/412047-next-steps-for-temporary-assistance-for-needy-families-tanf-.pdf.</w:delText>
        </w:r>
      </w:del>
    </w:p>
    <w:p w14:paraId="64395B16" w14:textId="48BEAC9A" w:rsidR="00A60D2D" w:rsidRPr="00E66630" w:rsidRDefault="00314960" w:rsidP="00A611B0">
      <w:pPr>
        <w:spacing w:line="480" w:lineRule="auto"/>
        <w:rPr>
          <w:rFonts w:ascii="Times New Roman" w:hAnsi="Times New Roman" w:cs="Times New Roman"/>
        </w:rPr>
      </w:pPr>
      <w:r w:rsidRPr="002505DC">
        <w:rPr>
          <w:rFonts w:ascii="Times New Roman" w:hAnsi="Times New Roman" w:cs="Times New Roman"/>
          <w:rPrChange w:id="1614" w:author="Goehring, Benjamin" w:date="2018-08-27T07:09:00Z">
            <w:rPr>
              <w:rFonts w:ascii="Times New Roman" w:hAnsi="Times New Roman" w:cs="Times New Roman"/>
            </w:rPr>
          </w:rPrChange>
        </w:rPr>
        <w:fldChar w:fldCharType="end"/>
      </w:r>
    </w:p>
    <w:sectPr w:rsidR="00A60D2D" w:rsidRPr="00E66630" w:rsidSect="00EA737A">
      <w:type w:val="nextPage"/>
      <w:pgSz w:w="12240" w:h="15840" w:orient="portrait"/>
      <w:pgMar w:top="1440" w:right="1440" w:bottom="1440" w:left="1440" w:header="720" w:footer="720" w:gutter="0"/>
      <w:cols w:space="720"/>
      <w:titlePg/>
      <w:docGrid w:linePitch="360"/>
      <w:sectPrChange w:id="1615" w:author="admin" w:date="2018-09-10T15:10:00Z">
        <w:sectPr w:rsidR="00A60D2D" w:rsidRPr="00E66630" w:rsidSect="00EA737A">
          <w:type w:val="continuous"/>
          <w:pgSz w:w="15840" w:h="12240" w:orient="landscape"/>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ehring, Benjamin" w:date="2018-08-26T20:09:00Z" w:initials="GB">
    <w:p w14:paraId="02113709" w14:textId="3E98551E" w:rsidR="00756BBC" w:rsidRDefault="00756BBC">
      <w:pPr>
        <w:pStyle w:val="CommentText"/>
      </w:pPr>
      <w:r>
        <w:rPr>
          <w:rStyle w:val="CommentReference"/>
        </w:rPr>
        <w:annotationRef/>
      </w:r>
      <w:r>
        <w:t>Questions:</w:t>
      </w:r>
    </w:p>
    <w:p w14:paraId="425E816F" w14:textId="22EDB006" w:rsidR="00756BBC" w:rsidRDefault="00756BBC" w:rsidP="0076523D">
      <w:pPr>
        <w:pStyle w:val="CommentText"/>
        <w:numPr>
          <w:ilvl w:val="0"/>
          <w:numId w:val="4"/>
        </w:numPr>
      </w:pPr>
      <w:r>
        <w:t xml:space="preserve"> How should we cite the sources for the independent variables? </w:t>
      </w:r>
    </w:p>
    <w:p w14:paraId="2C786CAB" w14:textId="1386A24F" w:rsidR="00756BBC" w:rsidRDefault="00756BBC" w:rsidP="0076523D">
      <w:pPr>
        <w:pStyle w:val="CommentText"/>
        <w:numPr>
          <w:ilvl w:val="0"/>
          <w:numId w:val="4"/>
        </w:numPr>
      </w:pPr>
      <w:r>
        <w:t xml:space="preserve"> What tables in the appendix are necessary? </w:t>
      </w:r>
    </w:p>
    <w:p w14:paraId="69790558" w14:textId="77777777" w:rsidR="00756BBC" w:rsidRDefault="00756BBC">
      <w:pPr>
        <w:pStyle w:val="CommentText"/>
      </w:pPr>
    </w:p>
    <w:p w14:paraId="62CF0033" w14:textId="77777777" w:rsidR="00756BBC" w:rsidRDefault="00756BBC">
      <w:pPr>
        <w:pStyle w:val="CommentText"/>
      </w:pPr>
    </w:p>
    <w:p w14:paraId="3A477F57" w14:textId="77777777" w:rsidR="00756BBC" w:rsidRDefault="00756BBC">
      <w:pPr>
        <w:pStyle w:val="CommentText"/>
      </w:pPr>
    </w:p>
    <w:p w14:paraId="63ED0C23" w14:textId="77777777" w:rsidR="00756BBC" w:rsidRDefault="00756BBC">
      <w:pPr>
        <w:pStyle w:val="CommentText"/>
      </w:pPr>
    </w:p>
    <w:p w14:paraId="17F78B43" w14:textId="77777777" w:rsidR="00756BBC" w:rsidRDefault="00756BBC">
      <w:pPr>
        <w:pStyle w:val="CommentText"/>
      </w:pPr>
    </w:p>
    <w:p w14:paraId="0EA63613" w14:textId="77777777" w:rsidR="00756BBC" w:rsidRDefault="00756BBC">
      <w:pPr>
        <w:pStyle w:val="CommentText"/>
      </w:pPr>
    </w:p>
    <w:p w14:paraId="19753B3D" w14:textId="77777777" w:rsidR="00756BBC" w:rsidRDefault="00756BBC">
      <w:pPr>
        <w:pStyle w:val="CommentText"/>
      </w:pPr>
    </w:p>
    <w:p w14:paraId="416E5FD0" w14:textId="77777777" w:rsidR="00756BBC" w:rsidRDefault="00756BBC">
      <w:pPr>
        <w:pStyle w:val="CommentText"/>
      </w:pPr>
    </w:p>
    <w:p w14:paraId="3CA729CB" w14:textId="73FB12E8" w:rsidR="00756BBC" w:rsidRDefault="00756BBC">
      <w:pPr>
        <w:pStyle w:val="CommentText"/>
      </w:pPr>
    </w:p>
  </w:comment>
  <w:comment w:id="55" w:author="admin" w:date="2018-08-24T07:53:00Z" w:initials="a">
    <w:p w14:paraId="3A35A711" w14:textId="6C8DC8B3" w:rsidR="00756BBC" w:rsidRDefault="00756BBC">
      <w:pPr>
        <w:pStyle w:val="CommentText"/>
      </w:pPr>
      <w:r>
        <w:rPr>
          <w:rStyle w:val="CommentReference"/>
        </w:rPr>
        <w:annotationRef/>
      </w:r>
      <w:r>
        <w:t>I don’t entirely like figure 1 because it show the decline in TANF cases and a parallel decline (at a slower rate) among child-only cases.  That requires readers to do a complex calculation to accept our assertion that child-only cases are becoming more common.</w:t>
      </w:r>
    </w:p>
  </w:comment>
  <w:comment w:id="56" w:author="Goehring, Benjamin" w:date="2018-08-25T15:40:00Z" w:initials="GB">
    <w:p w14:paraId="0E0A1F5A" w14:textId="2F0D7928" w:rsidR="00756BBC" w:rsidRDefault="00756BBC">
      <w:pPr>
        <w:pStyle w:val="CommentText"/>
      </w:pPr>
      <w:r>
        <w:rPr>
          <w:rStyle w:val="CommentReference"/>
        </w:rPr>
        <w:annotationRef/>
      </w:r>
      <w:r>
        <w:t xml:space="preserve">Did not change plot but added a sentence in the next paragraph describing the proportional change in the caseload. Happy to talk about another approach too. </w:t>
      </w:r>
    </w:p>
  </w:comment>
  <w:comment w:id="73" w:author="Goehring, Benjamin" w:date="2018-08-26T15:50:00Z" w:initials="GB">
    <w:p w14:paraId="14C01D10" w14:textId="704B17AB" w:rsidR="00756BBC" w:rsidRDefault="00756BBC">
      <w:pPr>
        <w:pStyle w:val="CommentText"/>
      </w:pPr>
      <w:r>
        <w:rPr>
          <w:rStyle w:val="CommentReference"/>
        </w:rPr>
        <w:annotationRef/>
      </w:r>
      <w:r>
        <w:t>Here are the TANF take up rates – should we discuss these again in the conclusion?</w:t>
      </w:r>
    </w:p>
  </w:comment>
  <w:comment w:id="86" w:author="admin" w:date="2018-08-24T07:54:00Z" w:initials="a">
    <w:p w14:paraId="426724EE" w14:textId="2F06408E" w:rsidR="00756BBC" w:rsidRDefault="00756BBC">
      <w:pPr>
        <w:pStyle w:val="CommentText"/>
      </w:pPr>
      <w:r>
        <w:rPr>
          <w:rStyle w:val="CommentReference"/>
        </w:rPr>
        <w:annotationRef/>
      </w:r>
      <w:r>
        <w:t>On Figure 2: It is not clear why we would not present constant dollars as this would make the same point even more forcefully.</w:t>
      </w:r>
    </w:p>
  </w:comment>
  <w:comment w:id="87" w:author="Goehring, Benjamin" w:date="2018-08-25T18:12:00Z" w:initials="GB">
    <w:p w14:paraId="0067D70A" w14:textId="6DE6472A" w:rsidR="00756BBC" w:rsidRDefault="00756BBC">
      <w:pPr>
        <w:pStyle w:val="CommentText"/>
      </w:pPr>
      <w:r>
        <w:rPr>
          <w:rStyle w:val="CommentReference"/>
        </w:rPr>
        <w:annotationRef/>
      </w:r>
      <w:r>
        <w:t>changed</w:t>
      </w:r>
    </w:p>
  </w:comment>
  <w:comment w:id="525" w:author="admin" w:date="2018-08-23T08:46:00Z" w:initials="a">
    <w:p w14:paraId="4E899675" w14:textId="226E1F5F" w:rsidR="00756BBC" w:rsidRDefault="00756BBC">
      <w:pPr>
        <w:pStyle w:val="CommentText"/>
      </w:pPr>
      <w:r>
        <w:rPr>
          <w:rStyle w:val="CommentReference"/>
        </w:rPr>
        <w:annotationRef/>
      </w:r>
      <w:r>
        <w:t>OK, we need to say something somewhere about state TANF take-up rates.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A729CB" w15:done="0"/>
  <w15:commentEx w15:paraId="3A35A711" w15:done="0"/>
  <w15:commentEx w15:paraId="0E0A1F5A" w15:paraIdParent="3A35A711" w15:done="0"/>
  <w15:commentEx w15:paraId="14C01D10" w15:done="0"/>
  <w15:commentEx w15:paraId="426724EE" w15:done="0"/>
  <w15:commentEx w15:paraId="0067D70A" w15:paraIdParent="426724EE" w15:done="0"/>
  <w15:commentEx w15:paraId="4E8996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A729CB" w16cid:durableId="1F2D875D"/>
  <w16cid:commentId w16cid:paraId="3A35A711" w16cid:durableId="1F2AB59F"/>
  <w16cid:commentId w16cid:paraId="0E0A1F5A" w16cid:durableId="1F2BF6FD"/>
  <w16cid:commentId w16cid:paraId="14C01D10" w16cid:durableId="1F2D4AD3"/>
  <w16cid:commentId w16cid:paraId="426724EE" w16cid:durableId="1F2AB5A0"/>
  <w16cid:commentId w16cid:paraId="0067D70A" w16cid:durableId="1F2C1A97"/>
  <w16cid:commentId w16cid:paraId="4E899675" w16cid:durableId="1F2AB5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76535" w14:textId="77777777" w:rsidR="00704625" w:rsidRDefault="00704625" w:rsidP="00D44995">
      <w:r>
        <w:separator/>
      </w:r>
    </w:p>
  </w:endnote>
  <w:endnote w:type="continuationSeparator" w:id="0">
    <w:p w14:paraId="30AC81B7" w14:textId="77777777" w:rsidR="00704625" w:rsidRDefault="00704625"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øŸ¯/c5'18Ü…©∞ÔE">
    <w:altName w:val="Calibri"/>
    <w:panose1 w:val="020B0604020202020204"/>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07819" w14:textId="77777777" w:rsidR="00704625" w:rsidRDefault="00704625" w:rsidP="00D44995">
      <w:r>
        <w:separator/>
      </w:r>
    </w:p>
  </w:footnote>
  <w:footnote w:type="continuationSeparator" w:id="0">
    <w:p w14:paraId="0C69250B" w14:textId="77777777" w:rsidR="00704625" w:rsidRDefault="00704625" w:rsidP="00D44995">
      <w:r>
        <w:continuationSeparator/>
      </w:r>
    </w:p>
  </w:footnote>
  <w:footnote w:id="1">
    <w:p w14:paraId="3FB61A96" w14:textId="1DF5BCCA" w:rsidR="00756BBC" w:rsidRPr="00D20966" w:rsidRDefault="00756BBC" w:rsidP="00DE7211">
      <w:pPr>
        <w:rPr>
          <w:rFonts w:ascii="Times New Roman" w:eastAsia="Times New Roman" w:hAnsi="Times New Roman" w:cs="Times New Roman"/>
          <w:sz w:val="20"/>
          <w:szCs w:val="20"/>
        </w:rPr>
      </w:pPr>
      <w:r w:rsidRPr="002505DC">
        <w:rPr>
          <w:rStyle w:val="FootnoteReference"/>
          <w:rFonts w:ascii="Times New Roman" w:hAnsi="Times New Roman" w:cs="Times New Roman"/>
          <w:rPrChange w:id="60"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Some states all</w:t>
      </w:r>
      <w:r w:rsidRPr="00D20966">
        <w:rPr>
          <w:rFonts w:ascii="Times New Roman" w:hAnsi="Times New Roman" w:cs="Times New Roman"/>
          <w:sz w:val="20"/>
          <w:szCs w:val="20"/>
        </w:rPr>
        <w:t xml:space="preserve">ow all or some nonparent caretakers to decide whether they would like to be included in the unit. In other states, nonparent caretakers are never included in the unit. SSI recipients, undocumented immigrants, and certain other types of recently arrived immigrants are not included in the assistance unit in any state. See Giannarelli et al. </w:t>
      </w:r>
      <w:r w:rsidRPr="00D20966">
        <w:rPr>
          <w:rFonts w:ascii="Times New Roman" w:hAnsi="Times New Roman" w:cs="Times New Roman"/>
          <w:sz w:val="20"/>
          <w:szCs w:val="20"/>
        </w:rPr>
        <w:fldChar w:fldCharType="begin"/>
      </w:r>
      <w:r w:rsidRPr="002505DC">
        <w:rPr>
          <w:rFonts w:ascii="Times New Roman" w:hAnsi="Times New Roman" w:cs="Times New Roman"/>
          <w:sz w:val="20"/>
          <w:szCs w:val="20"/>
        </w:rPr>
        <w:instrText xml:space="preserve"> ADDIN ZOTERO_ITEM CSL_CITATION {"citationID":"AnDafDze","properties":{"formattedCitation":"(2017)","plainCitation":"(2017)","noteIndex":1},"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uppress-author":true}],"schema":"https://github.com/citation-style-language/schema/raw/master/csl-citation.json"} </w:instrText>
      </w:r>
      <w:r w:rsidRPr="00D20966">
        <w:rPr>
          <w:rFonts w:ascii="Times New Roman" w:hAnsi="Times New Roman" w:cs="Times New Roman"/>
          <w:sz w:val="20"/>
          <w:szCs w:val="20"/>
          <w:rPrChange w:id="61" w:author="Goehring, Benjamin" w:date="2018-08-27T07:09:00Z">
            <w:rPr>
              <w:rFonts w:ascii="Times New Roman" w:hAnsi="Times New Roman" w:cs="Times New Roman"/>
              <w:sz w:val="20"/>
              <w:szCs w:val="20"/>
            </w:rPr>
          </w:rPrChange>
        </w:rPr>
        <w:fldChar w:fldCharType="separate"/>
      </w:r>
      <w:r w:rsidRPr="00D20966">
        <w:rPr>
          <w:rFonts w:ascii="Times New Roman" w:hAnsi="Times New Roman" w:cs="Times New Roman"/>
          <w:noProof/>
          <w:sz w:val="20"/>
          <w:szCs w:val="20"/>
        </w:rPr>
        <w:t>(2017)</w:t>
      </w:r>
      <w:r w:rsidRPr="00D20966">
        <w:rPr>
          <w:rFonts w:ascii="Times New Roman" w:hAnsi="Times New Roman" w:cs="Times New Roman"/>
          <w:sz w:val="20"/>
          <w:szCs w:val="20"/>
        </w:rPr>
        <w:fldChar w:fldCharType="end"/>
      </w:r>
      <w:r w:rsidRPr="00E66630">
        <w:rPr>
          <w:rFonts w:ascii="Times New Roman" w:hAnsi="Times New Roman" w:cs="Times New Roman"/>
          <w:sz w:val="20"/>
          <w:szCs w:val="20"/>
        </w:rPr>
        <w:t xml:space="preserve"> </w:t>
      </w:r>
      <w:r w:rsidRPr="00D20966">
        <w:rPr>
          <w:rFonts w:ascii="Times New Roman" w:eastAsia="Times New Roman" w:hAnsi="Times New Roman" w:cs="Times New Roman"/>
          <w:sz w:val="20"/>
          <w:szCs w:val="20"/>
        </w:rPr>
        <w:t>for more information.</w:t>
      </w:r>
      <w:r w:rsidRPr="00D20966">
        <w:rPr>
          <w:rFonts w:ascii="Times New Roman" w:hAnsi="Times New Roman" w:cs="Times New Roman"/>
          <w:sz w:val="20"/>
          <w:szCs w:val="20"/>
        </w:rPr>
        <w:t xml:space="preserve"> </w:t>
      </w:r>
    </w:p>
  </w:footnote>
  <w:footnote w:id="2">
    <w:p w14:paraId="4826CC2D" w14:textId="775856C3" w:rsidR="00756BBC" w:rsidRPr="00D20966" w:rsidRDefault="00756BBC" w:rsidP="00DE7211">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64"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See Table III.B.4 in </w:t>
      </w:r>
      <w:r w:rsidRPr="00D20966">
        <w:rPr>
          <w:rFonts w:ascii="Times New Roman" w:eastAsia="Times New Roman" w:hAnsi="Times New Roman" w:cs="Times New Roman"/>
          <w:sz w:val="20"/>
          <w:szCs w:val="20"/>
        </w:rPr>
        <w:t xml:space="preserve">Giannarelli et al. </w:t>
      </w:r>
      <w:r w:rsidRPr="00D20966">
        <w:rPr>
          <w:rFonts w:ascii="Times New Roman" w:eastAsia="Times New Roman" w:hAnsi="Times New Roman" w:cs="Times New Roman"/>
          <w:sz w:val="20"/>
          <w:szCs w:val="20"/>
        </w:rPr>
        <w:fldChar w:fldCharType="begin"/>
      </w:r>
      <w:r w:rsidRPr="002505DC">
        <w:rPr>
          <w:rFonts w:ascii="Times New Roman" w:eastAsia="Times New Roman" w:hAnsi="Times New Roman" w:cs="Times New Roman"/>
          <w:sz w:val="20"/>
          <w:szCs w:val="20"/>
        </w:rPr>
        <w:instrText xml:space="preserve"> ADDIN ZOTERO_ITEM CSL_CITATION {"citationID":"lpFGgjO2","properties":{"formattedCitation":"(2017)","plainCitation":"(2017)","noteIndex":2},"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uppress-author":true}],"schema":"https://github.com/citation-style-language/schema/raw/master/csl-citation.json"} </w:instrText>
      </w:r>
      <w:r w:rsidRPr="00D20966">
        <w:rPr>
          <w:rFonts w:ascii="Times New Roman" w:eastAsia="Times New Roman" w:hAnsi="Times New Roman" w:cs="Times New Roman"/>
          <w:sz w:val="20"/>
          <w:szCs w:val="20"/>
          <w:rPrChange w:id="65" w:author="Goehring, Benjamin" w:date="2018-08-27T07:09:00Z">
            <w:rPr>
              <w:rFonts w:ascii="Times New Roman" w:eastAsia="Times New Roman" w:hAnsi="Times New Roman" w:cs="Times New Roman"/>
              <w:sz w:val="20"/>
              <w:szCs w:val="20"/>
            </w:rPr>
          </w:rPrChange>
        </w:rPr>
        <w:fldChar w:fldCharType="separate"/>
      </w:r>
      <w:r w:rsidRPr="00D20966">
        <w:rPr>
          <w:rFonts w:ascii="Times New Roman" w:eastAsia="Times New Roman" w:hAnsi="Times New Roman" w:cs="Times New Roman"/>
          <w:noProof/>
          <w:sz w:val="20"/>
          <w:szCs w:val="20"/>
        </w:rPr>
        <w:t>(2017)</w:t>
      </w:r>
      <w:r w:rsidRPr="00D20966">
        <w:rPr>
          <w:rFonts w:ascii="Times New Roman" w:eastAsia="Times New Roman" w:hAnsi="Times New Roman" w:cs="Times New Roman"/>
          <w:sz w:val="20"/>
          <w:szCs w:val="20"/>
        </w:rPr>
        <w:fldChar w:fldCharType="end"/>
      </w:r>
      <w:r w:rsidRPr="00E66630">
        <w:rPr>
          <w:rFonts w:ascii="Times New Roman" w:eastAsia="Times New Roman" w:hAnsi="Times New Roman" w:cs="Times New Roman"/>
          <w:sz w:val="20"/>
          <w:szCs w:val="20"/>
        </w:rPr>
        <w:t xml:space="preserve"> for more information on activity requirements for caretakers excluded from the unit.</w:t>
      </w:r>
    </w:p>
  </w:footnote>
  <w:footnote w:id="3">
    <w:p w14:paraId="47C24B03" w14:textId="7BA0FAEA" w:rsidR="00756BBC" w:rsidRPr="00D20966" w:rsidRDefault="00756BBC">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71"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Both percentage changes use national mean amounts expressed in real dollars using the unadjusted CPI. See tables L3 and L5 in </w:t>
      </w:r>
      <w:r w:rsidRPr="00D20966">
        <w:rPr>
          <w:rFonts w:ascii="Times New Roman" w:eastAsia="Times New Roman" w:hAnsi="Times New Roman" w:cs="Times New Roman"/>
          <w:sz w:val="20"/>
          <w:szCs w:val="20"/>
        </w:rPr>
        <w:t xml:space="preserve">Giannarelli et al. </w:t>
      </w:r>
      <w:r w:rsidRPr="00D20966">
        <w:rPr>
          <w:rFonts w:ascii="Times New Roman" w:eastAsia="Times New Roman" w:hAnsi="Times New Roman" w:cs="Times New Roman"/>
          <w:sz w:val="20"/>
          <w:szCs w:val="20"/>
        </w:rPr>
        <w:fldChar w:fldCharType="begin"/>
      </w:r>
      <w:r w:rsidRPr="002505DC">
        <w:rPr>
          <w:rFonts w:ascii="Times New Roman" w:eastAsia="Times New Roman" w:hAnsi="Times New Roman" w:cs="Times New Roman"/>
          <w:sz w:val="20"/>
          <w:szCs w:val="20"/>
        </w:rPr>
        <w:instrText xml:space="preserve"> ADDIN ZOTERO_ITEM CSL_CITATION {"citationID":"K3LCEXmp","properties":{"formattedCitation":"(2017)","plainCitation":"(2017)","noteIndex":3},"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uppress-author":true}],"schema":"https://github.com/citation-style-language/schema/raw/master/csl-citation.json"} </w:instrText>
      </w:r>
      <w:r w:rsidRPr="00D20966">
        <w:rPr>
          <w:rFonts w:ascii="Times New Roman" w:eastAsia="Times New Roman" w:hAnsi="Times New Roman" w:cs="Times New Roman"/>
          <w:sz w:val="20"/>
          <w:szCs w:val="20"/>
          <w:rPrChange w:id="72" w:author="Goehring, Benjamin" w:date="2018-08-27T07:09:00Z">
            <w:rPr>
              <w:rFonts w:ascii="Times New Roman" w:eastAsia="Times New Roman" w:hAnsi="Times New Roman" w:cs="Times New Roman"/>
              <w:sz w:val="20"/>
              <w:szCs w:val="20"/>
            </w:rPr>
          </w:rPrChange>
        </w:rPr>
        <w:fldChar w:fldCharType="separate"/>
      </w:r>
      <w:r w:rsidRPr="00D20966">
        <w:rPr>
          <w:rFonts w:ascii="Times New Roman" w:eastAsia="Times New Roman" w:hAnsi="Times New Roman" w:cs="Times New Roman"/>
          <w:noProof/>
          <w:sz w:val="20"/>
          <w:szCs w:val="20"/>
        </w:rPr>
        <w:t>(2017)</w:t>
      </w:r>
      <w:r w:rsidRPr="00D20966">
        <w:rPr>
          <w:rFonts w:ascii="Times New Roman" w:eastAsia="Times New Roman" w:hAnsi="Times New Roman" w:cs="Times New Roman"/>
          <w:sz w:val="20"/>
          <w:szCs w:val="20"/>
        </w:rPr>
        <w:fldChar w:fldCharType="end"/>
      </w:r>
      <w:r w:rsidRPr="00E66630">
        <w:rPr>
          <w:rFonts w:ascii="Times New Roman" w:eastAsia="Times New Roman" w:hAnsi="Times New Roman" w:cs="Times New Roman"/>
          <w:sz w:val="20"/>
          <w:szCs w:val="20"/>
        </w:rPr>
        <w:t xml:space="preserve"> for the nominal eligibility and benefit amounts. </w:t>
      </w:r>
    </w:p>
  </w:footnote>
  <w:footnote w:id="4">
    <w:p w14:paraId="72EE6215" w14:textId="7990D351" w:rsidR="00756BBC" w:rsidRPr="00D20966" w:rsidRDefault="00756BBC">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122"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w:t>
      </w:r>
      <w:r w:rsidRPr="00D20966">
        <w:rPr>
          <w:rFonts w:ascii="Times New Roman" w:hAnsi="Times New Roman" w:cs="Times New Roman"/>
          <w:sz w:val="20"/>
          <w:szCs w:val="20"/>
        </w:rPr>
        <w:t>009 recession, the American Recovery and Reinvestment Act allocated $5 billion for basic assistance, emergency assistance, and employment subsidies in FY 2009 and 2010. How</w:t>
      </w:r>
      <w:r w:rsidRPr="002505DC">
        <w:rPr>
          <w:rFonts w:ascii="Times New Roman" w:hAnsi="Times New Roman" w:cs="Times New Roman"/>
          <w:sz w:val="20"/>
          <w:szCs w:val="20"/>
        </w:rPr>
        <w:t xml:space="preserve">ever, the federal block grant constitutes the vast majority of federal TANF funding and does not alter funding based on changes in need </w:t>
      </w:r>
      <w:r w:rsidRPr="00D20966">
        <w:rPr>
          <w:rFonts w:ascii="Times New Roman" w:hAnsi="Times New Roman" w:cs="Times New Roman"/>
          <w:sz w:val="20"/>
          <w:szCs w:val="20"/>
        </w:rPr>
        <w:fldChar w:fldCharType="begin"/>
      </w:r>
      <w:r w:rsidRPr="002505DC">
        <w:rPr>
          <w:rFonts w:ascii="Times New Roman" w:hAnsi="Times New Roman" w:cs="Times New Roman"/>
          <w:sz w:val="20"/>
          <w:szCs w:val="20"/>
        </w:rPr>
        <w:instrText xml:space="preserve"> ADDIN ZOTERO_ITEM CSL_CITATION {"citationID":"7r52I0Xr","properties":{"formattedCitation":"(Falk 2015)","plainCitation":"(Falk 2015)","noteIndex":4},"citationItems":[{"id":11,"uris":["http://zotero.org/users/5055722/items/SYBWJ883"],"uri":["http://zotero.org/users/5055722/items/SYBWJ883"],"itemData":{"id":11,"type":"report","title":"Temporary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D20966">
        <w:rPr>
          <w:rFonts w:ascii="Times New Roman" w:hAnsi="Times New Roman" w:cs="Times New Roman"/>
          <w:sz w:val="20"/>
          <w:szCs w:val="20"/>
          <w:rPrChange w:id="123" w:author="Goehring, Benjamin" w:date="2018-08-27T07:09:00Z">
            <w:rPr>
              <w:rFonts w:ascii="Times New Roman" w:hAnsi="Times New Roman" w:cs="Times New Roman"/>
              <w:sz w:val="20"/>
              <w:szCs w:val="20"/>
            </w:rPr>
          </w:rPrChange>
        </w:rPr>
        <w:fldChar w:fldCharType="separate"/>
      </w:r>
      <w:r w:rsidRPr="00D20966">
        <w:rPr>
          <w:rFonts w:ascii="Times New Roman" w:hAnsi="Times New Roman" w:cs="Times New Roman"/>
          <w:noProof/>
          <w:sz w:val="20"/>
          <w:szCs w:val="20"/>
        </w:rPr>
        <w:t>(Falk 2015)</w:t>
      </w:r>
      <w:r w:rsidRPr="00D20966">
        <w:rPr>
          <w:rFonts w:ascii="Times New Roman" w:hAnsi="Times New Roman" w:cs="Times New Roman"/>
          <w:sz w:val="20"/>
          <w:szCs w:val="20"/>
        </w:rPr>
        <w:fldChar w:fldCharType="end"/>
      </w:r>
      <w:r w:rsidRPr="00E66630">
        <w:rPr>
          <w:rFonts w:ascii="Times New Roman" w:hAnsi="Times New Roman" w:cs="Times New Roman"/>
          <w:sz w:val="20"/>
          <w:szCs w:val="20"/>
        </w:rPr>
        <w:t xml:space="preserve">. </w:t>
      </w:r>
    </w:p>
  </w:footnote>
  <w:footnote w:id="5">
    <w:p w14:paraId="4A950C82" w14:textId="74253CD4" w:rsidR="00756BBC" w:rsidRPr="00D20966" w:rsidRDefault="00756BBC">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139"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See the appendix for the full list and description of categories. </w:t>
      </w:r>
    </w:p>
  </w:footnote>
  <w:footnote w:id="6">
    <w:p w14:paraId="6A4CF99B" w14:textId="55CC078C" w:rsidR="00756BBC" w:rsidRPr="00D20966" w:rsidRDefault="00756BBC" w:rsidP="00FE0C42">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141"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For more information on “other” spending, see Table </w:t>
      </w:r>
      <w:ins w:id="142" w:author="Goehring, Benjamin" w:date="2018-08-26T19:00:00Z">
        <w:r w:rsidRPr="00D20966">
          <w:rPr>
            <w:rFonts w:ascii="Times New Roman" w:hAnsi="Times New Roman" w:cs="Times New Roman"/>
            <w:sz w:val="20"/>
            <w:szCs w:val="20"/>
          </w:rPr>
          <w:t>A.1</w:t>
        </w:r>
      </w:ins>
      <w:del w:id="143" w:author="Goehring, Benjamin" w:date="2018-08-26T19:00:00Z">
        <w:r w:rsidRPr="00D20966" w:rsidDel="00BF5C54">
          <w:rPr>
            <w:rFonts w:ascii="Times New Roman" w:hAnsi="Times New Roman" w:cs="Times New Roman"/>
            <w:sz w:val="20"/>
            <w:szCs w:val="20"/>
          </w:rPr>
          <w:delText>3</w:delText>
        </w:r>
      </w:del>
      <w:r w:rsidRPr="002505DC">
        <w:rPr>
          <w:rFonts w:ascii="Times New Roman" w:hAnsi="Times New Roman" w:cs="Times New Roman"/>
          <w:sz w:val="20"/>
          <w:szCs w:val="20"/>
        </w:rPr>
        <w:t xml:space="preserve"> in the appendix, </w:t>
      </w:r>
      <w:r w:rsidRPr="00D20966">
        <w:rPr>
          <w:rFonts w:ascii="Times New Roman" w:hAnsi="Times New Roman" w:cs="Times New Roman"/>
          <w:sz w:val="20"/>
          <w:szCs w:val="20"/>
        </w:rPr>
        <w:fldChar w:fldCharType="begin"/>
      </w:r>
      <w:r w:rsidRPr="002505DC">
        <w:rPr>
          <w:rFonts w:ascii="Times New Roman" w:hAnsi="Times New Roman" w:cs="Times New Roman"/>
          <w:sz w:val="20"/>
          <w:szCs w:val="20"/>
        </w:rPr>
        <w:instrText xml:space="preserve"> ADDIN ZOTERO_ITEM CSL_CITATION {"citationID":"FK7z1NXF","properties":{"formattedCitation":"(Derr et al. 2009)","plainCitation":"(Derr et al. 2009)","noteIndex":6},"citationItems":[{"id":57,"uris":["http://zotero.org/users/5055722/items/63J2LG2I"],"uri":["http://zotero.org/users/5055722/items/63J2LG2I"],"itemData":{"id":57,"type":"report","title":"Understanding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Pr="00D20966">
        <w:rPr>
          <w:rFonts w:ascii="Times New Roman" w:hAnsi="Times New Roman" w:cs="Times New Roman"/>
          <w:sz w:val="20"/>
          <w:szCs w:val="20"/>
          <w:rPrChange w:id="144" w:author="Goehring, Benjamin" w:date="2018-08-27T07:09:00Z">
            <w:rPr>
              <w:rFonts w:ascii="Times New Roman" w:hAnsi="Times New Roman" w:cs="Times New Roman"/>
              <w:sz w:val="20"/>
              <w:szCs w:val="20"/>
            </w:rPr>
          </w:rPrChange>
        </w:rPr>
        <w:fldChar w:fldCharType="separate"/>
      </w:r>
      <w:r w:rsidRPr="00D20966">
        <w:rPr>
          <w:rFonts w:ascii="Times New Roman" w:hAnsi="Times New Roman" w:cs="Times New Roman"/>
          <w:noProof/>
          <w:sz w:val="20"/>
          <w:szCs w:val="20"/>
        </w:rPr>
        <w:t>Derr et al. (2009)</w:t>
      </w:r>
      <w:r w:rsidRPr="00D20966">
        <w:rPr>
          <w:rFonts w:ascii="Times New Roman" w:hAnsi="Times New Roman" w:cs="Times New Roman"/>
          <w:sz w:val="20"/>
          <w:szCs w:val="20"/>
        </w:rPr>
        <w:fldChar w:fldCharType="end"/>
      </w:r>
      <w:r w:rsidRPr="00E66630">
        <w:rPr>
          <w:rFonts w:ascii="Times New Roman" w:hAnsi="Times New Roman" w:cs="Times New Roman"/>
          <w:sz w:val="20"/>
          <w:szCs w:val="20"/>
        </w:rPr>
        <w:t xml:space="preserve">, and </w:t>
      </w:r>
      <w:r w:rsidRPr="00D20966">
        <w:rPr>
          <w:rFonts w:ascii="Times New Roman" w:hAnsi="Times New Roman" w:cs="Times New Roman"/>
          <w:sz w:val="20"/>
          <w:szCs w:val="20"/>
        </w:rPr>
        <w:fldChar w:fldCharType="begin"/>
      </w:r>
      <w:r w:rsidRPr="002505DC">
        <w:rPr>
          <w:rFonts w:ascii="Times New Roman" w:hAnsi="Times New Roman" w:cs="Times New Roman"/>
          <w:sz w:val="20"/>
          <w:szCs w:val="20"/>
        </w:rPr>
        <w:instrText xml:space="preserve"> ADDIN ZOTERO_ITEM CSL_CITATION {"citationID":"QRqHGTAu","properties":{"formattedCitation":"(Office of Community Services 2015)","plainCitation":"(Office of Community Services 2015)","noteIndex":6},"citationItems":[{"id":49,"uris":["http://zotero.org/users/5055722/items/B3ACRJ4L"],"uri":["http://zotero.org/users/5055722/items/B3ACRJ4L"],"itemData":{"id":49,"type":"report","title":"Social Services Block Grant Program Annual Report 2013","publisher":"U.S. Department of Health and Human Services, Administration for Children and Families, Office of Community Services.","publisher-place":"Washington, D.C","page":"130","source":"Zotero","event-place":"Washington, D.C","URL":"http://www.acf.hhs.gov/programs/ocs/programs/ssbg","language":"en","author":[{"literal":"Office of Community Services"}],"issued":{"date-parts":[["2015"]]}}}],"schema":"https://github.com/citation-style-language/schema/raw/master/csl-citation.json"} </w:instrText>
      </w:r>
      <w:r w:rsidRPr="00D20966">
        <w:rPr>
          <w:rFonts w:ascii="Times New Roman" w:hAnsi="Times New Roman" w:cs="Times New Roman"/>
          <w:sz w:val="20"/>
          <w:szCs w:val="20"/>
          <w:rPrChange w:id="145" w:author="Goehring, Benjamin" w:date="2018-08-27T07:09:00Z">
            <w:rPr>
              <w:rFonts w:ascii="Times New Roman" w:hAnsi="Times New Roman" w:cs="Times New Roman"/>
              <w:sz w:val="20"/>
              <w:szCs w:val="20"/>
            </w:rPr>
          </w:rPrChange>
        </w:rPr>
        <w:fldChar w:fldCharType="separate"/>
      </w:r>
      <w:r w:rsidRPr="00D20966">
        <w:rPr>
          <w:rFonts w:ascii="Times New Roman" w:hAnsi="Times New Roman" w:cs="Times New Roman"/>
          <w:noProof/>
          <w:sz w:val="20"/>
          <w:szCs w:val="20"/>
        </w:rPr>
        <w:t>Office of Community Services (2015)</w:t>
      </w:r>
      <w:r w:rsidRPr="00D20966">
        <w:rPr>
          <w:rFonts w:ascii="Times New Roman" w:hAnsi="Times New Roman" w:cs="Times New Roman"/>
          <w:sz w:val="20"/>
          <w:szCs w:val="20"/>
        </w:rPr>
        <w:fldChar w:fldCharType="end"/>
      </w:r>
      <w:r w:rsidRPr="00E66630">
        <w:rPr>
          <w:rFonts w:ascii="Times New Roman" w:hAnsi="Times New Roman" w:cs="Times New Roman"/>
          <w:sz w:val="20"/>
          <w:szCs w:val="20"/>
        </w:rPr>
        <w:t>.</w:t>
      </w:r>
    </w:p>
  </w:footnote>
  <w:footnote w:id="7">
    <w:p w14:paraId="3CA12BB3" w14:textId="77777777" w:rsidR="00756BBC" w:rsidRPr="00D20966" w:rsidRDefault="00756BBC" w:rsidP="00346A83">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152"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The boxplots in Figure 4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w:t>
      </w:r>
    </w:p>
  </w:footnote>
  <w:footnote w:id="8">
    <w:p w14:paraId="42DED96C" w14:textId="137A9AEB" w:rsidR="00756BBC" w:rsidRPr="002505DC" w:rsidRDefault="00756BBC">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212"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The data for </w:t>
      </w:r>
      <w:r w:rsidRPr="00D20966">
        <w:rPr>
          <w:rFonts w:ascii="Times New Roman" w:hAnsi="Times New Roman" w:cs="Times New Roman"/>
          <w:i/>
          <w:sz w:val="20"/>
          <w:szCs w:val="20"/>
        </w:rPr>
        <w:t xml:space="preserve">fiscal_stability </w:t>
      </w:r>
      <w:r w:rsidRPr="002505DC">
        <w:rPr>
          <w:rFonts w:ascii="Times New Roman" w:hAnsi="Times New Roman" w:cs="Times New Roman"/>
          <w:sz w:val="20"/>
          <w:szCs w:val="20"/>
        </w:rPr>
        <w:softHyphen/>
        <w:t xml:space="preserve">are collected from the fall versions of the National Association of State Budget Officers’s </w:t>
      </w:r>
      <w:r w:rsidRPr="002505DC">
        <w:rPr>
          <w:rFonts w:ascii="Times New Roman" w:hAnsi="Times New Roman" w:cs="Times New Roman"/>
          <w:i/>
          <w:sz w:val="20"/>
          <w:szCs w:val="20"/>
        </w:rPr>
        <w:t>Fiscal Survey of the States</w:t>
      </w:r>
      <w:r w:rsidRPr="002505DC">
        <w:rPr>
          <w:rFonts w:ascii="Times New Roman" w:hAnsi="Times New Roman" w:cs="Times New Roman"/>
          <w:sz w:val="20"/>
          <w:szCs w:val="20"/>
        </w:rPr>
        <w:t xml:space="preserve">. </w:t>
      </w:r>
    </w:p>
  </w:footnote>
  <w:footnote w:id="9">
    <w:p w14:paraId="7EB18D67" w14:textId="34AB3CB8" w:rsidR="00756BBC" w:rsidRPr="00D20966" w:rsidRDefault="00756BBC">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229"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There were only four instances of a state not meeting its work participation rate requirement before FY 2007. </w:t>
      </w:r>
    </w:p>
  </w:footnote>
  <w:footnote w:id="10">
    <w:p w14:paraId="4ACD82D3" w14:textId="7192510C" w:rsidR="00756BBC" w:rsidRPr="00D20966" w:rsidRDefault="00756BBC" w:rsidP="00A14B6A">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230"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T</w:t>
      </w:r>
      <w:r w:rsidRPr="00D20966">
        <w:rPr>
          <w:rFonts w:ascii="Times New Roman" w:hAnsi="Times New Roman" w:cs="Times New Roman"/>
          <w:sz w:val="20"/>
          <w:szCs w:val="20"/>
        </w:rPr>
        <w:t>he American Recovery and Reinvestment Act of 2009 suspended work participation standard requirements for FY 2009-2011. For more details on what constitutes being “engaged in wor</w:t>
      </w:r>
      <w:r w:rsidRPr="002505DC">
        <w:rPr>
          <w:rFonts w:ascii="Times New Roman" w:hAnsi="Times New Roman" w:cs="Times New Roman"/>
          <w:sz w:val="20"/>
          <w:szCs w:val="20"/>
        </w:rPr>
        <w:t xml:space="preserve">k” and the changes to work requirement calculations see </w:t>
      </w:r>
      <w:r w:rsidRPr="00D20966">
        <w:rPr>
          <w:rFonts w:ascii="Times New Roman" w:hAnsi="Times New Roman" w:cs="Times New Roman"/>
          <w:sz w:val="20"/>
          <w:szCs w:val="20"/>
        </w:rPr>
        <w:fldChar w:fldCharType="begin"/>
      </w:r>
      <w:r w:rsidRPr="002505DC">
        <w:rPr>
          <w:rFonts w:ascii="Times New Roman" w:hAnsi="Times New Roman" w:cs="Times New Roman"/>
          <w:sz w:val="20"/>
          <w:szCs w:val="20"/>
        </w:rPr>
        <w:instrText xml:space="preserve"> ADDIN ZOTERO_ITEM CSL_CITATION {"citationID":"J3whpgbL","properties":{"formattedCitation":"(Falk 2017, 16\\uc0\\u8211{}18)","plainCitation":"(Falk 2017, 16–18)","noteIndex":10},"citationItems":[{"id":13,"uris":["http://zotero.org/users/5055722/items/I8K2RPIQ"],"uri":["http://zotero.org/users/5055722/items/I8K2RPIQ"],"itemData":{"id":13,"type":"report","title":"The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(HHS).","URL":"https://fas.org/sgp/crs/misc/RL32748.pdf","language":"en","author":[{"family":"Falk","given":"Gene"}],"issued":{"date-parts":[["2017",12,14]]}},"locator":"16-18"}],"schema":"https://github.com/citation-style-language/schema/raw/master/csl-citation.json"} </w:instrText>
      </w:r>
      <w:r w:rsidRPr="00D20966">
        <w:rPr>
          <w:rFonts w:ascii="Times New Roman" w:hAnsi="Times New Roman" w:cs="Times New Roman"/>
          <w:sz w:val="20"/>
          <w:szCs w:val="20"/>
          <w:rPrChange w:id="231" w:author="Goehring, Benjamin" w:date="2018-08-27T07:09:00Z">
            <w:rPr>
              <w:rFonts w:ascii="Times New Roman" w:hAnsi="Times New Roman" w:cs="Times New Roman"/>
              <w:sz w:val="20"/>
              <w:szCs w:val="20"/>
            </w:rPr>
          </w:rPrChange>
        </w:rPr>
        <w:fldChar w:fldCharType="separate"/>
      </w:r>
      <w:r w:rsidRPr="00D20966">
        <w:rPr>
          <w:rFonts w:ascii="Times New Roman" w:hAnsi="Times New Roman" w:cs="Times New Roman"/>
          <w:sz w:val="20"/>
          <w:szCs w:val="20"/>
        </w:rPr>
        <w:t>(Falk 2017, 16–18)</w:t>
      </w:r>
      <w:r w:rsidRPr="00D20966">
        <w:rPr>
          <w:rFonts w:ascii="Times New Roman" w:hAnsi="Times New Roman" w:cs="Times New Roman"/>
          <w:sz w:val="20"/>
          <w:szCs w:val="20"/>
        </w:rPr>
        <w:fldChar w:fldCharType="end"/>
      </w:r>
      <w:r w:rsidRPr="00E66630">
        <w:rPr>
          <w:rFonts w:ascii="Times New Roman" w:hAnsi="Times New Roman" w:cs="Times New Roman"/>
          <w:sz w:val="20"/>
          <w:szCs w:val="20"/>
        </w:rPr>
        <w:t xml:space="preserve">. </w:t>
      </w:r>
    </w:p>
  </w:footnote>
  <w:footnote w:id="11">
    <w:p w14:paraId="00734FF6" w14:textId="3544035A" w:rsidR="00756BBC" w:rsidRPr="002505DC" w:rsidDel="00E6457C" w:rsidRDefault="00756BBC">
      <w:pPr>
        <w:pStyle w:val="FootnoteText"/>
        <w:rPr>
          <w:del w:id="236" w:author="Goehring, Benjamin" w:date="2018-08-26T19:27:00Z"/>
          <w:rFonts w:ascii="Times New Roman" w:hAnsi="Times New Roman" w:cs="Times New Roman"/>
          <w:sz w:val="20"/>
          <w:szCs w:val="20"/>
        </w:rPr>
      </w:pPr>
      <w:del w:id="237" w:author="Goehring, Benjamin" w:date="2018-08-26T19:27:00Z">
        <w:r w:rsidRPr="002505DC" w:rsidDel="00E6457C">
          <w:rPr>
            <w:rStyle w:val="FootnoteReference"/>
            <w:rFonts w:ascii="Times New Roman" w:hAnsi="Times New Roman" w:cs="Times New Roman"/>
            <w:rPrChange w:id="238" w:author="Goehring, Benjamin" w:date="2018-08-27T07:09:00Z">
              <w:rPr>
                <w:rStyle w:val="FootnoteReference"/>
                <w:rFonts w:ascii="Times New Roman" w:hAnsi="Times New Roman" w:cs="Times New Roman"/>
                <w:sz w:val="20"/>
                <w:szCs w:val="20"/>
              </w:rPr>
            </w:rPrChange>
          </w:rPr>
          <w:footnoteRef/>
        </w:r>
        <w:r w:rsidRPr="002505DC" w:rsidDel="00E6457C">
          <w:rPr>
            <w:rFonts w:ascii="Times New Roman" w:hAnsi="Times New Roman" w:cs="Times New Roman"/>
            <w:sz w:val="20"/>
            <w:szCs w:val="20"/>
          </w:rPr>
          <w:delText xml:space="preserve"> The TANF expenditure data is lagged back one year to correspond to the fiscal year in which the allocation decision was made.</w:delText>
        </w:r>
      </w:del>
    </w:p>
  </w:footnote>
  <w:footnote w:id="12">
    <w:p w14:paraId="5EB7F9B6" w14:textId="77777777" w:rsidR="00756BBC" w:rsidRPr="00D20966" w:rsidRDefault="00756BBC" w:rsidP="00767DAA">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559"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https://www.acf.hhs.gov/ofa/programs/tanf/data-reports. </w:t>
      </w:r>
    </w:p>
  </w:footnote>
  <w:footnote w:id="13">
    <w:p w14:paraId="52F39508" w14:textId="6993EA44" w:rsidR="00756BBC" w:rsidRPr="002505DC" w:rsidRDefault="00756BBC" w:rsidP="00767DAA">
      <w:pPr>
        <w:pStyle w:val="FootnoteText"/>
        <w:rPr>
          <w:rFonts w:ascii="Times New Roman" w:hAnsi="Times New Roman" w:cs="Times New Roman"/>
          <w:sz w:val="20"/>
          <w:szCs w:val="20"/>
        </w:rPr>
      </w:pPr>
      <w:r w:rsidRPr="002505DC">
        <w:rPr>
          <w:rStyle w:val="FootnoteReference"/>
          <w:rFonts w:ascii="Times New Roman" w:hAnsi="Times New Roman" w:cs="Times New Roman"/>
          <w:rPrChange w:id="589" w:author="Goehring, Benjamin" w:date="2018-08-27T07:09:00Z">
            <w:rPr>
              <w:rStyle w:val="FootnoteReference"/>
              <w:rFonts w:ascii="Times New Roman" w:hAnsi="Times New Roman" w:cs="Times New Roman"/>
              <w:sz w:val="20"/>
              <w:szCs w:val="20"/>
            </w:rPr>
          </w:rPrChange>
        </w:rPr>
        <w:footnoteRef/>
      </w:r>
      <w:r w:rsidRPr="00E66630">
        <w:rPr>
          <w:rFonts w:ascii="Times New Roman" w:hAnsi="Times New Roman" w:cs="Times New Roman"/>
          <w:sz w:val="20"/>
          <w:szCs w:val="20"/>
        </w:rPr>
        <w:t xml:space="preserve"> </w:t>
      </w:r>
      <w:del w:id="590" w:author="Goehring, Benjamin" w:date="2018-08-26T19:59:00Z">
        <w:r w:rsidRPr="00D20966" w:rsidDel="00F32AC2">
          <w:rPr>
            <w:rFonts w:ascii="Times New Roman" w:hAnsi="Times New Roman" w:cs="Times New Roman"/>
            <w:sz w:val="20"/>
            <w:szCs w:val="20"/>
          </w:rPr>
          <w:delText xml:space="preserve">Three year-moving averages are calculated as the three-year averages of the proportional </w:delText>
        </w:r>
        <w:r w:rsidRPr="002505DC" w:rsidDel="00F32AC2">
          <w:rPr>
            <w:rFonts w:ascii="Times New Roman" w:hAnsi="Times New Roman" w:cs="Times New Roman"/>
            <w:sz w:val="20"/>
            <w:szCs w:val="20"/>
          </w:rPr>
          <w:delText>expenditures. See Table A.3 in the Appendix for regression output using the other moving average calculation, the proportions of the three-year averages.</w:delText>
        </w:r>
      </w:del>
      <w:ins w:id="591" w:author="Goehring, Benjamin" w:date="2018-08-26T19:59:00Z">
        <w:r w:rsidRPr="002505DC">
          <w:rPr>
            <w:rFonts w:ascii="Times New Roman" w:hAnsi="Times New Roman" w:cs="Times New Roman"/>
            <w:sz w:val="20"/>
            <w:szCs w:val="20"/>
          </w:rPr>
          <w:t xml:space="preserve">The moving averages equal the three-year moving average of the quotient of basic assistance spending and total TANF expenditures. See Table A.2 for regression output using raw percentages (basic assistance spending </w:t>
        </w:r>
      </w:ins>
      <w:ins w:id="592" w:author="Goehring, Benjamin" w:date="2018-08-26T20:01:00Z">
        <w:r w:rsidRPr="002505DC">
          <w:rPr>
            <w:rFonts w:ascii="Times New Roman" w:hAnsi="Times New Roman" w:cs="Times New Roman"/>
            <w:sz w:val="20"/>
            <w:szCs w:val="20"/>
          </w:rPr>
          <w:t>divided</w:t>
        </w:r>
      </w:ins>
      <w:ins w:id="593" w:author="Goehring, Benjamin" w:date="2018-08-26T19:59:00Z">
        <w:r w:rsidRPr="002505DC">
          <w:rPr>
            <w:rFonts w:ascii="Times New Roman" w:hAnsi="Times New Roman" w:cs="Times New Roman"/>
            <w:sz w:val="20"/>
            <w:szCs w:val="20"/>
          </w:rPr>
          <w:t xml:space="preserve"> by total TANF expenditures, expressed as a percentage) and the percentages of the moving averages (the three-year moving averages of basic assistance spending divided by the three-year moving average of total TANF expenditures, expressed as a percentage).</w:t>
        </w:r>
      </w:ins>
    </w:p>
  </w:footnote>
  <w:footnote w:id="14">
    <w:p w14:paraId="65A92C8B" w14:textId="6CCB68DA" w:rsidR="00756BBC" w:rsidRPr="002505DC" w:rsidDel="002B2092" w:rsidRDefault="00756BBC" w:rsidP="00767DAA">
      <w:pPr>
        <w:rPr>
          <w:del w:id="602" w:author="Goehring, Benjamin" w:date="2018-08-26T20:03:00Z"/>
          <w:rFonts w:ascii="Times New Roman" w:hAnsi="Times New Roman" w:cs="Times New Roman"/>
          <w:sz w:val="20"/>
          <w:szCs w:val="20"/>
        </w:rPr>
      </w:pPr>
      <w:del w:id="603" w:author="Goehring, Benjamin" w:date="2018-08-26T20:03:00Z">
        <w:r w:rsidRPr="002505DC" w:rsidDel="002B2092">
          <w:rPr>
            <w:rStyle w:val="FootnoteReference"/>
            <w:rFonts w:ascii="Times New Roman" w:hAnsi="Times New Roman" w:cs="Times New Roman"/>
            <w:rPrChange w:id="604" w:author="Goehring, Benjamin" w:date="2018-08-27T07:09:00Z">
              <w:rPr>
                <w:rStyle w:val="FootnoteReference"/>
                <w:rFonts w:ascii="Times New Roman" w:hAnsi="Times New Roman" w:cs="Times New Roman"/>
                <w:sz w:val="20"/>
                <w:szCs w:val="20"/>
              </w:rPr>
            </w:rPrChange>
          </w:rPr>
          <w:footnoteRef/>
        </w:r>
        <w:r w:rsidRPr="002505DC" w:rsidDel="002B2092">
          <w:rPr>
            <w:rFonts w:ascii="Times New Roman" w:hAnsi="Times New Roman" w:cs="Times New Roman"/>
            <w:sz w:val="20"/>
            <w:szCs w:val="20"/>
          </w:rPr>
          <w:delTex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 federal or MOE) or classification of the spending (i.e., assistance or non-assistance). Understanding why some states fund certain programs with MOE funds while others fund a similar program with federal TANF funds is not the objective of this analysis. </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756BBC" w:rsidRDefault="00756BBC"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756BBC" w:rsidRDefault="00756BBC"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756BBC" w:rsidRPr="00431CC7" w:rsidRDefault="00756BBC"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sidR="00EA737A">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2CD8B116" w:rsidR="00756BBC" w:rsidRPr="00431CC7" w:rsidRDefault="00756BBC" w:rsidP="003B3138">
    <w:pPr>
      <w:pStyle w:val="Header"/>
      <w:ind w:right="360"/>
      <w:jc w:val="right"/>
      <w:rPr>
        <w:rFonts w:ascii="Times New Roman" w:hAnsi="Times New Roman" w:cs="Times New Roman"/>
      </w:rPr>
    </w:pPr>
    <w:del w:id="1150" w:author="admin" w:date="2018-09-10T14:47:00Z">
      <w:r w:rsidRPr="00431CC7" w:rsidDel="00756BBC">
        <w:rPr>
          <w:rFonts w:ascii="Times New Roman" w:hAnsi="Times New Roman" w:cs="Times New Roman"/>
        </w:rPr>
        <w:delText xml:space="preserve">Goehring </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544"/>
    <w:multiLevelType w:val="hybridMultilevel"/>
    <w:tmpl w:val="EB02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909C1"/>
    <w:multiLevelType w:val="hybridMultilevel"/>
    <w:tmpl w:val="A972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44AE9"/>
    <w:multiLevelType w:val="hybridMultilevel"/>
    <w:tmpl w:val="008A2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2C2B"/>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C29"/>
    <w:rsid w:val="00021E79"/>
    <w:rsid w:val="00023235"/>
    <w:rsid w:val="00024905"/>
    <w:rsid w:val="00025BE8"/>
    <w:rsid w:val="000275F3"/>
    <w:rsid w:val="0003007D"/>
    <w:rsid w:val="0003024B"/>
    <w:rsid w:val="00030F72"/>
    <w:rsid w:val="000319EF"/>
    <w:rsid w:val="00031B14"/>
    <w:rsid w:val="00032FC7"/>
    <w:rsid w:val="00033BB2"/>
    <w:rsid w:val="00034B65"/>
    <w:rsid w:val="00035E19"/>
    <w:rsid w:val="0003649D"/>
    <w:rsid w:val="00036957"/>
    <w:rsid w:val="00040366"/>
    <w:rsid w:val="00040C42"/>
    <w:rsid w:val="00042434"/>
    <w:rsid w:val="000424B7"/>
    <w:rsid w:val="000425B0"/>
    <w:rsid w:val="000427D2"/>
    <w:rsid w:val="0004324E"/>
    <w:rsid w:val="0004364F"/>
    <w:rsid w:val="00043756"/>
    <w:rsid w:val="000438A5"/>
    <w:rsid w:val="000439CD"/>
    <w:rsid w:val="00044C83"/>
    <w:rsid w:val="000450AE"/>
    <w:rsid w:val="00046205"/>
    <w:rsid w:val="000463FE"/>
    <w:rsid w:val="00050A60"/>
    <w:rsid w:val="00050FBB"/>
    <w:rsid w:val="00051269"/>
    <w:rsid w:val="00052255"/>
    <w:rsid w:val="000523DF"/>
    <w:rsid w:val="00052FD1"/>
    <w:rsid w:val="00055D6B"/>
    <w:rsid w:val="000560FC"/>
    <w:rsid w:val="00056816"/>
    <w:rsid w:val="00056E54"/>
    <w:rsid w:val="0005740A"/>
    <w:rsid w:val="0005740C"/>
    <w:rsid w:val="0006083D"/>
    <w:rsid w:val="00061BBE"/>
    <w:rsid w:val="00061E15"/>
    <w:rsid w:val="00062377"/>
    <w:rsid w:val="00062904"/>
    <w:rsid w:val="0006301D"/>
    <w:rsid w:val="0006423A"/>
    <w:rsid w:val="00064347"/>
    <w:rsid w:val="0006556E"/>
    <w:rsid w:val="000657EE"/>
    <w:rsid w:val="000663C5"/>
    <w:rsid w:val="00066DD1"/>
    <w:rsid w:val="00067C6D"/>
    <w:rsid w:val="00070038"/>
    <w:rsid w:val="000703A5"/>
    <w:rsid w:val="0007136E"/>
    <w:rsid w:val="000720EE"/>
    <w:rsid w:val="00074B82"/>
    <w:rsid w:val="00075F10"/>
    <w:rsid w:val="00077F1D"/>
    <w:rsid w:val="00080657"/>
    <w:rsid w:val="000811B2"/>
    <w:rsid w:val="000820E2"/>
    <w:rsid w:val="00084275"/>
    <w:rsid w:val="000851F4"/>
    <w:rsid w:val="00086531"/>
    <w:rsid w:val="00086B87"/>
    <w:rsid w:val="000870D7"/>
    <w:rsid w:val="00087C21"/>
    <w:rsid w:val="00087C4E"/>
    <w:rsid w:val="00087CAB"/>
    <w:rsid w:val="000908EB"/>
    <w:rsid w:val="00091D58"/>
    <w:rsid w:val="000943FF"/>
    <w:rsid w:val="000A0DE7"/>
    <w:rsid w:val="000A1551"/>
    <w:rsid w:val="000A166C"/>
    <w:rsid w:val="000A1A8D"/>
    <w:rsid w:val="000A2A4E"/>
    <w:rsid w:val="000A37E1"/>
    <w:rsid w:val="000A5325"/>
    <w:rsid w:val="000A5747"/>
    <w:rsid w:val="000A57F9"/>
    <w:rsid w:val="000A7A07"/>
    <w:rsid w:val="000B0BBA"/>
    <w:rsid w:val="000B1870"/>
    <w:rsid w:val="000B5092"/>
    <w:rsid w:val="000B68E9"/>
    <w:rsid w:val="000C03D3"/>
    <w:rsid w:val="000C054B"/>
    <w:rsid w:val="000C1223"/>
    <w:rsid w:val="000C1B8F"/>
    <w:rsid w:val="000C247A"/>
    <w:rsid w:val="000C2984"/>
    <w:rsid w:val="000C340F"/>
    <w:rsid w:val="000C3434"/>
    <w:rsid w:val="000C3F6D"/>
    <w:rsid w:val="000C406F"/>
    <w:rsid w:val="000C4B98"/>
    <w:rsid w:val="000C684D"/>
    <w:rsid w:val="000C6C89"/>
    <w:rsid w:val="000C7E6B"/>
    <w:rsid w:val="000D0F87"/>
    <w:rsid w:val="000D1413"/>
    <w:rsid w:val="000D30B4"/>
    <w:rsid w:val="000D3FE9"/>
    <w:rsid w:val="000D4F2B"/>
    <w:rsid w:val="000D5896"/>
    <w:rsid w:val="000D617A"/>
    <w:rsid w:val="000D6FD4"/>
    <w:rsid w:val="000D7C21"/>
    <w:rsid w:val="000E1598"/>
    <w:rsid w:val="000E1E04"/>
    <w:rsid w:val="000E3378"/>
    <w:rsid w:val="000E5EDE"/>
    <w:rsid w:val="000E6132"/>
    <w:rsid w:val="000E6349"/>
    <w:rsid w:val="000E6C99"/>
    <w:rsid w:val="000E74A5"/>
    <w:rsid w:val="000F0106"/>
    <w:rsid w:val="000F1549"/>
    <w:rsid w:val="000F177B"/>
    <w:rsid w:val="000F2325"/>
    <w:rsid w:val="000F327B"/>
    <w:rsid w:val="000F51A8"/>
    <w:rsid w:val="000F79C9"/>
    <w:rsid w:val="000F7B80"/>
    <w:rsid w:val="000F7C97"/>
    <w:rsid w:val="000F7D50"/>
    <w:rsid w:val="001006F9"/>
    <w:rsid w:val="00101065"/>
    <w:rsid w:val="001012E7"/>
    <w:rsid w:val="00101F91"/>
    <w:rsid w:val="001020A8"/>
    <w:rsid w:val="00103AED"/>
    <w:rsid w:val="00104241"/>
    <w:rsid w:val="00104977"/>
    <w:rsid w:val="00105111"/>
    <w:rsid w:val="00105BB4"/>
    <w:rsid w:val="00107F7B"/>
    <w:rsid w:val="001112C7"/>
    <w:rsid w:val="00111578"/>
    <w:rsid w:val="001118A0"/>
    <w:rsid w:val="00114F76"/>
    <w:rsid w:val="00115997"/>
    <w:rsid w:val="00115EC7"/>
    <w:rsid w:val="00116047"/>
    <w:rsid w:val="001167A5"/>
    <w:rsid w:val="00116A30"/>
    <w:rsid w:val="00120505"/>
    <w:rsid w:val="00120735"/>
    <w:rsid w:val="001207CD"/>
    <w:rsid w:val="001212EF"/>
    <w:rsid w:val="00124E91"/>
    <w:rsid w:val="00131D31"/>
    <w:rsid w:val="00132F77"/>
    <w:rsid w:val="00135EF4"/>
    <w:rsid w:val="00137B12"/>
    <w:rsid w:val="00140BAD"/>
    <w:rsid w:val="00143F24"/>
    <w:rsid w:val="00145CE3"/>
    <w:rsid w:val="00151939"/>
    <w:rsid w:val="00151A2B"/>
    <w:rsid w:val="00151B28"/>
    <w:rsid w:val="00151C5D"/>
    <w:rsid w:val="00152E87"/>
    <w:rsid w:val="001535BC"/>
    <w:rsid w:val="0015376E"/>
    <w:rsid w:val="0015481D"/>
    <w:rsid w:val="00154D4A"/>
    <w:rsid w:val="00155276"/>
    <w:rsid w:val="00156B98"/>
    <w:rsid w:val="001577B0"/>
    <w:rsid w:val="00157DB6"/>
    <w:rsid w:val="00161862"/>
    <w:rsid w:val="00162373"/>
    <w:rsid w:val="0016243D"/>
    <w:rsid w:val="0016415A"/>
    <w:rsid w:val="001643C3"/>
    <w:rsid w:val="00164A9F"/>
    <w:rsid w:val="00165CBB"/>
    <w:rsid w:val="0017235B"/>
    <w:rsid w:val="00173761"/>
    <w:rsid w:val="00173C53"/>
    <w:rsid w:val="00174E48"/>
    <w:rsid w:val="00175173"/>
    <w:rsid w:val="00176D5B"/>
    <w:rsid w:val="001814BF"/>
    <w:rsid w:val="001838EE"/>
    <w:rsid w:val="001842E5"/>
    <w:rsid w:val="0018500F"/>
    <w:rsid w:val="0018774F"/>
    <w:rsid w:val="00190574"/>
    <w:rsid w:val="00191188"/>
    <w:rsid w:val="00192769"/>
    <w:rsid w:val="001935D0"/>
    <w:rsid w:val="00193EE3"/>
    <w:rsid w:val="001957C1"/>
    <w:rsid w:val="00195E1D"/>
    <w:rsid w:val="00196384"/>
    <w:rsid w:val="00196788"/>
    <w:rsid w:val="001A0400"/>
    <w:rsid w:val="001A1914"/>
    <w:rsid w:val="001A26F1"/>
    <w:rsid w:val="001A352D"/>
    <w:rsid w:val="001A4DB1"/>
    <w:rsid w:val="001A6EB7"/>
    <w:rsid w:val="001B07E7"/>
    <w:rsid w:val="001B1502"/>
    <w:rsid w:val="001B2318"/>
    <w:rsid w:val="001B35EF"/>
    <w:rsid w:val="001B4DCF"/>
    <w:rsid w:val="001B64C6"/>
    <w:rsid w:val="001B66ED"/>
    <w:rsid w:val="001C0022"/>
    <w:rsid w:val="001C1933"/>
    <w:rsid w:val="001C3055"/>
    <w:rsid w:val="001C5CD5"/>
    <w:rsid w:val="001C6EF4"/>
    <w:rsid w:val="001C78E0"/>
    <w:rsid w:val="001D1126"/>
    <w:rsid w:val="001D134E"/>
    <w:rsid w:val="001D1757"/>
    <w:rsid w:val="001D1C3A"/>
    <w:rsid w:val="001D2D51"/>
    <w:rsid w:val="001D369B"/>
    <w:rsid w:val="001E4316"/>
    <w:rsid w:val="001E572C"/>
    <w:rsid w:val="001E60F0"/>
    <w:rsid w:val="001E6C38"/>
    <w:rsid w:val="001E7224"/>
    <w:rsid w:val="001E73A4"/>
    <w:rsid w:val="001F0137"/>
    <w:rsid w:val="001F1BA3"/>
    <w:rsid w:val="001F2897"/>
    <w:rsid w:val="001F2A81"/>
    <w:rsid w:val="001F3C3D"/>
    <w:rsid w:val="002005C1"/>
    <w:rsid w:val="0020184C"/>
    <w:rsid w:val="0020292A"/>
    <w:rsid w:val="00202E70"/>
    <w:rsid w:val="00203E1F"/>
    <w:rsid w:val="00205807"/>
    <w:rsid w:val="00207F0B"/>
    <w:rsid w:val="00210510"/>
    <w:rsid w:val="002124A0"/>
    <w:rsid w:val="00213192"/>
    <w:rsid w:val="00216320"/>
    <w:rsid w:val="00217745"/>
    <w:rsid w:val="00220CC7"/>
    <w:rsid w:val="002227B9"/>
    <w:rsid w:val="00224E61"/>
    <w:rsid w:val="002303CD"/>
    <w:rsid w:val="00230A05"/>
    <w:rsid w:val="00231E37"/>
    <w:rsid w:val="00233923"/>
    <w:rsid w:val="002344E5"/>
    <w:rsid w:val="00235153"/>
    <w:rsid w:val="00235BBE"/>
    <w:rsid w:val="00236107"/>
    <w:rsid w:val="00237428"/>
    <w:rsid w:val="002376B1"/>
    <w:rsid w:val="002376D9"/>
    <w:rsid w:val="002378A1"/>
    <w:rsid w:val="002409B0"/>
    <w:rsid w:val="002435F1"/>
    <w:rsid w:val="002461FA"/>
    <w:rsid w:val="002478E4"/>
    <w:rsid w:val="002505DC"/>
    <w:rsid w:val="002511EF"/>
    <w:rsid w:val="002512C1"/>
    <w:rsid w:val="00251D44"/>
    <w:rsid w:val="0025307F"/>
    <w:rsid w:val="00253214"/>
    <w:rsid w:val="00253D93"/>
    <w:rsid w:val="002543E2"/>
    <w:rsid w:val="002560E4"/>
    <w:rsid w:val="00256700"/>
    <w:rsid w:val="00256932"/>
    <w:rsid w:val="00257B61"/>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3382"/>
    <w:rsid w:val="002743ED"/>
    <w:rsid w:val="00275EDF"/>
    <w:rsid w:val="0028018E"/>
    <w:rsid w:val="00281B69"/>
    <w:rsid w:val="00282528"/>
    <w:rsid w:val="0028311B"/>
    <w:rsid w:val="0028511E"/>
    <w:rsid w:val="00285224"/>
    <w:rsid w:val="00285ACC"/>
    <w:rsid w:val="00285FCA"/>
    <w:rsid w:val="00286288"/>
    <w:rsid w:val="0029015F"/>
    <w:rsid w:val="00290A74"/>
    <w:rsid w:val="00291872"/>
    <w:rsid w:val="00291E43"/>
    <w:rsid w:val="00292C47"/>
    <w:rsid w:val="0029342F"/>
    <w:rsid w:val="00293630"/>
    <w:rsid w:val="0029451E"/>
    <w:rsid w:val="00294858"/>
    <w:rsid w:val="00295091"/>
    <w:rsid w:val="002956EF"/>
    <w:rsid w:val="002959F3"/>
    <w:rsid w:val="002961D2"/>
    <w:rsid w:val="002A04B9"/>
    <w:rsid w:val="002A1CF4"/>
    <w:rsid w:val="002A2FD1"/>
    <w:rsid w:val="002A3AED"/>
    <w:rsid w:val="002A48A5"/>
    <w:rsid w:val="002A61FE"/>
    <w:rsid w:val="002A6EEA"/>
    <w:rsid w:val="002B1169"/>
    <w:rsid w:val="002B2092"/>
    <w:rsid w:val="002B4DD9"/>
    <w:rsid w:val="002B5006"/>
    <w:rsid w:val="002B50E8"/>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4DC1"/>
    <w:rsid w:val="002D5735"/>
    <w:rsid w:val="002D60A4"/>
    <w:rsid w:val="002D6148"/>
    <w:rsid w:val="002D6417"/>
    <w:rsid w:val="002D6FC0"/>
    <w:rsid w:val="002E3B35"/>
    <w:rsid w:val="002E501C"/>
    <w:rsid w:val="002E5F38"/>
    <w:rsid w:val="002E76E7"/>
    <w:rsid w:val="002F0804"/>
    <w:rsid w:val="002F2F14"/>
    <w:rsid w:val="002F2FB3"/>
    <w:rsid w:val="002F3636"/>
    <w:rsid w:val="002F387E"/>
    <w:rsid w:val="002F3B66"/>
    <w:rsid w:val="002F5648"/>
    <w:rsid w:val="002F617A"/>
    <w:rsid w:val="002F69D6"/>
    <w:rsid w:val="003012F6"/>
    <w:rsid w:val="00302AC2"/>
    <w:rsid w:val="0030483C"/>
    <w:rsid w:val="00305241"/>
    <w:rsid w:val="00306C8A"/>
    <w:rsid w:val="0031191C"/>
    <w:rsid w:val="00312D38"/>
    <w:rsid w:val="00314960"/>
    <w:rsid w:val="00316876"/>
    <w:rsid w:val="00320C3B"/>
    <w:rsid w:val="00322F64"/>
    <w:rsid w:val="00323198"/>
    <w:rsid w:val="00323E23"/>
    <w:rsid w:val="00324C51"/>
    <w:rsid w:val="003257B6"/>
    <w:rsid w:val="00331C37"/>
    <w:rsid w:val="00332237"/>
    <w:rsid w:val="00332246"/>
    <w:rsid w:val="00333253"/>
    <w:rsid w:val="0033361C"/>
    <w:rsid w:val="0033648F"/>
    <w:rsid w:val="00341466"/>
    <w:rsid w:val="00341EBA"/>
    <w:rsid w:val="00343C89"/>
    <w:rsid w:val="00343D55"/>
    <w:rsid w:val="00345142"/>
    <w:rsid w:val="00346112"/>
    <w:rsid w:val="00346A83"/>
    <w:rsid w:val="00351906"/>
    <w:rsid w:val="00351F51"/>
    <w:rsid w:val="0035221B"/>
    <w:rsid w:val="0035243A"/>
    <w:rsid w:val="003525D1"/>
    <w:rsid w:val="003528A7"/>
    <w:rsid w:val="0035297C"/>
    <w:rsid w:val="00355E98"/>
    <w:rsid w:val="00356790"/>
    <w:rsid w:val="0035694D"/>
    <w:rsid w:val="00362386"/>
    <w:rsid w:val="00362942"/>
    <w:rsid w:val="00365411"/>
    <w:rsid w:val="0036670B"/>
    <w:rsid w:val="00366D87"/>
    <w:rsid w:val="003678CB"/>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5C46"/>
    <w:rsid w:val="003A61B0"/>
    <w:rsid w:val="003A6E06"/>
    <w:rsid w:val="003B1F6C"/>
    <w:rsid w:val="003B3138"/>
    <w:rsid w:val="003B352B"/>
    <w:rsid w:val="003B5530"/>
    <w:rsid w:val="003B5700"/>
    <w:rsid w:val="003B6441"/>
    <w:rsid w:val="003B681D"/>
    <w:rsid w:val="003B6C8E"/>
    <w:rsid w:val="003C021E"/>
    <w:rsid w:val="003C0261"/>
    <w:rsid w:val="003C0C9C"/>
    <w:rsid w:val="003C22F1"/>
    <w:rsid w:val="003C2A57"/>
    <w:rsid w:val="003C3968"/>
    <w:rsid w:val="003C729B"/>
    <w:rsid w:val="003C7E3C"/>
    <w:rsid w:val="003D0D44"/>
    <w:rsid w:val="003D16FB"/>
    <w:rsid w:val="003D2A1E"/>
    <w:rsid w:val="003D2EEB"/>
    <w:rsid w:val="003D33A2"/>
    <w:rsid w:val="003D5DF6"/>
    <w:rsid w:val="003D5E04"/>
    <w:rsid w:val="003D7CB2"/>
    <w:rsid w:val="003E03A0"/>
    <w:rsid w:val="003E1114"/>
    <w:rsid w:val="003E15A4"/>
    <w:rsid w:val="003E22E6"/>
    <w:rsid w:val="003E289B"/>
    <w:rsid w:val="003E33AA"/>
    <w:rsid w:val="003E435D"/>
    <w:rsid w:val="003E5BD1"/>
    <w:rsid w:val="003F01FE"/>
    <w:rsid w:val="003F2FC8"/>
    <w:rsid w:val="003F462C"/>
    <w:rsid w:val="003F4C06"/>
    <w:rsid w:val="003F5166"/>
    <w:rsid w:val="003F62EC"/>
    <w:rsid w:val="003F7036"/>
    <w:rsid w:val="003F7558"/>
    <w:rsid w:val="00400B24"/>
    <w:rsid w:val="00405828"/>
    <w:rsid w:val="00406014"/>
    <w:rsid w:val="00410BC9"/>
    <w:rsid w:val="00412F64"/>
    <w:rsid w:val="00413CA2"/>
    <w:rsid w:val="004141A9"/>
    <w:rsid w:val="00414E0F"/>
    <w:rsid w:val="00416449"/>
    <w:rsid w:val="00416A9C"/>
    <w:rsid w:val="0041757E"/>
    <w:rsid w:val="004208A5"/>
    <w:rsid w:val="0042346B"/>
    <w:rsid w:val="00425627"/>
    <w:rsid w:val="0042612A"/>
    <w:rsid w:val="00426D08"/>
    <w:rsid w:val="0042766C"/>
    <w:rsid w:val="00427999"/>
    <w:rsid w:val="00427E46"/>
    <w:rsid w:val="00427E86"/>
    <w:rsid w:val="004308FA"/>
    <w:rsid w:val="00430B3B"/>
    <w:rsid w:val="00431321"/>
    <w:rsid w:val="00431B61"/>
    <w:rsid w:val="00431CC7"/>
    <w:rsid w:val="00431CE5"/>
    <w:rsid w:val="00431D41"/>
    <w:rsid w:val="00432C36"/>
    <w:rsid w:val="00435A51"/>
    <w:rsid w:val="00441AD7"/>
    <w:rsid w:val="004441DD"/>
    <w:rsid w:val="00445397"/>
    <w:rsid w:val="004460FF"/>
    <w:rsid w:val="004461B0"/>
    <w:rsid w:val="00446671"/>
    <w:rsid w:val="00446FEE"/>
    <w:rsid w:val="00447EF6"/>
    <w:rsid w:val="0045148A"/>
    <w:rsid w:val="00451B89"/>
    <w:rsid w:val="004529B8"/>
    <w:rsid w:val="004544E2"/>
    <w:rsid w:val="004548BF"/>
    <w:rsid w:val="00454C40"/>
    <w:rsid w:val="00454F2F"/>
    <w:rsid w:val="00455003"/>
    <w:rsid w:val="00456292"/>
    <w:rsid w:val="00456A47"/>
    <w:rsid w:val="00456AC2"/>
    <w:rsid w:val="00456F96"/>
    <w:rsid w:val="004609B7"/>
    <w:rsid w:val="00460DF4"/>
    <w:rsid w:val="00461B28"/>
    <w:rsid w:val="00462700"/>
    <w:rsid w:val="00462703"/>
    <w:rsid w:val="00463949"/>
    <w:rsid w:val="004646C9"/>
    <w:rsid w:val="0046498E"/>
    <w:rsid w:val="0046573E"/>
    <w:rsid w:val="004663A8"/>
    <w:rsid w:val="00466B6C"/>
    <w:rsid w:val="004713B7"/>
    <w:rsid w:val="004720F3"/>
    <w:rsid w:val="00472C5E"/>
    <w:rsid w:val="00472D8C"/>
    <w:rsid w:val="00474055"/>
    <w:rsid w:val="004741C2"/>
    <w:rsid w:val="00474281"/>
    <w:rsid w:val="00475258"/>
    <w:rsid w:val="00476027"/>
    <w:rsid w:val="0047631F"/>
    <w:rsid w:val="0047677D"/>
    <w:rsid w:val="00476E90"/>
    <w:rsid w:val="00477950"/>
    <w:rsid w:val="004804C5"/>
    <w:rsid w:val="00480A5E"/>
    <w:rsid w:val="0048131C"/>
    <w:rsid w:val="00482D72"/>
    <w:rsid w:val="004840B8"/>
    <w:rsid w:val="004849AE"/>
    <w:rsid w:val="004857F2"/>
    <w:rsid w:val="00485F11"/>
    <w:rsid w:val="00486E84"/>
    <w:rsid w:val="004878C0"/>
    <w:rsid w:val="00487DD5"/>
    <w:rsid w:val="00487E65"/>
    <w:rsid w:val="00490463"/>
    <w:rsid w:val="004906D3"/>
    <w:rsid w:val="00492299"/>
    <w:rsid w:val="0049334E"/>
    <w:rsid w:val="00493FA1"/>
    <w:rsid w:val="00494323"/>
    <w:rsid w:val="00495C07"/>
    <w:rsid w:val="004972F0"/>
    <w:rsid w:val="00497503"/>
    <w:rsid w:val="00497D0B"/>
    <w:rsid w:val="004A1407"/>
    <w:rsid w:val="004A19B6"/>
    <w:rsid w:val="004A23A5"/>
    <w:rsid w:val="004A3037"/>
    <w:rsid w:val="004A4888"/>
    <w:rsid w:val="004A48BD"/>
    <w:rsid w:val="004A57DC"/>
    <w:rsid w:val="004A6417"/>
    <w:rsid w:val="004A6FAD"/>
    <w:rsid w:val="004A715A"/>
    <w:rsid w:val="004B227F"/>
    <w:rsid w:val="004B445E"/>
    <w:rsid w:val="004B497E"/>
    <w:rsid w:val="004B4B93"/>
    <w:rsid w:val="004B7291"/>
    <w:rsid w:val="004B7CE0"/>
    <w:rsid w:val="004C0241"/>
    <w:rsid w:val="004C2367"/>
    <w:rsid w:val="004C404E"/>
    <w:rsid w:val="004C426A"/>
    <w:rsid w:val="004C5EEF"/>
    <w:rsid w:val="004C6150"/>
    <w:rsid w:val="004C6329"/>
    <w:rsid w:val="004C669D"/>
    <w:rsid w:val="004C670A"/>
    <w:rsid w:val="004C6815"/>
    <w:rsid w:val="004C789E"/>
    <w:rsid w:val="004C7DF9"/>
    <w:rsid w:val="004C7F92"/>
    <w:rsid w:val="004D01B1"/>
    <w:rsid w:val="004D06C4"/>
    <w:rsid w:val="004D0F5C"/>
    <w:rsid w:val="004D260C"/>
    <w:rsid w:val="004D425F"/>
    <w:rsid w:val="004D5EF1"/>
    <w:rsid w:val="004D67F1"/>
    <w:rsid w:val="004D71A4"/>
    <w:rsid w:val="004E287C"/>
    <w:rsid w:val="004E3CEF"/>
    <w:rsid w:val="004E4A96"/>
    <w:rsid w:val="004E68CF"/>
    <w:rsid w:val="004F1952"/>
    <w:rsid w:val="004F2047"/>
    <w:rsid w:val="004F3C19"/>
    <w:rsid w:val="004F4093"/>
    <w:rsid w:val="004F630A"/>
    <w:rsid w:val="004F641A"/>
    <w:rsid w:val="004F67EF"/>
    <w:rsid w:val="004F6CB0"/>
    <w:rsid w:val="004F7186"/>
    <w:rsid w:val="004F7EAD"/>
    <w:rsid w:val="00503019"/>
    <w:rsid w:val="00504BBF"/>
    <w:rsid w:val="00504CC0"/>
    <w:rsid w:val="00505846"/>
    <w:rsid w:val="005060BE"/>
    <w:rsid w:val="0050650E"/>
    <w:rsid w:val="00507114"/>
    <w:rsid w:val="0050753A"/>
    <w:rsid w:val="00510076"/>
    <w:rsid w:val="005117C7"/>
    <w:rsid w:val="005132E1"/>
    <w:rsid w:val="0051362D"/>
    <w:rsid w:val="005136C9"/>
    <w:rsid w:val="00514148"/>
    <w:rsid w:val="00514535"/>
    <w:rsid w:val="00514811"/>
    <w:rsid w:val="00514C58"/>
    <w:rsid w:val="00515BB5"/>
    <w:rsid w:val="00520B77"/>
    <w:rsid w:val="00521881"/>
    <w:rsid w:val="00522A7D"/>
    <w:rsid w:val="00523327"/>
    <w:rsid w:val="00524A0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47ACE"/>
    <w:rsid w:val="005507E7"/>
    <w:rsid w:val="00550FAD"/>
    <w:rsid w:val="00551510"/>
    <w:rsid w:val="00551C40"/>
    <w:rsid w:val="00551F28"/>
    <w:rsid w:val="0055307D"/>
    <w:rsid w:val="00553268"/>
    <w:rsid w:val="00554A09"/>
    <w:rsid w:val="005558D0"/>
    <w:rsid w:val="005562B1"/>
    <w:rsid w:val="00557181"/>
    <w:rsid w:val="005607BB"/>
    <w:rsid w:val="00560C96"/>
    <w:rsid w:val="005627C3"/>
    <w:rsid w:val="00562D5B"/>
    <w:rsid w:val="00562E97"/>
    <w:rsid w:val="00564074"/>
    <w:rsid w:val="005650EB"/>
    <w:rsid w:val="0056594D"/>
    <w:rsid w:val="00565AF0"/>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413"/>
    <w:rsid w:val="00577C62"/>
    <w:rsid w:val="005803D5"/>
    <w:rsid w:val="005824C6"/>
    <w:rsid w:val="00582853"/>
    <w:rsid w:val="00582B12"/>
    <w:rsid w:val="00583057"/>
    <w:rsid w:val="00583C6D"/>
    <w:rsid w:val="00583F54"/>
    <w:rsid w:val="0058523E"/>
    <w:rsid w:val="00585661"/>
    <w:rsid w:val="00586F31"/>
    <w:rsid w:val="005879EC"/>
    <w:rsid w:val="00587B9B"/>
    <w:rsid w:val="00590ED4"/>
    <w:rsid w:val="00591EAA"/>
    <w:rsid w:val="005941A0"/>
    <w:rsid w:val="00594D16"/>
    <w:rsid w:val="0059532A"/>
    <w:rsid w:val="00595362"/>
    <w:rsid w:val="0059563C"/>
    <w:rsid w:val="00595AC4"/>
    <w:rsid w:val="005966CE"/>
    <w:rsid w:val="00596C88"/>
    <w:rsid w:val="005A063F"/>
    <w:rsid w:val="005A0EB5"/>
    <w:rsid w:val="005A231C"/>
    <w:rsid w:val="005A278F"/>
    <w:rsid w:val="005A4740"/>
    <w:rsid w:val="005A538F"/>
    <w:rsid w:val="005A5517"/>
    <w:rsid w:val="005A5CBA"/>
    <w:rsid w:val="005A6500"/>
    <w:rsid w:val="005A6E26"/>
    <w:rsid w:val="005B0106"/>
    <w:rsid w:val="005B08C1"/>
    <w:rsid w:val="005B08F7"/>
    <w:rsid w:val="005B20F7"/>
    <w:rsid w:val="005B2954"/>
    <w:rsid w:val="005B2EE6"/>
    <w:rsid w:val="005B38A3"/>
    <w:rsid w:val="005B5F0C"/>
    <w:rsid w:val="005B7E5C"/>
    <w:rsid w:val="005C00C0"/>
    <w:rsid w:val="005C09CA"/>
    <w:rsid w:val="005C0AE6"/>
    <w:rsid w:val="005C0C15"/>
    <w:rsid w:val="005C1DD4"/>
    <w:rsid w:val="005C251B"/>
    <w:rsid w:val="005C34DC"/>
    <w:rsid w:val="005C6D12"/>
    <w:rsid w:val="005D1BDA"/>
    <w:rsid w:val="005D2E61"/>
    <w:rsid w:val="005D2E69"/>
    <w:rsid w:val="005D32AC"/>
    <w:rsid w:val="005D4C89"/>
    <w:rsid w:val="005D4F91"/>
    <w:rsid w:val="005D5EEA"/>
    <w:rsid w:val="005E04BC"/>
    <w:rsid w:val="005E0818"/>
    <w:rsid w:val="005E0B77"/>
    <w:rsid w:val="005E1501"/>
    <w:rsid w:val="005E275C"/>
    <w:rsid w:val="005E2E63"/>
    <w:rsid w:val="005E33EC"/>
    <w:rsid w:val="005E4670"/>
    <w:rsid w:val="005E4A84"/>
    <w:rsid w:val="005E5062"/>
    <w:rsid w:val="005E5C4A"/>
    <w:rsid w:val="005E65AE"/>
    <w:rsid w:val="005F2C16"/>
    <w:rsid w:val="005F4EA3"/>
    <w:rsid w:val="005F50EF"/>
    <w:rsid w:val="005F56A6"/>
    <w:rsid w:val="005F6DB4"/>
    <w:rsid w:val="006009E4"/>
    <w:rsid w:val="00601457"/>
    <w:rsid w:val="00605034"/>
    <w:rsid w:val="006054A9"/>
    <w:rsid w:val="00610311"/>
    <w:rsid w:val="006104EE"/>
    <w:rsid w:val="00610910"/>
    <w:rsid w:val="00611E8C"/>
    <w:rsid w:val="00612C89"/>
    <w:rsid w:val="00613193"/>
    <w:rsid w:val="00613624"/>
    <w:rsid w:val="006137F7"/>
    <w:rsid w:val="0061587B"/>
    <w:rsid w:val="00615970"/>
    <w:rsid w:val="00617145"/>
    <w:rsid w:val="00617EC3"/>
    <w:rsid w:val="00624060"/>
    <w:rsid w:val="0062502B"/>
    <w:rsid w:val="006250C0"/>
    <w:rsid w:val="00626F6F"/>
    <w:rsid w:val="00627544"/>
    <w:rsid w:val="0062793E"/>
    <w:rsid w:val="00627A7B"/>
    <w:rsid w:val="00627D91"/>
    <w:rsid w:val="00627D9A"/>
    <w:rsid w:val="00630BFC"/>
    <w:rsid w:val="00631526"/>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47797"/>
    <w:rsid w:val="00650363"/>
    <w:rsid w:val="00652C0C"/>
    <w:rsid w:val="0065321A"/>
    <w:rsid w:val="006537E2"/>
    <w:rsid w:val="00654520"/>
    <w:rsid w:val="00655080"/>
    <w:rsid w:val="00655160"/>
    <w:rsid w:val="006556AF"/>
    <w:rsid w:val="006560F3"/>
    <w:rsid w:val="00656518"/>
    <w:rsid w:val="0065734A"/>
    <w:rsid w:val="006606BD"/>
    <w:rsid w:val="00661E6D"/>
    <w:rsid w:val="006645EB"/>
    <w:rsid w:val="00665312"/>
    <w:rsid w:val="0066725A"/>
    <w:rsid w:val="00671664"/>
    <w:rsid w:val="00671B7A"/>
    <w:rsid w:val="006720FB"/>
    <w:rsid w:val="006723CB"/>
    <w:rsid w:val="00672DC3"/>
    <w:rsid w:val="00674B3B"/>
    <w:rsid w:val="0067557E"/>
    <w:rsid w:val="00676E3C"/>
    <w:rsid w:val="00680BB9"/>
    <w:rsid w:val="006818EE"/>
    <w:rsid w:val="0068603A"/>
    <w:rsid w:val="00686EE8"/>
    <w:rsid w:val="00686FC4"/>
    <w:rsid w:val="00687D7A"/>
    <w:rsid w:val="00690465"/>
    <w:rsid w:val="00691514"/>
    <w:rsid w:val="006928A2"/>
    <w:rsid w:val="00694790"/>
    <w:rsid w:val="00694A51"/>
    <w:rsid w:val="0069533B"/>
    <w:rsid w:val="006979F3"/>
    <w:rsid w:val="006A0857"/>
    <w:rsid w:val="006A295A"/>
    <w:rsid w:val="006A5273"/>
    <w:rsid w:val="006A5C61"/>
    <w:rsid w:val="006A5D5B"/>
    <w:rsid w:val="006A67C0"/>
    <w:rsid w:val="006A6B5C"/>
    <w:rsid w:val="006A7D73"/>
    <w:rsid w:val="006B1F1E"/>
    <w:rsid w:val="006B5941"/>
    <w:rsid w:val="006B5E40"/>
    <w:rsid w:val="006B67D4"/>
    <w:rsid w:val="006B75E5"/>
    <w:rsid w:val="006B775B"/>
    <w:rsid w:val="006C006D"/>
    <w:rsid w:val="006C325E"/>
    <w:rsid w:val="006C32E1"/>
    <w:rsid w:val="006C4133"/>
    <w:rsid w:val="006D1415"/>
    <w:rsid w:val="006D2365"/>
    <w:rsid w:val="006D4087"/>
    <w:rsid w:val="006D49B4"/>
    <w:rsid w:val="006D4F27"/>
    <w:rsid w:val="006D55AA"/>
    <w:rsid w:val="006D5B1D"/>
    <w:rsid w:val="006D5D3D"/>
    <w:rsid w:val="006D5E6F"/>
    <w:rsid w:val="006D794C"/>
    <w:rsid w:val="006E04A3"/>
    <w:rsid w:val="006E0FB9"/>
    <w:rsid w:val="006E1A22"/>
    <w:rsid w:val="006E244F"/>
    <w:rsid w:val="006E25BD"/>
    <w:rsid w:val="006E2B0C"/>
    <w:rsid w:val="006E6A9C"/>
    <w:rsid w:val="006E6BA1"/>
    <w:rsid w:val="006E797C"/>
    <w:rsid w:val="006F10F2"/>
    <w:rsid w:val="006F1853"/>
    <w:rsid w:val="006F1A06"/>
    <w:rsid w:val="006F2FD8"/>
    <w:rsid w:val="006F6CB7"/>
    <w:rsid w:val="0070063D"/>
    <w:rsid w:val="00702718"/>
    <w:rsid w:val="00703A52"/>
    <w:rsid w:val="00704625"/>
    <w:rsid w:val="0070624B"/>
    <w:rsid w:val="00707241"/>
    <w:rsid w:val="0071059B"/>
    <w:rsid w:val="00710BA8"/>
    <w:rsid w:val="0071102A"/>
    <w:rsid w:val="0071103D"/>
    <w:rsid w:val="00711ACE"/>
    <w:rsid w:val="0071271B"/>
    <w:rsid w:val="00712A33"/>
    <w:rsid w:val="007139C9"/>
    <w:rsid w:val="00713FEC"/>
    <w:rsid w:val="007146D5"/>
    <w:rsid w:val="007153D2"/>
    <w:rsid w:val="00720BAC"/>
    <w:rsid w:val="00721069"/>
    <w:rsid w:val="00723941"/>
    <w:rsid w:val="007253DE"/>
    <w:rsid w:val="0072611D"/>
    <w:rsid w:val="007268B0"/>
    <w:rsid w:val="007308DF"/>
    <w:rsid w:val="00732841"/>
    <w:rsid w:val="00733438"/>
    <w:rsid w:val="00733EB4"/>
    <w:rsid w:val="007358B3"/>
    <w:rsid w:val="00735CB9"/>
    <w:rsid w:val="00737BC5"/>
    <w:rsid w:val="0074117E"/>
    <w:rsid w:val="007424AA"/>
    <w:rsid w:val="00742B1F"/>
    <w:rsid w:val="007435F6"/>
    <w:rsid w:val="007439DB"/>
    <w:rsid w:val="00743F0E"/>
    <w:rsid w:val="00744C70"/>
    <w:rsid w:val="00745B3F"/>
    <w:rsid w:val="00750EE5"/>
    <w:rsid w:val="007513F6"/>
    <w:rsid w:val="00751B23"/>
    <w:rsid w:val="00753DC6"/>
    <w:rsid w:val="00753FED"/>
    <w:rsid w:val="007540E5"/>
    <w:rsid w:val="007544F2"/>
    <w:rsid w:val="007559D6"/>
    <w:rsid w:val="00756BBC"/>
    <w:rsid w:val="00762D6F"/>
    <w:rsid w:val="007633F7"/>
    <w:rsid w:val="00764966"/>
    <w:rsid w:val="0076523D"/>
    <w:rsid w:val="00767101"/>
    <w:rsid w:val="0076715E"/>
    <w:rsid w:val="00767B4C"/>
    <w:rsid w:val="00767DAA"/>
    <w:rsid w:val="00773A55"/>
    <w:rsid w:val="00773AE7"/>
    <w:rsid w:val="007741D8"/>
    <w:rsid w:val="0077638F"/>
    <w:rsid w:val="0077667A"/>
    <w:rsid w:val="007771F7"/>
    <w:rsid w:val="0078021C"/>
    <w:rsid w:val="00780E27"/>
    <w:rsid w:val="00781309"/>
    <w:rsid w:val="007819DF"/>
    <w:rsid w:val="00784486"/>
    <w:rsid w:val="00784923"/>
    <w:rsid w:val="00784D97"/>
    <w:rsid w:val="0078691A"/>
    <w:rsid w:val="00786C5E"/>
    <w:rsid w:val="00790668"/>
    <w:rsid w:val="00791769"/>
    <w:rsid w:val="00791C2D"/>
    <w:rsid w:val="007939C0"/>
    <w:rsid w:val="00796572"/>
    <w:rsid w:val="00797A52"/>
    <w:rsid w:val="007A1751"/>
    <w:rsid w:val="007A6878"/>
    <w:rsid w:val="007A6BF2"/>
    <w:rsid w:val="007A6C46"/>
    <w:rsid w:val="007A7255"/>
    <w:rsid w:val="007B149A"/>
    <w:rsid w:val="007B18FD"/>
    <w:rsid w:val="007B5296"/>
    <w:rsid w:val="007B52C5"/>
    <w:rsid w:val="007B717D"/>
    <w:rsid w:val="007B7885"/>
    <w:rsid w:val="007C132F"/>
    <w:rsid w:val="007C2837"/>
    <w:rsid w:val="007C2CEA"/>
    <w:rsid w:val="007C3909"/>
    <w:rsid w:val="007C4032"/>
    <w:rsid w:val="007C4915"/>
    <w:rsid w:val="007C6C4B"/>
    <w:rsid w:val="007C7E87"/>
    <w:rsid w:val="007D365C"/>
    <w:rsid w:val="007D4625"/>
    <w:rsid w:val="007D6182"/>
    <w:rsid w:val="007D6E32"/>
    <w:rsid w:val="007D6F5C"/>
    <w:rsid w:val="007D7A7B"/>
    <w:rsid w:val="007E002C"/>
    <w:rsid w:val="007E10FA"/>
    <w:rsid w:val="007E2111"/>
    <w:rsid w:val="007E220C"/>
    <w:rsid w:val="007E5504"/>
    <w:rsid w:val="007E700A"/>
    <w:rsid w:val="007F0FA7"/>
    <w:rsid w:val="007F258C"/>
    <w:rsid w:val="007F4F06"/>
    <w:rsid w:val="00800379"/>
    <w:rsid w:val="008043D2"/>
    <w:rsid w:val="008047EC"/>
    <w:rsid w:val="00804C65"/>
    <w:rsid w:val="00805657"/>
    <w:rsid w:val="00807E48"/>
    <w:rsid w:val="008107A2"/>
    <w:rsid w:val="00811350"/>
    <w:rsid w:val="00811F6F"/>
    <w:rsid w:val="008128B7"/>
    <w:rsid w:val="00813836"/>
    <w:rsid w:val="00813A3E"/>
    <w:rsid w:val="00814CE2"/>
    <w:rsid w:val="00814D94"/>
    <w:rsid w:val="00815287"/>
    <w:rsid w:val="00815713"/>
    <w:rsid w:val="0081619C"/>
    <w:rsid w:val="0081639D"/>
    <w:rsid w:val="0082092E"/>
    <w:rsid w:val="0082184A"/>
    <w:rsid w:val="00823B52"/>
    <w:rsid w:val="00823B98"/>
    <w:rsid w:val="008251B2"/>
    <w:rsid w:val="00825FC4"/>
    <w:rsid w:val="00827115"/>
    <w:rsid w:val="00827ED3"/>
    <w:rsid w:val="00830A24"/>
    <w:rsid w:val="0083196D"/>
    <w:rsid w:val="008325B5"/>
    <w:rsid w:val="00832754"/>
    <w:rsid w:val="00832B1D"/>
    <w:rsid w:val="00833762"/>
    <w:rsid w:val="00834292"/>
    <w:rsid w:val="00834B9C"/>
    <w:rsid w:val="008358BA"/>
    <w:rsid w:val="00836184"/>
    <w:rsid w:val="008368D7"/>
    <w:rsid w:val="0083733E"/>
    <w:rsid w:val="008378E4"/>
    <w:rsid w:val="00840872"/>
    <w:rsid w:val="008433C0"/>
    <w:rsid w:val="0084500D"/>
    <w:rsid w:val="0084538F"/>
    <w:rsid w:val="00850FAF"/>
    <w:rsid w:val="00851F80"/>
    <w:rsid w:val="008520D2"/>
    <w:rsid w:val="00852C66"/>
    <w:rsid w:val="00853358"/>
    <w:rsid w:val="00853F81"/>
    <w:rsid w:val="008547A6"/>
    <w:rsid w:val="00854C45"/>
    <w:rsid w:val="00854E22"/>
    <w:rsid w:val="00855ABC"/>
    <w:rsid w:val="00855CFC"/>
    <w:rsid w:val="008567AC"/>
    <w:rsid w:val="0086076B"/>
    <w:rsid w:val="008607EB"/>
    <w:rsid w:val="00860CD2"/>
    <w:rsid w:val="008618E4"/>
    <w:rsid w:val="0086349E"/>
    <w:rsid w:val="00863761"/>
    <w:rsid w:val="008638EA"/>
    <w:rsid w:val="00863F2B"/>
    <w:rsid w:val="00864FFE"/>
    <w:rsid w:val="0086609C"/>
    <w:rsid w:val="00866741"/>
    <w:rsid w:val="008720B2"/>
    <w:rsid w:val="0087259C"/>
    <w:rsid w:val="00872F58"/>
    <w:rsid w:val="00873754"/>
    <w:rsid w:val="0087419A"/>
    <w:rsid w:val="008757BE"/>
    <w:rsid w:val="00877280"/>
    <w:rsid w:val="00877889"/>
    <w:rsid w:val="00880E62"/>
    <w:rsid w:val="008820EC"/>
    <w:rsid w:val="00884675"/>
    <w:rsid w:val="0088504A"/>
    <w:rsid w:val="008864FA"/>
    <w:rsid w:val="00894D51"/>
    <w:rsid w:val="008A13CB"/>
    <w:rsid w:val="008A3352"/>
    <w:rsid w:val="008A5B87"/>
    <w:rsid w:val="008A5BD5"/>
    <w:rsid w:val="008A5E2D"/>
    <w:rsid w:val="008A5F39"/>
    <w:rsid w:val="008A78E0"/>
    <w:rsid w:val="008B2D0C"/>
    <w:rsid w:val="008B33D5"/>
    <w:rsid w:val="008B3DCB"/>
    <w:rsid w:val="008B3E75"/>
    <w:rsid w:val="008B3F46"/>
    <w:rsid w:val="008B4012"/>
    <w:rsid w:val="008B448D"/>
    <w:rsid w:val="008B5820"/>
    <w:rsid w:val="008B705D"/>
    <w:rsid w:val="008B7705"/>
    <w:rsid w:val="008C06B4"/>
    <w:rsid w:val="008C3B9A"/>
    <w:rsid w:val="008C3E07"/>
    <w:rsid w:val="008C44F9"/>
    <w:rsid w:val="008C7B69"/>
    <w:rsid w:val="008C7BDF"/>
    <w:rsid w:val="008C7CB1"/>
    <w:rsid w:val="008D20C2"/>
    <w:rsid w:val="008D3E87"/>
    <w:rsid w:val="008D3ED7"/>
    <w:rsid w:val="008D40B8"/>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02F"/>
    <w:rsid w:val="008E52B2"/>
    <w:rsid w:val="008E5546"/>
    <w:rsid w:val="008E5B7E"/>
    <w:rsid w:val="008E6C91"/>
    <w:rsid w:val="008E6FD8"/>
    <w:rsid w:val="008F1B9C"/>
    <w:rsid w:val="008F28F9"/>
    <w:rsid w:val="008F2CB6"/>
    <w:rsid w:val="008F2F49"/>
    <w:rsid w:val="008F41CA"/>
    <w:rsid w:val="008F7205"/>
    <w:rsid w:val="00900086"/>
    <w:rsid w:val="0090086A"/>
    <w:rsid w:val="00900BCD"/>
    <w:rsid w:val="00902740"/>
    <w:rsid w:val="00903AF8"/>
    <w:rsid w:val="00903EFE"/>
    <w:rsid w:val="00910EF0"/>
    <w:rsid w:val="00912E77"/>
    <w:rsid w:val="00913E45"/>
    <w:rsid w:val="00914493"/>
    <w:rsid w:val="00917BB7"/>
    <w:rsid w:val="00917F40"/>
    <w:rsid w:val="0092056B"/>
    <w:rsid w:val="00920FF3"/>
    <w:rsid w:val="00921901"/>
    <w:rsid w:val="00922824"/>
    <w:rsid w:val="00923302"/>
    <w:rsid w:val="00924150"/>
    <w:rsid w:val="009268AC"/>
    <w:rsid w:val="00926E17"/>
    <w:rsid w:val="009275AF"/>
    <w:rsid w:val="00927A33"/>
    <w:rsid w:val="00927B1A"/>
    <w:rsid w:val="009330D3"/>
    <w:rsid w:val="009332A0"/>
    <w:rsid w:val="00933F86"/>
    <w:rsid w:val="00934729"/>
    <w:rsid w:val="00934783"/>
    <w:rsid w:val="00934EFF"/>
    <w:rsid w:val="00937B98"/>
    <w:rsid w:val="00937BBC"/>
    <w:rsid w:val="00937E0A"/>
    <w:rsid w:val="00940B40"/>
    <w:rsid w:val="00940D74"/>
    <w:rsid w:val="00940E5E"/>
    <w:rsid w:val="00942CE6"/>
    <w:rsid w:val="009444B3"/>
    <w:rsid w:val="00946268"/>
    <w:rsid w:val="00952477"/>
    <w:rsid w:val="009564B4"/>
    <w:rsid w:val="00957B3E"/>
    <w:rsid w:val="009601D6"/>
    <w:rsid w:val="009604F9"/>
    <w:rsid w:val="00961A30"/>
    <w:rsid w:val="00962A6D"/>
    <w:rsid w:val="00965258"/>
    <w:rsid w:val="00965FA6"/>
    <w:rsid w:val="0096659C"/>
    <w:rsid w:val="0096686E"/>
    <w:rsid w:val="00971D10"/>
    <w:rsid w:val="00974989"/>
    <w:rsid w:val="009750AA"/>
    <w:rsid w:val="00976014"/>
    <w:rsid w:val="00977CF4"/>
    <w:rsid w:val="009803BD"/>
    <w:rsid w:val="009810AD"/>
    <w:rsid w:val="009812F6"/>
    <w:rsid w:val="009857E1"/>
    <w:rsid w:val="00986143"/>
    <w:rsid w:val="00986D61"/>
    <w:rsid w:val="00987AE5"/>
    <w:rsid w:val="009903CC"/>
    <w:rsid w:val="00990B48"/>
    <w:rsid w:val="00990CC8"/>
    <w:rsid w:val="0099109B"/>
    <w:rsid w:val="0099378A"/>
    <w:rsid w:val="00994538"/>
    <w:rsid w:val="00994771"/>
    <w:rsid w:val="00994DA7"/>
    <w:rsid w:val="009967BD"/>
    <w:rsid w:val="009972E8"/>
    <w:rsid w:val="009A133B"/>
    <w:rsid w:val="009A3B73"/>
    <w:rsid w:val="009A4220"/>
    <w:rsid w:val="009A5176"/>
    <w:rsid w:val="009A5CE3"/>
    <w:rsid w:val="009A61BE"/>
    <w:rsid w:val="009A6DBC"/>
    <w:rsid w:val="009B06D5"/>
    <w:rsid w:val="009B0978"/>
    <w:rsid w:val="009B0EA4"/>
    <w:rsid w:val="009B3D78"/>
    <w:rsid w:val="009B42FA"/>
    <w:rsid w:val="009B4D40"/>
    <w:rsid w:val="009B5866"/>
    <w:rsid w:val="009B7980"/>
    <w:rsid w:val="009C08F3"/>
    <w:rsid w:val="009C118A"/>
    <w:rsid w:val="009C3216"/>
    <w:rsid w:val="009C477E"/>
    <w:rsid w:val="009C48C0"/>
    <w:rsid w:val="009C59C8"/>
    <w:rsid w:val="009C5FDC"/>
    <w:rsid w:val="009C600D"/>
    <w:rsid w:val="009C6C5F"/>
    <w:rsid w:val="009C6D4E"/>
    <w:rsid w:val="009C788D"/>
    <w:rsid w:val="009D0589"/>
    <w:rsid w:val="009D20AB"/>
    <w:rsid w:val="009D3E8F"/>
    <w:rsid w:val="009D440E"/>
    <w:rsid w:val="009D4F56"/>
    <w:rsid w:val="009D54C0"/>
    <w:rsid w:val="009D62A1"/>
    <w:rsid w:val="009D6BA2"/>
    <w:rsid w:val="009D7E4F"/>
    <w:rsid w:val="009E1F04"/>
    <w:rsid w:val="009E2452"/>
    <w:rsid w:val="009E3260"/>
    <w:rsid w:val="009E3636"/>
    <w:rsid w:val="009E3740"/>
    <w:rsid w:val="009E4114"/>
    <w:rsid w:val="009E68DE"/>
    <w:rsid w:val="009F137A"/>
    <w:rsid w:val="009F1D7B"/>
    <w:rsid w:val="009F3C4E"/>
    <w:rsid w:val="009F3D4A"/>
    <w:rsid w:val="009F4D6F"/>
    <w:rsid w:val="00A01CEA"/>
    <w:rsid w:val="00A04101"/>
    <w:rsid w:val="00A04DB9"/>
    <w:rsid w:val="00A0505D"/>
    <w:rsid w:val="00A056AA"/>
    <w:rsid w:val="00A056C9"/>
    <w:rsid w:val="00A0680A"/>
    <w:rsid w:val="00A070F5"/>
    <w:rsid w:val="00A10AED"/>
    <w:rsid w:val="00A10CBC"/>
    <w:rsid w:val="00A10D7B"/>
    <w:rsid w:val="00A1127C"/>
    <w:rsid w:val="00A11DBC"/>
    <w:rsid w:val="00A11F58"/>
    <w:rsid w:val="00A12DE4"/>
    <w:rsid w:val="00A13526"/>
    <w:rsid w:val="00A14AC4"/>
    <w:rsid w:val="00A14B6A"/>
    <w:rsid w:val="00A14EC0"/>
    <w:rsid w:val="00A15CD2"/>
    <w:rsid w:val="00A17476"/>
    <w:rsid w:val="00A206CB"/>
    <w:rsid w:val="00A22784"/>
    <w:rsid w:val="00A254CD"/>
    <w:rsid w:val="00A26DD2"/>
    <w:rsid w:val="00A3056B"/>
    <w:rsid w:val="00A3066C"/>
    <w:rsid w:val="00A3096C"/>
    <w:rsid w:val="00A3191A"/>
    <w:rsid w:val="00A31F1F"/>
    <w:rsid w:val="00A32F12"/>
    <w:rsid w:val="00A3334B"/>
    <w:rsid w:val="00A33A63"/>
    <w:rsid w:val="00A33FF8"/>
    <w:rsid w:val="00A35130"/>
    <w:rsid w:val="00A35188"/>
    <w:rsid w:val="00A35E67"/>
    <w:rsid w:val="00A35FC9"/>
    <w:rsid w:val="00A367F0"/>
    <w:rsid w:val="00A368CB"/>
    <w:rsid w:val="00A3709D"/>
    <w:rsid w:val="00A3720F"/>
    <w:rsid w:val="00A41040"/>
    <w:rsid w:val="00A41EB5"/>
    <w:rsid w:val="00A42429"/>
    <w:rsid w:val="00A42BDC"/>
    <w:rsid w:val="00A43DC3"/>
    <w:rsid w:val="00A43E9B"/>
    <w:rsid w:val="00A453F5"/>
    <w:rsid w:val="00A5180D"/>
    <w:rsid w:val="00A52B07"/>
    <w:rsid w:val="00A54D60"/>
    <w:rsid w:val="00A5505D"/>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0D22"/>
    <w:rsid w:val="00A83DC4"/>
    <w:rsid w:val="00A84BB3"/>
    <w:rsid w:val="00A855ED"/>
    <w:rsid w:val="00A85D98"/>
    <w:rsid w:val="00A8690D"/>
    <w:rsid w:val="00A872DF"/>
    <w:rsid w:val="00A910C7"/>
    <w:rsid w:val="00A919D2"/>
    <w:rsid w:val="00A93ED1"/>
    <w:rsid w:val="00A94409"/>
    <w:rsid w:val="00A95519"/>
    <w:rsid w:val="00A97401"/>
    <w:rsid w:val="00AA157A"/>
    <w:rsid w:val="00AA2F83"/>
    <w:rsid w:val="00AA47EB"/>
    <w:rsid w:val="00AA649D"/>
    <w:rsid w:val="00AA6F06"/>
    <w:rsid w:val="00AB084C"/>
    <w:rsid w:val="00AB19FE"/>
    <w:rsid w:val="00AB2327"/>
    <w:rsid w:val="00AB27D8"/>
    <w:rsid w:val="00AB4EC1"/>
    <w:rsid w:val="00AB504A"/>
    <w:rsid w:val="00AB56FA"/>
    <w:rsid w:val="00AC0275"/>
    <w:rsid w:val="00AC14B7"/>
    <w:rsid w:val="00AC2375"/>
    <w:rsid w:val="00AC2E68"/>
    <w:rsid w:val="00AC3175"/>
    <w:rsid w:val="00AC4098"/>
    <w:rsid w:val="00AC4DC0"/>
    <w:rsid w:val="00AC58D6"/>
    <w:rsid w:val="00AD0BD6"/>
    <w:rsid w:val="00AD0E57"/>
    <w:rsid w:val="00AD14E5"/>
    <w:rsid w:val="00AD190C"/>
    <w:rsid w:val="00AD45CB"/>
    <w:rsid w:val="00AD4DF1"/>
    <w:rsid w:val="00AD563D"/>
    <w:rsid w:val="00AD6817"/>
    <w:rsid w:val="00AD784A"/>
    <w:rsid w:val="00AE0957"/>
    <w:rsid w:val="00AE1E2F"/>
    <w:rsid w:val="00AE2738"/>
    <w:rsid w:val="00AE2AF7"/>
    <w:rsid w:val="00AE3B08"/>
    <w:rsid w:val="00AE5552"/>
    <w:rsid w:val="00AE772B"/>
    <w:rsid w:val="00AE79F5"/>
    <w:rsid w:val="00AF0269"/>
    <w:rsid w:val="00AF0C3E"/>
    <w:rsid w:val="00AF1DC2"/>
    <w:rsid w:val="00AF2011"/>
    <w:rsid w:val="00AF2E24"/>
    <w:rsid w:val="00AF3D3B"/>
    <w:rsid w:val="00AF3F1B"/>
    <w:rsid w:val="00AF3FFB"/>
    <w:rsid w:val="00AF4CE4"/>
    <w:rsid w:val="00AF4E6F"/>
    <w:rsid w:val="00AF53A1"/>
    <w:rsid w:val="00AF5CAC"/>
    <w:rsid w:val="00AF6452"/>
    <w:rsid w:val="00AF7D76"/>
    <w:rsid w:val="00B00A43"/>
    <w:rsid w:val="00B00B30"/>
    <w:rsid w:val="00B03355"/>
    <w:rsid w:val="00B04A56"/>
    <w:rsid w:val="00B07B4C"/>
    <w:rsid w:val="00B1069F"/>
    <w:rsid w:val="00B10E0D"/>
    <w:rsid w:val="00B11284"/>
    <w:rsid w:val="00B12DD5"/>
    <w:rsid w:val="00B13528"/>
    <w:rsid w:val="00B13A3A"/>
    <w:rsid w:val="00B14185"/>
    <w:rsid w:val="00B150EB"/>
    <w:rsid w:val="00B16414"/>
    <w:rsid w:val="00B17B9D"/>
    <w:rsid w:val="00B21130"/>
    <w:rsid w:val="00B234F8"/>
    <w:rsid w:val="00B2379C"/>
    <w:rsid w:val="00B23E10"/>
    <w:rsid w:val="00B241DC"/>
    <w:rsid w:val="00B24449"/>
    <w:rsid w:val="00B253CB"/>
    <w:rsid w:val="00B25B52"/>
    <w:rsid w:val="00B32594"/>
    <w:rsid w:val="00B32F0B"/>
    <w:rsid w:val="00B37D2C"/>
    <w:rsid w:val="00B40722"/>
    <w:rsid w:val="00B41652"/>
    <w:rsid w:val="00B41A96"/>
    <w:rsid w:val="00B424FC"/>
    <w:rsid w:val="00B437AA"/>
    <w:rsid w:val="00B44053"/>
    <w:rsid w:val="00B4618C"/>
    <w:rsid w:val="00B466D0"/>
    <w:rsid w:val="00B5074C"/>
    <w:rsid w:val="00B53001"/>
    <w:rsid w:val="00B53062"/>
    <w:rsid w:val="00B55391"/>
    <w:rsid w:val="00B57F16"/>
    <w:rsid w:val="00B6029D"/>
    <w:rsid w:val="00B6036C"/>
    <w:rsid w:val="00B61090"/>
    <w:rsid w:val="00B61CC6"/>
    <w:rsid w:val="00B61CD5"/>
    <w:rsid w:val="00B62216"/>
    <w:rsid w:val="00B63ED4"/>
    <w:rsid w:val="00B63FDF"/>
    <w:rsid w:val="00B64B0A"/>
    <w:rsid w:val="00B65336"/>
    <w:rsid w:val="00B65DE3"/>
    <w:rsid w:val="00B66ABF"/>
    <w:rsid w:val="00B66BB0"/>
    <w:rsid w:val="00B66D4B"/>
    <w:rsid w:val="00B707BD"/>
    <w:rsid w:val="00B74147"/>
    <w:rsid w:val="00B76C9D"/>
    <w:rsid w:val="00B8034F"/>
    <w:rsid w:val="00B816A5"/>
    <w:rsid w:val="00B82F24"/>
    <w:rsid w:val="00B84436"/>
    <w:rsid w:val="00B909BB"/>
    <w:rsid w:val="00B91F7C"/>
    <w:rsid w:val="00B92DDF"/>
    <w:rsid w:val="00B96CD3"/>
    <w:rsid w:val="00B97248"/>
    <w:rsid w:val="00BA04C8"/>
    <w:rsid w:val="00BA0D6A"/>
    <w:rsid w:val="00BA15A0"/>
    <w:rsid w:val="00BA2D13"/>
    <w:rsid w:val="00BA2FF4"/>
    <w:rsid w:val="00BA4A0B"/>
    <w:rsid w:val="00BA5C09"/>
    <w:rsid w:val="00BA5D0B"/>
    <w:rsid w:val="00BA65C1"/>
    <w:rsid w:val="00BA65F8"/>
    <w:rsid w:val="00BA6862"/>
    <w:rsid w:val="00BA763A"/>
    <w:rsid w:val="00BB04EB"/>
    <w:rsid w:val="00BB077B"/>
    <w:rsid w:val="00BB0E8F"/>
    <w:rsid w:val="00BB0E94"/>
    <w:rsid w:val="00BB2182"/>
    <w:rsid w:val="00BB2CD3"/>
    <w:rsid w:val="00BB3329"/>
    <w:rsid w:val="00BB3C24"/>
    <w:rsid w:val="00BB427A"/>
    <w:rsid w:val="00BB5AC9"/>
    <w:rsid w:val="00BB605B"/>
    <w:rsid w:val="00BC0416"/>
    <w:rsid w:val="00BC0532"/>
    <w:rsid w:val="00BC0862"/>
    <w:rsid w:val="00BC091E"/>
    <w:rsid w:val="00BC1411"/>
    <w:rsid w:val="00BC16E4"/>
    <w:rsid w:val="00BC2CF7"/>
    <w:rsid w:val="00BC2E46"/>
    <w:rsid w:val="00BC2F88"/>
    <w:rsid w:val="00BC3660"/>
    <w:rsid w:val="00BC3F6C"/>
    <w:rsid w:val="00BC4C3E"/>
    <w:rsid w:val="00BC5E10"/>
    <w:rsid w:val="00BC73C7"/>
    <w:rsid w:val="00BC7E50"/>
    <w:rsid w:val="00BC7FF6"/>
    <w:rsid w:val="00BD1F75"/>
    <w:rsid w:val="00BD326C"/>
    <w:rsid w:val="00BD4E4E"/>
    <w:rsid w:val="00BD66D8"/>
    <w:rsid w:val="00BE26F7"/>
    <w:rsid w:val="00BE31BE"/>
    <w:rsid w:val="00BE360E"/>
    <w:rsid w:val="00BE45F9"/>
    <w:rsid w:val="00BE4E52"/>
    <w:rsid w:val="00BE6ACB"/>
    <w:rsid w:val="00BF01EB"/>
    <w:rsid w:val="00BF0257"/>
    <w:rsid w:val="00BF1D1C"/>
    <w:rsid w:val="00BF302A"/>
    <w:rsid w:val="00BF32C3"/>
    <w:rsid w:val="00BF453B"/>
    <w:rsid w:val="00BF5C54"/>
    <w:rsid w:val="00BF6D34"/>
    <w:rsid w:val="00BF6E3C"/>
    <w:rsid w:val="00BF7AB2"/>
    <w:rsid w:val="00BF7C56"/>
    <w:rsid w:val="00C005BE"/>
    <w:rsid w:val="00C013EF"/>
    <w:rsid w:val="00C01783"/>
    <w:rsid w:val="00C02564"/>
    <w:rsid w:val="00C02849"/>
    <w:rsid w:val="00C03732"/>
    <w:rsid w:val="00C04A6E"/>
    <w:rsid w:val="00C04C9F"/>
    <w:rsid w:val="00C05D28"/>
    <w:rsid w:val="00C060C5"/>
    <w:rsid w:val="00C06565"/>
    <w:rsid w:val="00C06783"/>
    <w:rsid w:val="00C1090E"/>
    <w:rsid w:val="00C11366"/>
    <w:rsid w:val="00C12B5F"/>
    <w:rsid w:val="00C13240"/>
    <w:rsid w:val="00C13E04"/>
    <w:rsid w:val="00C14E2D"/>
    <w:rsid w:val="00C15E73"/>
    <w:rsid w:val="00C161B5"/>
    <w:rsid w:val="00C16A66"/>
    <w:rsid w:val="00C16F49"/>
    <w:rsid w:val="00C16F6F"/>
    <w:rsid w:val="00C1756C"/>
    <w:rsid w:val="00C20459"/>
    <w:rsid w:val="00C2057C"/>
    <w:rsid w:val="00C2060F"/>
    <w:rsid w:val="00C21847"/>
    <w:rsid w:val="00C22A7D"/>
    <w:rsid w:val="00C22F9F"/>
    <w:rsid w:val="00C240B3"/>
    <w:rsid w:val="00C24393"/>
    <w:rsid w:val="00C24637"/>
    <w:rsid w:val="00C256F6"/>
    <w:rsid w:val="00C30F2B"/>
    <w:rsid w:val="00C31612"/>
    <w:rsid w:val="00C3239E"/>
    <w:rsid w:val="00C33C5C"/>
    <w:rsid w:val="00C34147"/>
    <w:rsid w:val="00C341CC"/>
    <w:rsid w:val="00C3688B"/>
    <w:rsid w:val="00C372B2"/>
    <w:rsid w:val="00C375FE"/>
    <w:rsid w:val="00C405EB"/>
    <w:rsid w:val="00C436BB"/>
    <w:rsid w:val="00C4483D"/>
    <w:rsid w:val="00C44A48"/>
    <w:rsid w:val="00C44DB0"/>
    <w:rsid w:val="00C4545D"/>
    <w:rsid w:val="00C4680A"/>
    <w:rsid w:val="00C512A7"/>
    <w:rsid w:val="00C514E9"/>
    <w:rsid w:val="00C51978"/>
    <w:rsid w:val="00C53366"/>
    <w:rsid w:val="00C53449"/>
    <w:rsid w:val="00C53DB3"/>
    <w:rsid w:val="00C55991"/>
    <w:rsid w:val="00C55F26"/>
    <w:rsid w:val="00C56C55"/>
    <w:rsid w:val="00C575FB"/>
    <w:rsid w:val="00C57DDF"/>
    <w:rsid w:val="00C60D31"/>
    <w:rsid w:val="00C6149A"/>
    <w:rsid w:val="00C6149D"/>
    <w:rsid w:val="00C6176D"/>
    <w:rsid w:val="00C62F17"/>
    <w:rsid w:val="00C62FA3"/>
    <w:rsid w:val="00C631C0"/>
    <w:rsid w:val="00C64C1E"/>
    <w:rsid w:val="00C652A8"/>
    <w:rsid w:val="00C658FC"/>
    <w:rsid w:val="00C65FE9"/>
    <w:rsid w:val="00C6707A"/>
    <w:rsid w:val="00C72CD3"/>
    <w:rsid w:val="00C7388D"/>
    <w:rsid w:val="00C750D2"/>
    <w:rsid w:val="00C8034D"/>
    <w:rsid w:val="00C83231"/>
    <w:rsid w:val="00C83890"/>
    <w:rsid w:val="00C83C33"/>
    <w:rsid w:val="00C8498E"/>
    <w:rsid w:val="00C84C78"/>
    <w:rsid w:val="00C85B4C"/>
    <w:rsid w:val="00C873D3"/>
    <w:rsid w:val="00C87536"/>
    <w:rsid w:val="00C877CD"/>
    <w:rsid w:val="00C90E60"/>
    <w:rsid w:val="00C920AB"/>
    <w:rsid w:val="00C96D0B"/>
    <w:rsid w:val="00CA2158"/>
    <w:rsid w:val="00CA2461"/>
    <w:rsid w:val="00CA30FF"/>
    <w:rsid w:val="00CA3ABD"/>
    <w:rsid w:val="00CA4225"/>
    <w:rsid w:val="00CB08D5"/>
    <w:rsid w:val="00CB1B60"/>
    <w:rsid w:val="00CB224F"/>
    <w:rsid w:val="00CB44C2"/>
    <w:rsid w:val="00CB45E1"/>
    <w:rsid w:val="00CB5EE9"/>
    <w:rsid w:val="00CB7721"/>
    <w:rsid w:val="00CC00DC"/>
    <w:rsid w:val="00CC33FB"/>
    <w:rsid w:val="00CC3495"/>
    <w:rsid w:val="00CC4788"/>
    <w:rsid w:val="00CC5653"/>
    <w:rsid w:val="00CC58B2"/>
    <w:rsid w:val="00CC5A99"/>
    <w:rsid w:val="00CC68C1"/>
    <w:rsid w:val="00CC71F2"/>
    <w:rsid w:val="00CC77AB"/>
    <w:rsid w:val="00CD04F7"/>
    <w:rsid w:val="00CD17A4"/>
    <w:rsid w:val="00CD246A"/>
    <w:rsid w:val="00CD28BA"/>
    <w:rsid w:val="00CD3FC6"/>
    <w:rsid w:val="00CD4AF7"/>
    <w:rsid w:val="00CD59BF"/>
    <w:rsid w:val="00CD64CE"/>
    <w:rsid w:val="00CD6B68"/>
    <w:rsid w:val="00CD6D4F"/>
    <w:rsid w:val="00CD7152"/>
    <w:rsid w:val="00CD7235"/>
    <w:rsid w:val="00CE00BE"/>
    <w:rsid w:val="00CE04ED"/>
    <w:rsid w:val="00CE3FD7"/>
    <w:rsid w:val="00CE5701"/>
    <w:rsid w:val="00CE6293"/>
    <w:rsid w:val="00CE62CC"/>
    <w:rsid w:val="00CE6DC3"/>
    <w:rsid w:val="00CE7DFB"/>
    <w:rsid w:val="00CF12C7"/>
    <w:rsid w:val="00CF1E68"/>
    <w:rsid w:val="00CF2617"/>
    <w:rsid w:val="00CF285C"/>
    <w:rsid w:val="00CF6BA8"/>
    <w:rsid w:val="00CF71CE"/>
    <w:rsid w:val="00CF750A"/>
    <w:rsid w:val="00CF75CE"/>
    <w:rsid w:val="00D00597"/>
    <w:rsid w:val="00D00835"/>
    <w:rsid w:val="00D0086F"/>
    <w:rsid w:val="00D03C14"/>
    <w:rsid w:val="00D04409"/>
    <w:rsid w:val="00D05974"/>
    <w:rsid w:val="00D06116"/>
    <w:rsid w:val="00D0673B"/>
    <w:rsid w:val="00D07FE6"/>
    <w:rsid w:val="00D10488"/>
    <w:rsid w:val="00D11E76"/>
    <w:rsid w:val="00D121BC"/>
    <w:rsid w:val="00D1288A"/>
    <w:rsid w:val="00D12C56"/>
    <w:rsid w:val="00D13123"/>
    <w:rsid w:val="00D14A26"/>
    <w:rsid w:val="00D20966"/>
    <w:rsid w:val="00D22166"/>
    <w:rsid w:val="00D22C31"/>
    <w:rsid w:val="00D23460"/>
    <w:rsid w:val="00D24016"/>
    <w:rsid w:val="00D24C18"/>
    <w:rsid w:val="00D25595"/>
    <w:rsid w:val="00D263C1"/>
    <w:rsid w:val="00D2668E"/>
    <w:rsid w:val="00D3220A"/>
    <w:rsid w:val="00D35B6C"/>
    <w:rsid w:val="00D368EC"/>
    <w:rsid w:val="00D37AD1"/>
    <w:rsid w:val="00D37B59"/>
    <w:rsid w:val="00D40A49"/>
    <w:rsid w:val="00D417B0"/>
    <w:rsid w:val="00D43E03"/>
    <w:rsid w:val="00D44995"/>
    <w:rsid w:val="00D45A40"/>
    <w:rsid w:val="00D45D7E"/>
    <w:rsid w:val="00D47202"/>
    <w:rsid w:val="00D50524"/>
    <w:rsid w:val="00D50F16"/>
    <w:rsid w:val="00D51B9B"/>
    <w:rsid w:val="00D51C55"/>
    <w:rsid w:val="00D51D2C"/>
    <w:rsid w:val="00D52021"/>
    <w:rsid w:val="00D55560"/>
    <w:rsid w:val="00D639F1"/>
    <w:rsid w:val="00D63E43"/>
    <w:rsid w:val="00D6560A"/>
    <w:rsid w:val="00D656BA"/>
    <w:rsid w:val="00D671A3"/>
    <w:rsid w:val="00D67EC1"/>
    <w:rsid w:val="00D70C31"/>
    <w:rsid w:val="00D70D2E"/>
    <w:rsid w:val="00D72459"/>
    <w:rsid w:val="00D73F53"/>
    <w:rsid w:val="00D7455D"/>
    <w:rsid w:val="00D74A21"/>
    <w:rsid w:val="00D75DB0"/>
    <w:rsid w:val="00D7604F"/>
    <w:rsid w:val="00D76072"/>
    <w:rsid w:val="00D766FD"/>
    <w:rsid w:val="00D775B8"/>
    <w:rsid w:val="00D77CFA"/>
    <w:rsid w:val="00D77F63"/>
    <w:rsid w:val="00D80597"/>
    <w:rsid w:val="00D80D64"/>
    <w:rsid w:val="00D81F01"/>
    <w:rsid w:val="00D83E83"/>
    <w:rsid w:val="00D84CFE"/>
    <w:rsid w:val="00D8530C"/>
    <w:rsid w:val="00D85FE1"/>
    <w:rsid w:val="00D86252"/>
    <w:rsid w:val="00D874F8"/>
    <w:rsid w:val="00D878FB"/>
    <w:rsid w:val="00D87B5C"/>
    <w:rsid w:val="00D90E69"/>
    <w:rsid w:val="00D914EE"/>
    <w:rsid w:val="00D916DA"/>
    <w:rsid w:val="00D92C33"/>
    <w:rsid w:val="00D93616"/>
    <w:rsid w:val="00D94B36"/>
    <w:rsid w:val="00D94BC9"/>
    <w:rsid w:val="00D94FF2"/>
    <w:rsid w:val="00D95DB5"/>
    <w:rsid w:val="00D961D0"/>
    <w:rsid w:val="00DA05F9"/>
    <w:rsid w:val="00DA1D47"/>
    <w:rsid w:val="00DA3334"/>
    <w:rsid w:val="00DA3AF2"/>
    <w:rsid w:val="00DA4495"/>
    <w:rsid w:val="00DB00C8"/>
    <w:rsid w:val="00DB05E5"/>
    <w:rsid w:val="00DB2393"/>
    <w:rsid w:val="00DB2EAA"/>
    <w:rsid w:val="00DB46D2"/>
    <w:rsid w:val="00DB4B56"/>
    <w:rsid w:val="00DB4D9C"/>
    <w:rsid w:val="00DB5127"/>
    <w:rsid w:val="00DB6293"/>
    <w:rsid w:val="00DB6A9D"/>
    <w:rsid w:val="00DC0E55"/>
    <w:rsid w:val="00DC1EFB"/>
    <w:rsid w:val="00DC2F4E"/>
    <w:rsid w:val="00DC4D21"/>
    <w:rsid w:val="00DC5FE7"/>
    <w:rsid w:val="00DC686C"/>
    <w:rsid w:val="00DD04FF"/>
    <w:rsid w:val="00DD17F4"/>
    <w:rsid w:val="00DD3AED"/>
    <w:rsid w:val="00DD3BFB"/>
    <w:rsid w:val="00DD48DA"/>
    <w:rsid w:val="00DD6536"/>
    <w:rsid w:val="00DD6FF0"/>
    <w:rsid w:val="00DE028E"/>
    <w:rsid w:val="00DE16CD"/>
    <w:rsid w:val="00DE2013"/>
    <w:rsid w:val="00DE2CF9"/>
    <w:rsid w:val="00DE35F8"/>
    <w:rsid w:val="00DE3B8C"/>
    <w:rsid w:val="00DE3F75"/>
    <w:rsid w:val="00DE41E4"/>
    <w:rsid w:val="00DE4E95"/>
    <w:rsid w:val="00DE5822"/>
    <w:rsid w:val="00DE7211"/>
    <w:rsid w:val="00DE78F3"/>
    <w:rsid w:val="00DF1927"/>
    <w:rsid w:val="00DF2E5C"/>
    <w:rsid w:val="00DF2F30"/>
    <w:rsid w:val="00DF5A0F"/>
    <w:rsid w:val="00DF621D"/>
    <w:rsid w:val="00DF69EC"/>
    <w:rsid w:val="00E01EF9"/>
    <w:rsid w:val="00E04595"/>
    <w:rsid w:val="00E05663"/>
    <w:rsid w:val="00E0637C"/>
    <w:rsid w:val="00E068B9"/>
    <w:rsid w:val="00E1197D"/>
    <w:rsid w:val="00E12766"/>
    <w:rsid w:val="00E12BC3"/>
    <w:rsid w:val="00E1412F"/>
    <w:rsid w:val="00E15E3C"/>
    <w:rsid w:val="00E209A3"/>
    <w:rsid w:val="00E21FE2"/>
    <w:rsid w:val="00E22C2E"/>
    <w:rsid w:val="00E22FEC"/>
    <w:rsid w:val="00E2669E"/>
    <w:rsid w:val="00E27CEA"/>
    <w:rsid w:val="00E30739"/>
    <w:rsid w:val="00E30EA0"/>
    <w:rsid w:val="00E3192E"/>
    <w:rsid w:val="00E32098"/>
    <w:rsid w:val="00E32F57"/>
    <w:rsid w:val="00E342DA"/>
    <w:rsid w:val="00E3446C"/>
    <w:rsid w:val="00E3470A"/>
    <w:rsid w:val="00E34FB6"/>
    <w:rsid w:val="00E350D6"/>
    <w:rsid w:val="00E35E24"/>
    <w:rsid w:val="00E362BB"/>
    <w:rsid w:val="00E37792"/>
    <w:rsid w:val="00E403D4"/>
    <w:rsid w:val="00E403DB"/>
    <w:rsid w:val="00E410DD"/>
    <w:rsid w:val="00E422B5"/>
    <w:rsid w:val="00E425A5"/>
    <w:rsid w:val="00E42730"/>
    <w:rsid w:val="00E42FE7"/>
    <w:rsid w:val="00E43674"/>
    <w:rsid w:val="00E43EDC"/>
    <w:rsid w:val="00E44068"/>
    <w:rsid w:val="00E46010"/>
    <w:rsid w:val="00E4746B"/>
    <w:rsid w:val="00E50D4D"/>
    <w:rsid w:val="00E51556"/>
    <w:rsid w:val="00E51F01"/>
    <w:rsid w:val="00E52D6C"/>
    <w:rsid w:val="00E5430C"/>
    <w:rsid w:val="00E54953"/>
    <w:rsid w:val="00E555CC"/>
    <w:rsid w:val="00E55AE6"/>
    <w:rsid w:val="00E57232"/>
    <w:rsid w:val="00E578B2"/>
    <w:rsid w:val="00E60608"/>
    <w:rsid w:val="00E62515"/>
    <w:rsid w:val="00E63020"/>
    <w:rsid w:val="00E63368"/>
    <w:rsid w:val="00E6457C"/>
    <w:rsid w:val="00E64F77"/>
    <w:rsid w:val="00E652D0"/>
    <w:rsid w:val="00E662C6"/>
    <w:rsid w:val="00E66630"/>
    <w:rsid w:val="00E668AA"/>
    <w:rsid w:val="00E67355"/>
    <w:rsid w:val="00E70320"/>
    <w:rsid w:val="00E7073D"/>
    <w:rsid w:val="00E70BFD"/>
    <w:rsid w:val="00E7223D"/>
    <w:rsid w:val="00E746EC"/>
    <w:rsid w:val="00E75322"/>
    <w:rsid w:val="00E819E2"/>
    <w:rsid w:val="00E83FBF"/>
    <w:rsid w:val="00E84087"/>
    <w:rsid w:val="00E84BC3"/>
    <w:rsid w:val="00E84E59"/>
    <w:rsid w:val="00E84FF2"/>
    <w:rsid w:val="00E85ED9"/>
    <w:rsid w:val="00E86A3B"/>
    <w:rsid w:val="00E879D6"/>
    <w:rsid w:val="00E90134"/>
    <w:rsid w:val="00E9085C"/>
    <w:rsid w:val="00E91DE2"/>
    <w:rsid w:val="00E924FE"/>
    <w:rsid w:val="00E93A18"/>
    <w:rsid w:val="00E9453F"/>
    <w:rsid w:val="00E96B9E"/>
    <w:rsid w:val="00E97429"/>
    <w:rsid w:val="00E97682"/>
    <w:rsid w:val="00E9779D"/>
    <w:rsid w:val="00EA04BC"/>
    <w:rsid w:val="00EA084E"/>
    <w:rsid w:val="00EA16A1"/>
    <w:rsid w:val="00EA19C9"/>
    <w:rsid w:val="00EA4DC2"/>
    <w:rsid w:val="00EA53C2"/>
    <w:rsid w:val="00EA5D20"/>
    <w:rsid w:val="00EA6249"/>
    <w:rsid w:val="00EA66C6"/>
    <w:rsid w:val="00EA737A"/>
    <w:rsid w:val="00EB0835"/>
    <w:rsid w:val="00EB3AFE"/>
    <w:rsid w:val="00EB427E"/>
    <w:rsid w:val="00EB44DA"/>
    <w:rsid w:val="00EB4C8E"/>
    <w:rsid w:val="00EB5842"/>
    <w:rsid w:val="00EB6D6B"/>
    <w:rsid w:val="00EB6F1A"/>
    <w:rsid w:val="00EB7891"/>
    <w:rsid w:val="00EC1DC9"/>
    <w:rsid w:val="00EC3547"/>
    <w:rsid w:val="00EC4292"/>
    <w:rsid w:val="00EC4E4F"/>
    <w:rsid w:val="00EC56EE"/>
    <w:rsid w:val="00EC6248"/>
    <w:rsid w:val="00EC74B1"/>
    <w:rsid w:val="00ED2572"/>
    <w:rsid w:val="00ED2F35"/>
    <w:rsid w:val="00ED3C6C"/>
    <w:rsid w:val="00ED44EC"/>
    <w:rsid w:val="00ED5269"/>
    <w:rsid w:val="00ED5842"/>
    <w:rsid w:val="00ED5AF7"/>
    <w:rsid w:val="00ED5CC6"/>
    <w:rsid w:val="00ED6E5B"/>
    <w:rsid w:val="00ED7694"/>
    <w:rsid w:val="00EE01FD"/>
    <w:rsid w:val="00EE0739"/>
    <w:rsid w:val="00EE07B3"/>
    <w:rsid w:val="00EE1E8D"/>
    <w:rsid w:val="00EE2B8E"/>
    <w:rsid w:val="00EE31B9"/>
    <w:rsid w:val="00EE4249"/>
    <w:rsid w:val="00EE4A56"/>
    <w:rsid w:val="00EE4FB4"/>
    <w:rsid w:val="00EE7B36"/>
    <w:rsid w:val="00EF069D"/>
    <w:rsid w:val="00EF182E"/>
    <w:rsid w:val="00EF4318"/>
    <w:rsid w:val="00EF6D78"/>
    <w:rsid w:val="00EF6F1D"/>
    <w:rsid w:val="00F00B4D"/>
    <w:rsid w:val="00F02048"/>
    <w:rsid w:val="00F058E4"/>
    <w:rsid w:val="00F058E9"/>
    <w:rsid w:val="00F06C45"/>
    <w:rsid w:val="00F0722B"/>
    <w:rsid w:val="00F100BD"/>
    <w:rsid w:val="00F12964"/>
    <w:rsid w:val="00F1366E"/>
    <w:rsid w:val="00F14090"/>
    <w:rsid w:val="00F140A4"/>
    <w:rsid w:val="00F14ACA"/>
    <w:rsid w:val="00F14DC9"/>
    <w:rsid w:val="00F203AD"/>
    <w:rsid w:val="00F219F7"/>
    <w:rsid w:val="00F22C68"/>
    <w:rsid w:val="00F230F7"/>
    <w:rsid w:val="00F24055"/>
    <w:rsid w:val="00F266E4"/>
    <w:rsid w:val="00F27DA1"/>
    <w:rsid w:val="00F303F9"/>
    <w:rsid w:val="00F30F08"/>
    <w:rsid w:val="00F313E4"/>
    <w:rsid w:val="00F32404"/>
    <w:rsid w:val="00F32AC2"/>
    <w:rsid w:val="00F32FC9"/>
    <w:rsid w:val="00F33293"/>
    <w:rsid w:val="00F3436E"/>
    <w:rsid w:val="00F349A4"/>
    <w:rsid w:val="00F3631E"/>
    <w:rsid w:val="00F41F17"/>
    <w:rsid w:val="00F423D2"/>
    <w:rsid w:val="00F42AA1"/>
    <w:rsid w:val="00F42B73"/>
    <w:rsid w:val="00F43047"/>
    <w:rsid w:val="00F455CE"/>
    <w:rsid w:val="00F45748"/>
    <w:rsid w:val="00F45938"/>
    <w:rsid w:val="00F472E6"/>
    <w:rsid w:val="00F476EB"/>
    <w:rsid w:val="00F502FD"/>
    <w:rsid w:val="00F5088A"/>
    <w:rsid w:val="00F519E0"/>
    <w:rsid w:val="00F51DB7"/>
    <w:rsid w:val="00F52B1C"/>
    <w:rsid w:val="00F52C04"/>
    <w:rsid w:val="00F56B9C"/>
    <w:rsid w:val="00F572F8"/>
    <w:rsid w:val="00F6035D"/>
    <w:rsid w:val="00F613B5"/>
    <w:rsid w:val="00F61537"/>
    <w:rsid w:val="00F63E15"/>
    <w:rsid w:val="00F63FDA"/>
    <w:rsid w:val="00F64EAC"/>
    <w:rsid w:val="00F66DF2"/>
    <w:rsid w:val="00F6745A"/>
    <w:rsid w:val="00F70867"/>
    <w:rsid w:val="00F710C2"/>
    <w:rsid w:val="00F72208"/>
    <w:rsid w:val="00F73498"/>
    <w:rsid w:val="00F76FF4"/>
    <w:rsid w:val="00F7789C"/>
    <w:rsid w:val="00F804AB"/>
    <w:rsid w:val="00F81497"/>
    <w:rsid w:val="00F81D56"/>
    <w:rsid w:val="00F81EC3"/>
    <w:rsid w:val="00F822C2"/>
    <w:rsid w:val="00F84091"/>
    <w:rsid w:val="00F851C8"/>
    <w:rsid w:val="00F87147"/>
    <w:rsid w:val="00F9167C"/>
    <w:rsid w:val="00F92972"/>
    <w:rsid w:val="00F966B8"/>
    <w:rsid w:val="00FA1997"/>
    <w:rsid w:val="00FA2AD9"/>
    <w:rsid w:val="00FA2EB9"/>
    <w:rsid w:val="00FA33A2"/>
    <w:rsid w:val="00FA3B93"/>
    <w:rsid w:val="00FA4D15"/>
    <w:rsid w:val="00FA6126"/>
    <w:rsid w:val="00FA7F4E"/>
    <w:rsid w:val="00FB050D"/>
    <w:rsid w:val="00FB2767"/>
    <w:rsid w:val="00FB5248"/>
    <w:rsid w:val="00FB5E03"/>
    <w:rsid w:val="00FB6122"/>
    <w:rsid w:val="00FC1058"/>
    <w:rsid w:val="00FC1A4B"/>
    <w:rsid w:val="00FC1DB6"/>
    <w:rsid w:val="00FC2289"/>
    <w:rsid w:val="00FC2FF2"/>
    <w:rsid w:val="00FC333B"/>
    <w:rsid w:val="00FC3D53"/>
    <w:rsid w:val="00FC5314"/>
    <w:rsid w:val="00FC57CF"/>
    <w:rsid w:val="00FC7ED3"/>
    <w:rsid w:val="00FD013C"/>
    <w:rsid w:val="00FD0DFA"/>
    <w:rsid w:val="00FD1288"/>
    <w:rsid w:val="00FD3062"/>
    <w:rsid w:val="00FD426C"/>
    <w:rsid w:val="00FD44AD"/>
    <w:rsid w:val="00FD6530"/>
    <w:rsid w:val="00FE03BD"/>
    <w:rsid w:val="00FE0C42"/>
    <w:rsid w:val="00FE2F56"/>
    <w:rsid w:val="00FE48DD"/>
    <w:rsid w:val="00FE590A"/>
    <w:rsid w:val="00FE5CBA"/>
    <w:rsid w:val="00FE7647"/>
    <w:rsid w:val="00FE786F"/>
    <w:rsid w:val="00FE7877"/>
    <w:rsid w:val="00FF0086"/>
    <w:rsid w:val="00FF2030"/>
    <w:rsid w:val="00FF2A32"/>
    <w:rsid w:val="00FF35F5"/>
    <w:rsid w:val="00FF3BEE"/>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2EF3010A-CBAD-9945-9F3D-DE3606F34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 w:type="character" w:customStyle="1" w:styleId="UnresolvedMention1">
    <w:name w:val="Unresolved Mention1"/>
    <w:basedOn w:val="DefaultParagraphFont"/>
    <w:uiPriority w:val="99"/>
    <w:semiHidden/>
    <w:unhideWhenUsed/>
    <w:rsid w:val="00BF6D34"/>
    <w:rPr>
      <w:color w:val="605E5C"/>
      <w:shd w:val="clear" w:color="auto" w:fill="E1DFDD"/>
    </w:rPr>
  </w:style>
  <w:style w:type="paragraph" w:styleId="Bibliography">
    <w:name w:val="Bibliography"/>
    <w:basedOn w:val="Normal"/>
    <w:next w:val="Normal"/>
    <w:uiPriority w:val="37"/>
    <w:unhideWhenUsed/>
    <w:rsid w:val="00D45D7E"/>
    <w:pPr>
      <w:ind w:left="720" w:hanging="720"/>
    </w:pPr>
  </w:style>
  <w:style w:type="character" w:styleId="EndnoteReference">
    <w:name w:val="endnote reference"/>
    <w:basedOn w:val="DefaultParagraphFont"/>
    <w:uiPriority w:val="99"/>
    <w:semiHidden/>
    <w:unhideWhenUsed/>
    <w:rsid w:val="002505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695">
      <w:bodyDiv w:val="1"/>
      <w:marLeft w:val="0"/>
      <w:marRight w:val="0"/>
      <w:marTop w:val="0"/>
      <w:marBottom w:val="0"/>
      <w:divBdr>
        <w:top w:val="none" w:sz="0" w:space="0" w:color="auto"/>
        <w:left w:val="none" w:sz="0" w:space="0" w:color="auto"/>
        <w:bottom w:val="none" w:sz="0" w:space="0" w:color="auto"/>
        <w:right w:val="none" w:sz="0" w:space="0" w:color="auto"/>
      </w:divBdr>
    </w:div>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95683685">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66675254">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5843531">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22184648">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11433181">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48133593">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90FE0-F011-A642-BB09-B1C5503D7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21398</Words>
  <Characters>121974</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2</cp:revision>
  <cp:lastPrinted>2018-02-08T01:13:00Z</cp:lastPrinted>
  <dcterms:created xsi:type="dcterms:W3CDTF">2018-09-10T20:25:00Z</dcterms:created>
  <dcterms:modified xsi:type="dcterms:W3CDTF">2018-09-10T20:25:00Z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id="x4P6LTjE"/&gt;&lt;style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