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087983D8"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w:t>
      </w:r>
      <w:r w:rsidR="00456A47">
        <w:rPr>
          <w:rFonts w:ascii="Times New Roman" w:hAnsi="Times New Roman" w:cs="Times New Roman"/>
        </w:rPr>
        <w:t>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F22C68">
        <w:rPr>
          <w:rFonts w:ascii="Times New Roman" w:hAnsi="Times New Roman" w:cs="Times New Roman"/>
        </w:rPr>
        <w:t>(</w:t>
      </w:r>
      <w:r w:rsidR="00B11284">
        <w:rPr>
          <w:rFonts w:ascii="Times New Roman" w:hAnsi="Times New Roman" w:cs="Times New Roman"/>
        </w:rPr>
        <w:t>1997</w:t>
      </w:r>
      <w:r w:rsidR="00F22C68">
        <w:rPr>
          <w:rFonts w:ascii="Times New Roman" w:hAnsi="Times New Roman" w:cs="Times New Roman"/>
        </w:rPr>
        <w:t xml:space="preserve">) </w:t>
      </w:r>
      <w:r w:rsidR="00002C2B">
        <w:rPr>
          <w:rFonts w:ascii="Times New Roman" w:hAnsi="Times New Roman" w:cs="Times New Roman"/>
        </w:rPr>
        <w:t xml:space="preserve">noted </w:t>
      </w:r>
      <w:r w:rsidR="00971D10">
        <w:rPr>
          <w:rFonts w:ascii="Times New Roman" w:hAnsi="Times New Roman" w:cs="Times New Roman"/>
        </w:rPr>
        <w:t xml:space="preserve">that </w:t>
      </w:r>
      <w:r w:rsidR="00002C2B">
        <w:rPr>
          <w:rFonts w:ascii="Times New Roman" w:hAnsi="Times New Roman" w:cs="Times New Roman"/>
        </w:rPr>
        <w:t>paternalism was a defining feature of welfare reform</w:t>
      </w:r>
      <w:r w:rsidR="00733EB4">
        <w:rPr>
          <w:rFonts w:ascii="Times New Roman" w:hAnsi="Times New Roman" w:cs="Times New Roman"/>
        </w:rPr>
        <w:t>.</w:t>
      </w:r>
      <w:r w:rsidR="00D13123">
        <w:rPr>
          <w:rStyle w:val="FootnoteReference"/>
          <w:rFonts w:ascii="Times New Roman" w:hAnsi="Times New Roman" w:cs="Times New Roman"/>
        </w:rPr>
        <w:footnoteReference w:id="1"/>
      </w:r>
      <w:r w:rsidR="00002C2B">
        <w:rPr>
          <w:rFonts w:ascii="Times New Roman" w:hAnsi="Times New Roman" w:cs="Times New Roman"/>
        </w:rPr>
        <w:t xml:space="preserve"> </w:t>
      </w:r>
      <w:r w:rsidR="00971D10">
        <w:rPr>
          <w:rFonts w:ascii="Times New Roman" w:hAnsi="Times New Roman" w:cs="Times New Roman"/>
        </w:rPr>
        <w:t xml:space="preserve">Rather than being an </w:t>
      </w:r>
      <w:r w:rsidR="00002C2B">
        <w:rPr>
          <w:rFonts w:ascii="Times New Roman" w:hAnsi="Times New Roman" w:cs="Times New Roman"/>
        </w:rPr>
        <w:t>unconditional entitlement</w:t>
      </w:r>
      <w:r w:rsidR="00F22C68">
        <w:rPr>
          <w:rFonts w:ascii="Times New Roman" w:hAnsi="Times New Roman" w:cs="Times New Roman"/>
        </w:rPr>
        <w:t xml:space="preserve">, </w:t>
      </w:r>
      <w:r w:rsidR="00971D10">
        <w:rPr>
          <w:rFonts w:ascii="Times New Roman" w:hAnsi="Times New Roman" w:cs="Times New Roman"/>
        </w:rPr>
        <w:t xml:space="preserve">welfare reform transformed </w:t>
      </w:r>
      <w:r w:rsidR="00F22C68">
        <w:rPr>
          <w:rFonts w:ascii="Times New Roman" w:hAnsi="Times New Roman" w:cs="Times New Roman"/>
        </w:rPr>
        <w:t xml:space="preserve">means-tested benefits </w:t>
      </w:r>
      <w:r w:rsidR="00971D10">
        <w:rPr>
          <w:rFonts w:ascii="Times New Roman" w:hAnsi="Times New Roman" w:cs="Times New Roman"/>
        </w:rPr>
        <w:t xml:space="preserve">into </w:t>
      </w:r>
      <w:r w:rsidR="00F22C68">
        <w:rPr>
          <w:rFonts w:ascii="Times New Roman" w:hAnsi="Times New Roman" w:cs="Times New Roman"/>
        </w:rPr>
        <w:t xml:space="preserve">a </w:t>
      </w:r>
      <w:r w:rsidR="00002C2B">
        <w:rPr>
          <w:rFonts w:ascii="Times New Roman" w:hAnsi="Times New Roman" w:cs="Times New Roman"/>
        </w:rPr>
        <w:t xml:space="preserve">contract between the government and </w:t>
      </w:r>
      <w:r w:rsidR="00F22C68">
        <w:rPr>
          <w:rFonts w:ascii="Times New Roman" w:hAnsi="Times New Roman" w:cs="Times New Roman"/>
        </w:rPr>
        <w:t xml:space="preserve">the </w:t>
      </w:r>
      <w:r w:rsidR="00002C2B">
        <w:rPr>
          <w:rFonts w:ascii="Times New Roman" w:hAnsi="Times New Roman" w:cs="Times New Roman"/>
        </w:rPr>
        <w:t>recipient with clearly defined rights and responsibilities.</w:t>
      </w:r>
      <w:r w:rsidR="00BE26F7">
        <w:rPr>
          <w:rFonts w:ascii="Times New Roman" w:hAnsi="Times New Roman" w:cs="Times New Roman"/>
        </w:rPr>
        <w:t xml:space="preserve"> Low-income families </w:t>
      </w:r>
      <w:r w:rsidR="00924150">
        <w:rPr>
          <w:rFonts w:ascii="Times New Roman" w:hAnsi="Times New Roman" w:cs="Times New Roman"/>
        </w:rPr>
        <w:t xml:space="preserve"> were expected to </w:t>
      </w:r>
      <w:r w:rsidR="00BE26F7">
        <w:rPr>
          <w:rFonts w:ascii="Times New Roman" w:hAnsi="Times New Roman" w:cs="Times New Roman"/>
        </w:rPr>
        <w:t xml:space="preserve">abide by certain requirements, </w:t>
      </w:r>
      <w:r w:rsidR="00F22C68">
        <w:rPr>
          <w:rFonts w:ascii="Times New Roman" w:hAnsi="Times New Roman" w:cs="Times New Roman"/>
        </w:rPr>
        <w:t>(</w:t>
      </w:r>
      <w:r w:rsidR="003B6441">
        <w:rPr>
          <w:rFonts w:ascii="Times New Roman" w:hAnsi="Times New Roman" w:cs="Times New Roman"/>
        </w:rPr>
        <w:t>such as</w:t>
      </w:r>
      <w:r w:rsidR="00BE26F7">
        <w:rPr>
          <w:rFonts w:ascii="Times New Roman" w:hAnsi="Times New Roman" w:cs="Times New Roman"/>
        </w:rPr>
        <w:t xml:space="preserve"> </w:t>
      </w:r>
      <w:r w:rsidR="00924150">
        <w:rPr>
          <w:rFonts w:ascii="Times New Roman" w:hAnsi="Times New Roman" w:cs="Times New Roman"/>
        </w:rPr>
        <w:t xml:space="preserve">cooperating </w:t>
      </w:r>
      <w:r w:rsidR="00BE26F7">
        <w:rPr>
          <w:rFonts w:ascii="Times New Roman" w:hAnsi="Times New Roman" w:cs="Times New Roman"/>
        </w:rPr>
        <w:t xml:space="preserve">with child support </w:t>
      </w:r>
      <w:r w:rsidR="00C83C33">
        <w:rPr>
          <w:rFonts w:ascii="Times New Roman" w:hAnsi="Times New Roman" w:cs="Times New Roman"/>
        </w:rPr>
        <w:t>enforcement</w:t>
      </w:r>
      <w:r w:rsidR="00BE26F7">
        <w:rPr>
          <w:rFonts w:ascii="Times New Roman" w:hAnsi="Times New Roman" w:cs="Times New Roman"/>
        </w:rPr>
        <w:t xml:space="preserve">, working or participating in work-related activities, and ensuring children </w:t>
      </w:r>
      <w:r w:rsidR="00AC3175">
        <w:rPr>
          <w:rFonts w:ascii="Times New Roman" w:hAnsi="Times New Roman" w:cs="Times New Roman"/>
        </w:rPr>
        <w:t>attend</w:t>
      </w:r>
      <w:r w:rsidR="00BE26F7">
        <w:rPr>
          <w:rFonts w:ascii="Times New Roman" w:hAnsi="Times New Roman" w:cs="Times New Roman"/>
        </w:rPr>
        <w:t xml:space="preserve"> school</w:t>
      </w:r>
      <w:r w:rsidR="00F22C68">
        <w:rPr>
          <w:rFonts w:ascii="Times New Roman" w:hAnsi="Times New Roman" w:cs="Times New Roman"/>
        </w:rPr>
        <w:t>) to be eligible for government assistance</w:t>
      </w:r>
      <w:r w:rsidR="00BE26F7">
        <w:rPr>
          <w:rFonts w:ascii="Times New Roman" w:hAnsi="Times New Roman" w:cs="Times New Roman"/>
        </w:rPr>
        <w:t xml:space="preserve">. </w:t>
      </w:r>
    </w:p>
    <w:p w14:paraId="77C51A1C" w14:textId="2CC990B9"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w:t>
      </w:r>
      <w:r w:rsidR="00B11284">
        <w:rPr>
          <w:rFonts w:ascii="Times New Roman" w:hAnsi="Times New Roman" w:cs="Times New Roman"/>
        </w:rPr>
        <w:t xml:space="preserve">(1997, 5) </w:t>
      </w:r>
      <w:r>
        <w:rPr>
          <w:rFonts w:ascii="Times New Roman" w:hAnsi="Times New Roman" w:cs="Times New Roman"/>
        </w:rPr>
        <w:t xml:space="preserve">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D13123">
        <w:rPr>
          <w:rStyle w:val="FootnoteReference"/>
          <w:rFonts w:ascii="Times New Roman" w:hAnsi="Times New Roman" w:cs="Times New Roman"/>
        </w:rPr>
        <w:footnoteReference w:id="2"/>
      </w:r>
      <w:r>
        <w:rPr>
          <w:rFonts w:ascii="Times New Roman" w:hAnsi="Times New Roman" w:cs="Times New Roman"/>
        </w:rPr>
        <w:t xml:space="preserve"> </w:t>
      </w:r>
      <w:r w:rsidR="000943FF">
        <w:rPr>
          <w:rFonts w:ascii="Times New Roman" w:hAnsi="Times New Roman" w:cs="Times New Roman"/>
        </w:rPr>
        <w:t xml:space="preserve">For paternalists, </w:t>
      </w:r>
      <w:r w:rsidR="00D22166">
        <w:rPr>
          <w:rFonts w:ascii="Times New Roman" w:hAnsi="Times New Roman" w:cs="Times New Roman"/>
        </w:rPr>
        <w:t xml:space="preserve">the dependence of </w:t>
      </w:r>
      <w:r>
        <w:rPr>
          <w:rFonts w:ascii="Times New Roman" w:hAnsi="Times New Roman" w:cs="Times New Roman"/>
        </w:rPr>
        <w:t>low-income families</w:t>
      </w:r>
      <w:r w:rsidR="00D22166">
        <w:rPr>
          <w:rFonts w:ascii="Times New Roman" w:hAnsi="Times New Roman" w:cs="Times New Roman"/>
        </w:rPr>
        <w:t xml:space="preserve"> </w:t>
      </w:r>
      <w:r>
        <w:rPr>
          <w:rFonts w:ascii="Times New Roman" w:hAnsi="Times New Roman" w:cs="Times New Roman"/>
        </w:rPr>
        <w:t xml:space="preserve">on government </w:t>
      </w:r>
      <w:r w:rsidR="00924150">
        <w:rPr>
          <w:rFonts w:ascii="Times New Roman" w:hAnsi="Times New Roman" w:cs="Times New Roman"/>
        </w:rPr>
        <w:t xml:space="preserve">assistance </w:t>
      </w:r>
      <w:r>
        <w:rPr>
          <w:rFonts w:ascii="Times New Roman" w:hAnsi="Times New Roman" w:cs="Times New Roman"/>
        </w:rPr>
        <w:t xml:space="preserve">is </w:t>
      </w:r>
      <w:r w:rsidR="00D22166">
        <w:rPr>
          <w:rFonts w:ascii="Times New Roman" w:hAnsi="Times New Roman" w:cs="Times New Roman"/>
        </w:rPr>
        <w:t>a</w:t>
      </w:r>
      <w:r w:rsidR="000943FF">
        <w:rPr>
          <w:rFonts w:ascii="Times New Roman" w:hAnsi="Times New Roman" w:cs="Times New Roman"/>
        </w:rPr>
        <w:t xml:space="preserve">n opportunity to </w:t>
      </w:r>
      <w:r>
        <w:rPr>
          <w:rFonts w:ascii="Times New Roman" w:hAnsi="Times New Roman" w:cs="Times New Roman"/>
        </w:rPr>
        <w:t xml:space="preserve">reach needy families and, through coercive policies, </w:t>
      </w:r>
      <w:r w:rsidR="00D22166">
        <w:rPr>
          <w:rFonts w:ascii="Times New Roman" w:hAnsi="Times New Roman" w:cs="Times New Roman"/>
        </w:rPr>
        <w:t>enforce paternalist</w:t>
      </w:r>
      <w:r w:rsidR="00F22C68">
        <w:rPr>
          <w:rFonts w:ascii="Times New Roman" w:hAnsi="Times New Roman" w:cs="Times New Roman"/>
        </w:rPr>
        <w:t>ic</w:t>
      </w:r>
      <w:r w:rsidR="00D22166">
        <w:rPr>
          <w:rFonts w:ascii="Times New Roman" w:hAnsi="Times New Roman" w:cs="Times New Roman"/>
        </w:rPr>
        <w:t xml:space="preserve"> requirements</w:t>
      </w:r>
      <w:r>
        <w:rPr>
          <w:rFonts w:ascii="Times New Roman" w:hAnsi="Times New Roman" w:cs="Times New Roman"/>
        </w:rPr>
        <w:t>. Thus</w:t>
      </w:r>
      <w:r w:rsidR="00924150">
        <w:rPr>
          <w:rFonts w:ascii="Times New Roman" w:hAnsi="Times New Roman" w:cs="Times New Roman"/>
        </w:rPr>
        <w:t>,</w:t>
      </w:r>
      <w:r w:rsidR="008F28F9">
        <w:rPr>
          <w:rFonts w:ascii="Times New Roman" w:hAnsi="Times New Roman" w:cs="Times New Roman"/>
        </w:rPr>
        <w:t xml:space="preserve"> welfare reform </w:t>
      </w:r>
      <w:r w:rsidR="00E54953">
        <w:rPr>
          <w:rFonts w:ascii="Times New Roman" w:hAnsi="Times New Roman" w:cs="Times New Roman"/>
        </w:rPr>
        <w:t xml:space="preserve">not only aimed to reduce the size of government </w:t>
      </w:r>
      <w:r w:rsidR="00924150">
        <w:rPr>
          <w:rFonts w:ascii="Times New Roman" w:hAnsi="Times New Roman" w:cs="Times New Roman"/>
        </w:rPr>
        <w:t>and</w:t>
      </w:r>
      <w:r w:rsidR="00E54953">
        <w:rPr>
          <w:rFonts w:ascii="Times New Roman" w:hAnsi="Times New Roman" w:cs="Times New Roman"/>
        </w:rPr>
        <w:t xml:space="preserve"> </w:t>
      </w:r>
      <w:r w:rsidR="00924150">
        <w:rPr>
          <w:rFonts w:ascii="Times New Roman" w:hAnsi="Times New Roman" w:cs="Times New Roman"/>
        </w:rPr>
        <w:t xml:space="preserve">the costs of public assistance, </w:t>
      </w:r>
      <w:r w:rsidR="007153D2">
        <w:rPr>
          <w:rFonts w:ascii="Times New Roman" w:hAnsi="Times New Roman" w:cs="Times New Roman"/>
        </w:rPr>
        <w:t>but</w:t>
      </w:r>
      <w:r w:rsidR="00D22C31">
        <w:rPr>
          <w:rFonts w:ascii="Times New Roman" w:hAnsi="Times New Roman" w:cs="Times New Roman"/>
        </w:rPr>
        <w:t xml:space="preserve"> also</w:t>
      </w:r>
      <w:r w:rsidR="007153D2">
        <w:rPr>
          <w:rFonts w:ascii="Times New Roman" w:hAnsi="Times New Roman" w:cs="Times New Roman"/>
        </w:rPr>
        <w:t xml:space="preserve"> </w:t>
      </w:r>
      <w:r w:rsidR="00924150">
        <w:rPr>
          <w:rFonts w:ascii="Times New Roman" w:hAnsi="Times New Roman" w:cs="Times New Roman"/>
        </w:rPr>
        <w:t xml:space="preserve">to </w:t>
      </w:r>
      <w:r w:rsidR="00B11284">
        <w:rPr>
          <w:rFonts w:ascii="Times New Roman" w:hAnsi="Times New Roman" w:cs="Times New Roman"/>
        </w:rPr>
        <w:t>advanc</w:t>
      </w:r>
      <w:r w:rsidR="00924150">
        <w:rPr>
          <w:rFonts w:ascii="Times New Roman" w:hAnsi="Times New Roman" w:cs="Times New Roman"/>
        </w:rPr>
        <w:t xml:space="preserve">e </w:t>
      </w:r>
      <w:r w:rsidR="00D22C31">
        <w:rPr>
          <w:rFonts w:ascii="Times New Roman" w:hAnsi="Times New Roman" w:cs="Times New Roman"/>
        </w:rPr>
        <w:t>effort</w:t>
      </w:r>
      <w:r w:rsidR="00924150">
        <w:rPr>
          <w:rFonts w:ascii="Times New Roman" w:hAnsi="Times New Roman" w:cs="Times New Roman"/>
        </w:rPr>
        <w:t>s</w:t>
      </w:r>
      <w:r w:rsidR="00D22C31">
        <w:rPr>
          <w:rFonts w:ascii="Times New Roman" w:hAnsi="Times New Roman" w:cs="Times New Roman"/>
        </w:rPr>
        <w:t xml:space="preserve"> to </w:t>
      </w:r>
      <w:r w:rsidR="00C83C33">
        <w:rPr>
          <w:rFonts w:ascii="Times New Roman" w:hAnsi="Times New Roman" w:cs="Times New Roman"/>
        </w:rPr>
        <w:t xml:space="preserve">control and </w:t>
      </w:r>
      <w:r w:rsidR="00924150">
        <w:rPr>
          <w:rFonts w:ascii="Times New Roman" w:hAnsi="Times New Roman" w:cs="Times New Roman"/>
        </w:rPr>
        <w:t>reform</w:t>
      </w:r>
      <w:r w:rsidR="00D22C31">
        <w:rPr>
          <w:rFonts w:ascii="Times New Roman" w:hAnsi="Times New Roman" w:cs="Times New Roman"/>
        </w:rPr>
        <w:t xml:space="preserve"> the lives of </w:t>
      </w:r>
      <w:r w:rsidR="00F22C68">
        <w:rPr>
          <w:rFonts w:ascii="Times New Roman" w:hAnsi="Times New Roman" w:cs="Times New Roman"/>
        </w:rPr>
        <w:t>poor</w:t>
      </w:r>
      <w:r w:rsidR="00D22C31">
        <w:rPr>
          <w:rFonts w:ascii="Times New Roman" w:hAnsi="Times New Roman" w:cs="Times New Roman"/>
        </w:rPr>
        <w:t xml:space="preserv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 xml:space="preserve">in </w:t>
      </w:r>
      <w:r w:rsidR="00924150">
        <w:rPr>
          <w:rFonts w:ascii="Times New Roman" w:hAnsi="Times New Roman" w:cs="Times New Roman"/>
        </w:rPr>
        <w:t>one</w:t>
      </w:r>
      <w:r w:rsidR="002A6EEA">
        <w:rPr>
          <w:rFonts w:ascii="Times New Roman" w:hAnsi="Times New Roman" w:cs="Times New Roman"/>
        </w:rPr>
        <w:t xml:space="preserve"> hand a</w:t>
      </w:r>
      <w:r w:rsidR="00924150">
        <w:rPr>
          <w:rFonts w:ascii="Times New Roman" w:hAnsi="Times New Roman" w:cs="Times New Roman"/>
        </w:rPr>
        <w:t>nd</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924150">
        <w:rPr>
          <w:rFonts w:ascii="Times New Roman" w:hAnsi="Times New Roman" w:cs="Times New Roman"/>
        </w:rPr>
        <w:t xml:space="preserve"> in the other</w:t>
      </w:r>
      <w:r w:rsidR="006645EB">
        <w:rPr>
          <w:rFonts w:ascii="Times New Roman" w:hAnsi="Times New Roman" w:cs="Times New Roman"/>
        </w:rPr>
        <w:t xml:space="preserve">. </w:t>
      </w:r>
    </w:p>
    <w:p w14:paraId="0CAD3377" w14:textId="6743F832"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r>
      <w:r w:rsidR="00F22C68">
        <w:rPr>
          <w:rFonts w:ascii="Times New Roman" w:hAnsi="Times New Roman" w:cs="Times New Roman"/>
        </w:rPr>
        <w:t xml:space="preserve">The PRWORA repealed </w:t>
      </w:r>
      <w:r w:rsidR="00565AF0">
        <w:rPr>
          <w:rFonts w:ascii="Times New Roman" w:hAnsi="Times New Roman" w:cs="Times New Roman"/>
        </w:rPr>
        <w:t>Aid for Families with Dependent Children (</w:t>
      </w:r>
      <w:r w:rsidR="00F22C68">
        <w:rPr>
          <w:rFonts w:ascii="Times New Roman" w:hAnsi="Times New Roman" w:cs="Times New Roman"/>
        </w:rPr>
        <w:t>AFDC</w:t>
      </w:r>
      <w:r w:rsidR="00565AF0">
        <w:rPr>
          <w:rFonts w:ascii="Times New Roman" w:hAnsi="Times New Roman" w:cs="Times New Roman"/>
        </w:rPr>
        <w:t>)</w:t>
      </w:r>
      <w:r w:rsidR="00F22C68">
        <w:rPr>
          <w:rFonts w:ascii="Times New Roman" w:hAnsi="Times New Roman" w:cs="Times New Roman"/>
        </w:rPr>
        <w:t xml:space="preserve"> and replaced it with the </w:t>
      </w:r>
      <w:r>
        <w:rPr>
          <w:rFonts w:ascii="Times New Roman" w:hAnsi="Times New Roman" w:cs="Times New Roman"/>
        </w:rPr>
        <w:t>Temporary Assistance for Needy Families (TANF)</w:t>
      </w:r>
      <w:r w:rsidR="002376B1">
        <w:rPr>
          <w:rFonts w:ascii="Times New Roman" w:hAnsi="Times New Roman" w:cs="Times New Roman"/>
        </w:rPr>
        <w:t xml:space="preserve"> program. </w:t>
      </w:r>
      <w:r w:rsidR="00F22C68">
        <w:rPr>
          <w:rFonts w:ascii="Times New Roman" w:hAnsi="Times New Roman" w:cs="Times New Roman"/>
        </w:rPr>
        <w:t>In contrast to AFDC, which</w:t>
      </w:r>
      <w:r w:rsidR="00E70320">
        <w:rPr>
          <w:rFonts w:ascii="Times New Roman" w:hAnsi="Times New Roman" w:cs="Times New Roman"/>
        </w:rPr>
        <w:t>,</w:t>
      </w:r>
      <w:r w:rsidR="00F22C68">
        <w:rPr>
          <w:rFonts w:ascii="Times New Roman" w:hAnsi="Times New Roman" w:cs="Times New Roman"/>
        </w:rPr>
        <w:t xml:space="preserve"> as an entitlement program</w:t>
      </w:r>
      <w:r w:rsidR="00E70320">
        <w:rPr>
          <w:rFonts w:ascii="Times New Roman" w:hAnsi="Times New Roman" w:cs="Times New Roman"/>
        </w:rPr>
        <w:t>,</w:t>
      </w:r>
      <w:r w:rsidR="00971D10">
        <w:rPr>
          <w:rFonts w:ascii="Times New Roman" w:hAnsi="Times New Roman" w:cs="Times New Roman"/>
        </w:rPr>
        <w:t xml:space="preserve"> guaranteed cash assistance to eligible families</w:t>
      </w:r>
      <w:r w:rsidR="00F22C68">
        <w:rPr>
          <w:rFonts w:ascii="Times New Roman" w:hAnsi="Times New Roman" w:cs="Times New Roman"/>
        </w:rPr>
        <w:t xml:space="preserve">, </w:t>
      </w:r>
      <w:r w:rsidR="002376B1">
        <w:rPr>
          <w:rFonts w:ascii="Times New Roman" w:hAnsi="Times New Roman" w:cs="Times New Roman"/>
        </w:rPr>
        <w:t>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prevent out-of-wedlock pregnancies. </w:t>
      </w:r>
      <w:r w:rsidR="00050FBB">
        <w:rPr>
          <w:rFonts w:ascii="Times New Roman" w:hAnsi="Times New Roman" w:cs="Times New Roman"/>
        </w:rPr>
        <w:t xml:space="preserve">Federal requirements for </w:t>
      </w:r>
      <w:r w:rsidR="002376B1">
        <w:rPr>
          <w:rFonts w:ascii="Times New Roman" w:hAnsi="Times New Roman" w:cs="Times New Roman"/>
        </w:rPr>
        <w:t>TANF limit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w:t>
      </w:r>
      <w:r w:rsidR="00235153">
        <w:rPr>
          <w:rFonts w:ascii="Times New Roman" w:hAnsi="Times New Roman" w:cs="Times New Roman"/>
        </w:rPr>
        <w:t xml:space="preserve">compels </w:t>
      </w:r>
      <w:r w:rsidR="002376B1">
        <w:rPr>
          <w:rFonts w:ascii="Times New Roman" w:hAnsi="Times New Roman" w:cs="Times New Roman"/>
        </w:rPr>
        <w:t>states</w:t>
      </w:r>
      <w:r w:rsidR="00235153">
        <w:rPr>
          <w:rFonts w:ascii="Times New Roman" w:hAnsi="Times New Roman" w:cs="Times New Roman"/>
        </w:rPr>
        <w:t xml:space="preserve"> </w:t>
      </w:r>
      <w:r w:rsidR="00235153">
        <w:rPr>
          <w:rFonts w:ascii="Times New Roman" w:hAnsi="Times New Roman" w:cs="Times New Roman"/>
        </w:rPr>
        <w:lastRenderedPageBreak/>
        <w:t>to</w:t>
      </w:r>
      <w:r w:rsidR="002376B1">
        <w:rPr>
          <w:rFonts w:ascii="Times New Roman" w:hAnsi="Times New Roman" w:cs="Times New Roman"/>
        </w:rPr>
        <w:t xml:space="preserve">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w:t>
      </w:r>
      <w:r w:rsidR="00B11284">
        <w:rPr>
          <w:rFonts w:ascii="Times New Roman" w:hAnsi="Times New Roman" w:cs="Times New Roman"/>
        </w:rPr>
        <w:t xml:space="preserve"> </w:t>
      </w:r>
      <w:r w:rsidR="00971D10">
        <w:rPr>
          <w:rFonts w:ascii="Times New Roman" w:hAnsi="Times New Roman" w:cs="Times New Roman"/>
        </w:rPr>
        <w:t>Beyond this</w:t>
      </w:r>
      <w:r w:rsidR="00050FBB">
        <w:rPr>
          <w:rFonts w:ascii="Times New Roman" w:hAnsi="Times New Roman" w:cs="Times New Roman"/>
        </w:rPr>
        <w:t xml:space="preserve">, </w:t>
      </w:r>
      <w:r w:rsidR="00971D10">
        <w:rPr>
          <w:rFonts w:ascii="Times New Roman" w:hAnsi="Times New Roman" w:cs="Times New Roman"/>
        </w:rPr>
        <w:t>states</w:t>
      </w:r>
      <w:r w:rsidR="000C3434">
        <w:rPr>
          <w:rFonts w:ascii="Times New Roman" w:hAnsi="Times New Roman" w:cs="Times New Roman"/>
        </w:rPr>
        <w:t xml:space="preserve"> have the authority </w:t>
      </w:r>
      <w:r w:rsidR="00D22166">
        <w:rPr>
          <w:rFonts w:ascii="Times New Roman" w:hAnsi="Times New Roman" w:cs="Times New Roman"/>
        </w:rPr>
        <w:t>to</w:t>
      </w:r>
      <w:r w:rsidR="000C3434">
        <w:rPr>
          <w:rFonts w:ascii="Times New Roman" w:hAnsi="Times New Roman" w:cs="Times New Roman"/>
        </w:rPr>
        <w:t xml:space="preserve"> impose </w:t>
      </w:r>
      <w:r w:rsidR="00B11284">
        <w:rPr>
          <w:rFonts w:ascii="Times New Roman" w:hAnsi="Times New Roman" w:cs="Times New Roman"/>
        </w:rPr>
        <w:t xml:space="preserve">even more demanding requirements, </w:t>
      </w:r>
      <w:r w:rsidR="000C3434">
        <w:rPr>
          <w:rFonts w:ascii="Times New Roman" w:hAnsi="Times New Roman" w:cs="Times New Roman"/>
        </w:rPr>
        <w:t>time limits, and sanctions for noncompliance</w:t>
      </w:r>
      <w:r w:rsidR="00B11284">
        <w:rPr>
          <w:rFonts w:ascii="Times New Roman" w:hAnsi="Times New Roman" w:cs="Times New Roman"/>
        </w:rPr>
        <w:t xml:space="preserve"> </w:t>
      </w:r>
      <w:r w:rsidR="00B11284" w:rsidRPr="00EE4A56">
        <w:rPr>
          <w:rFonts w:ascii="Times New Roman" w:hAnsi="Times New Roman" w:cs="Times New Roman"/>
        </w:rPr>
        <w:t>(</w:t>
      </w:r>
      <w:r w:rsidR="00B11284" w:rsidRPr="00E70320">
        <w:rPr>
          <w:rFonts w:ascii="Times New Roman" w:hAnsi="Times New Roman" w:cs="Times New Roman"/>
        </w:rPr>
        <w:t>Giannarelli et al 2016)</w:t>
      </w:r>
      <w:r w:rsidR="00733EB4" w:rsidRPr="00EE4A56">
        <w:rPr>
          <w:rFonts w:ascii="Times New Roman" w:hAnsi="Times New Roman" w:cs="Times New Roman"/>
        </w:rPr>
        <w:t>.</w:t>
      </w:r>
      <w:r w:rsidR="00D13123">
        <w:rPr>
          <w:rStyle w:val="FootnoteReference"/>
          <w:rFonts w:ascii="Times New Roman" w:hAnsi="Times New Roman" w:cs="Times New Roman"/>
        </w:rPr>
        <w:footnoteReference w:id="3"/>
      </w:r>
      <w:r w:rsidR="00D22166">
        <w:rPr>
          <w:rFonts w:ascii="Times New Roman" w:hAnsi="Times New Roman" w:cs="Times New Roman"/>
        </w:rPr>
        <w:t xml:space="preserve"> </w:t>
      </w:r>
      <w:r w:rsidR="00B11284">
        <w:rPr>
          <w:rFonts w:ascii="Times New Roman" w:hAnsi="Times New Roman" w:cs="Times New Roman"/>
        </w:rPr>
        <w:t xml:space="preserve"> </w:t>
      </w:r>
      <w:r w:rsidR="00D22166">
        <w:rPr>
          <w:rFonts w:ascii="Times New Roman" w:hAnsi="Times New Roman" w:cs="Times New Roman"/>
        </w:rPr>
        <w:t>By linking receipt of cash assistance to behavioral demands, the TANF program institutionalized paternalism in the American welfare system.</w:t>
      </w:r>
    </w:p>
    <w:p w14:paraId="3347A9B8" w14:textId="49F3B1D4" w:rsidR="00474055" w:rsidRDefault="00F51DB7" w:rsidP="002A6EEA">
      <w:pPr>
        <w:spacing w:line="480" w:lineRule="auto"/>
        <w:ind w:firstLine="720"/>
        <w:rPr>
          <w:rFonts w:ascii="Times New Roman" w:hAnsi="Times New Roman" w:cs="Times New Roman"/>
        </w:rPr>
      </w:pPr>
      <w:r>
        <w:rPr>
          <w:rFonts w:ascii="Times New Roman" w:eastAsia="Times New Roman" w:hAnsi="Times New Roman" w:cs="Times New Roman"/>
        </w:rPr>
        <w:t>However, since the PRWORA was enacted</w:t>
      </w:r>
      <w:r w:rsidR="00A35E67">
        <w:rPr>
          <w:rFonts w:ascii="Times New Roman" w:eastAsia="Times New Roman" w:hAnsi="Times New Roman" w:cs="Times New Roman"/>
        </w:rPr>
        <w:t xml:space="preserv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w:t>
      </w:r>
      <w:r w:rsidR="00235153">
        <w:rPr>
          <w:rFonts w:ascii="Times New Roman" w:hAnsi="Times New Roman" w:cs="Times New Roman"/>
        </w:rPr>
        <w:t xml:space="preserve">cash assistance </w:t>
      </w:r>
      <w:r w:rsidR="00A35E67">
        <w:rPr>
          <w:rFonts w:ascii="Times New Roman" w:hAnsi="Times New Roman" w:cs="Times New Roman"/>
        </w:rPr>
        <w:t>now than in the 1990s</w:t>
      </w:r>
      <w:r w:rsidR="00B21130">
        <w:rPr>
          <w:rFonts w:ascii="Times New Roman" w:hAnsi="Times New Roman" w:cs="Times New Roman"/>
        </w:rPr>
        <w:t xml:space="preserve">. As </w:t>
      </w:r>
      <w:commentRangeStart w:id="0"/>
      <w:r w:rsidR="00B21130">
        <w:rPr>
          <w:rFonts w:ascii="Times New Roman" w:hAnsi="Times New Roman" w:cs="Times New Roman"/>
        </w:rPr>
        <w:t>Figure 1</w:t>
      </w:r>
      <w:commentRangeEnd w:id="0"/>
      <w:r w:rsidR="00EE4A56">
        <w:rPr>
          <w:rStyle w:val="CommentReference"/>
        </w:rPr>
        <w:commentReference w:id="0"/>
      </w:r>
      <w:r w:rsidR="00B21130">
        <w:rPr>
          <w:rFonts w:ascii="Times New Roman" w:hAnsi="Times New Roman" w:cs="Times New Roman"/>
        </w:rPr>
        <w:t xml:space="preserve">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D13123">
        <w:rPr>
          <w:rStyle w:val="FootnoteReference"/>
          <w:rFonts w:ascii="Times New Roman" w:hAnsi="Times New Roman" w:cs="Times New Roman"/>
        </w:rPr>
        <w:footnoteReference w:id="4"/>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xml:space="preserve">, </w:t>
      </w:r>
      <w:r>
        <w:rPr>
          <w:rFonts w:ascii="Times New Roman" w:hAnsi="Times New Roman" w:cs="Times New Roman"/>
        </w:rPr>
        <w:t xml:space="preserve">only </w:t>
      </w:r>
      <w:r w:rsidR="00921901">
        <w:rPr>
          <w:rFonts w:ascii="Times New Roman" w:hAnsi="Times New Roman" w:cs="Times New Roman"/>
        </w:rPr>
        <w:t>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0B1EB5A9" w:rsidR="003525D1" w:rsidRPr="003525D1" w:rsidRDefault="00C6176D" w:rsidP="00DE7211">
      <w:pPr>
        <w:spacing w:line="480" w:lineRule="auto"/>
        <w:ind w:firstLine="720"/>
        <w:rPr>
          <w:rFonts w:ascii="Times New Roman" w:hAnsi="Times New Roman" w:cs="Times New Roman"/>
        </w:rPr>
      </w:pPr>
      <w:r>
        <w:rPr>
          <w:rFonts w:ascii="Times New Roman" w:hAnsi="Times New Roman" w:cs="Times New Roman"/>
        </w:rPr>
        <w:t xml:space="preserve">The </w:t>
      </w:r>
      <w:r w:rsidR="00235153">
        <w:rPr>
          <w:rFonts w:ascii="Times New Roman" w:hAnsi="Times New Roman" w:cs="Times New Roman"/>
        </w:rPr>
        <w:t>decline</w:t>
      </w:r>
      <w:r>
        <w:rPr>
          <w:rFonts w:ascii="Times New Roman" w:hAnsi="Times New Roman" w:cs="Times New Roman"/>
        </w:rPr>
        <w:t xml:space="preserve"> in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A</w:t>
      </w:r>
      <w:r w:rsidR="00971D10">
        <w:rPr>
          <w:rFonts w:ascii="Times New Roman" w:hAnsi="Times New Roman" w:cs="Times New Roman"/>
        </w:rPr>
        <w:t>l</w:t>
      </w:r>
      <w:r>
        <w:rPr>
          <w:rFonts w:ascii="Times New Roman" w:hAnsi="Times New Roman" w:cs="Times New Roman"/>
        </w:rPr>
        <w:t>s</w:t>
      </w:r>
      <w:r w:rsidR="00971D10">
        <w:rPr>
          <w:rFonts w:ascii="Times New Roman" w:hAnsi="Times New Roman" w:cs="Times New Roman"/>
        </w:rPr>
        <w:t>o</w:t>
      </w:r>
      <w:r>
        <w:rPr>
          <w:rFonts w:ascii="Times New Roman" w:hAnsi="Times New Roman" w:cs="Times New Roman"/>
        </w:rPr>
        <w:t xml:space="preserve"> shown in Figure 1</w:t>
      </w:r>
      <w:r w:rsidR="00971D10">
        <w:rPr>
          <w:rFonts w:ascii="Times New Roman" w:hAnsi="Times New Roman" w:cs="Times New Roman"/>
        </w:rPr>
        <w:t xml:space="preserve"> is the </w:t>
      </w:r>
      <w:r>
        <w:rPr>
          <w:rFonts w:ascii="Times New Roman" w:hAnsi="Times New Roman" w:cs="Times New Roman"/>
        </w:rPr>
        <w:t>share of the national TANF caseload composed of “child-only” families</w:t>
      </w:r>
      <w:r w:rsidR="00DE7211">
        <w:rPr>
          <w:rFonts w:ascii="Times New Roman" w:hAnsi="Times New Roman" w:cs="Times New Roman"/>
        </w:rPr>
        <w:t>, which consist of</w:t>
      </w:r>
      <w:r w:rsidR="00971D10">
        <w:rPr>
          <w:rFonts w:ascii="Times New Roman" w:hAnsi="Times New Roman" w:cs="Times New Roman"/>
        </w:rPr>
        <w:t xml:space="preserve"> </w:t>
      </w:r>
      <w:r w:rsidR="00DE7211">
        <w:rPr>
          <w:rFonts w:ascii="Times New Roman" w:hAnsi="Times New Roman" w:cs="Times New Roman"/>
        </w:rPr>
        <w:t>a dependent child and caretaker who either chooses not to be included in the assistance unit or is barred from being included in the assistance unit.</w:t>
      </w:r>
      <w:r w:rsidR="00DE7211">
        <w:rPr>
          <w:rStyle w:val="FootnoteReference"/>
          <w:rFonts w:ascii="Times New Roman" w:hAnsi="Times New Roman" w:cs="Times New Roman"/>
        </w:rPr>
        <w:footnoteReference w:id="5"/>
      </w:r>
      <w:r w:rsidR="00DE7211">
        <w:rPr>
          <w:rFonts w:ascii="Times New Roman" w:hAnsi="Times New Roman" w:cs="Times New Roman"/>
        </w:rPr>
        <w:t xml:space="preserve"> If a caretaker is not included in the unit and the state deems the child to still be eligible for TANF assistance, benefits are calculated based on the needs of the child or children. The resulting “child-only” family is not subject to the five year limit on federally funded TANF benefits and many states do not require the excluded caretaker to meet activity requirements.</w:t>
      </w:r>
      <w:r w:rsidR="00DE7211">
        <w:rPr>
          <w:rStyle w:val="FootnoteReference"/>
          <w:rFonts w:ascii="Times New Roman" w:hAnsi="Times New Roman" w:cs="Times New Roman"/>
        </w:rPr>
        <w:footnoteReference w:id="6"/>
      </w:r>
      <w:r w:rsidR="00DE7211">
        <w:rPr>
          <w:rFonts w:ascii="Times New Roman" w:hAnsi="Times New Roman" w:cs="Times New Roman"/>
        </w:rPr>
        <w:t xml:space="preserve"> </w:t>
      </w:r>
      <w:r w:rsidR="00DE7211">
        <w:rPr>
          <w:rFonts w:ascii="Times New Roman" w:hAnsi="Times New Roman" w:cs="Times New Roman"/>
        </w:rPr>
        <w:t xml:space="preserve">In 1998, 23% </w:t>
      </w:r>
      <w:r w:rsidR="00DE7211">
        <w:rPr>
          <w:rFonts w:ascii="Times New Roman" w:hAnsi="Times New Roman" w:cs="Times New Roman"/>
        </w:rPr>
        <w:lastRenderedPageBreak/>
        <w:t>of the national TANF caseload consisted of these families. By 2008, the share had increased to 45.4%. Most recently, in 2017, 40.5% of the national caseload consisted of “child-only”</w:t>
      </w:r>
      <w:bookmarkStart w:id="1" w:name="_GoBack"/>
      <w:bookmarkEnd w:id="1"/>
      <w:r w:rsidR="00DE7211">
        <w:rPr>
          <w:rFonts w:ascii="Times New Roman" w:hAnsi="Times New Roman" w:cs="Times New Roman"/>
        </w:rPr>
        <w:t xml:space="preserve"> families.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41592196" w:rsidR="00655160" w:rsidRDefault="00EA5D20" w:rsidP="00DB05E5">
      <w:pPr>
        <w:spacing w:line="480" w:lineRule="auto"/>
        <w:ind w:firstLine="720"/>
        <w:rPr>
          <w:rFonts w:ascii="Times New Roman" w:hAnsi="Times New Roman" w:cs="Times New Roman"/>
        </w:rPr>
      </w:pPr>
      <w:r>
        <w:rPr>
          <w:rFonts w:ascii="Times New Roman" w:hAnsi="Times New Roman" w:cs="Times New Roman"/>
        </w:rPr>
        <w:t>F</w:t>
      </w:r>
      <w:r w:rsidR="00665312">
        <w:rPr>
          <w:rFonts w:ascii="Times New Roman" w:hAnsi="Times New Roman" w:cs="Times New Roman"/>
        </w:rPr>
        <w:t>ollowing the passag</w:t>
      </w:r>
      <w:r w:rsidR="00A31F1F">
        <w:rPr>
          <w:rFonts w:ascii="Times New Roman" w:hAnsi="Times New Roman" w:cs="Times New Roman"/>
        </w:rPr>
        <w:t>e of the PRWORA, states</w:t>
      </w:r>
      <w:r w:rsidR="00AC4098">
        <w:rPr>
          <w:rFonts w:ascii="Times New Roman" w:hAnsi="Times New Roman" w:cs="Times New Roman"/>
        </w:rPr>
        <w:t xml:space="preserve"> also</w:t>
      </w:r>
      <w:r w:rsidR="00A31F1F">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sidR="00A31F1F">
        <w:rPr>
          <w:rFonts w:ascii="Times New Roman" w:hAnsi="Times New Roman" w:cs="Times New Roman"/>
        </w:rPr>
        <w:t xml:space="preserve">states adopted </w:t>
      </w:r>
      <w:r w:rsidR="00AC4098">
        <w:rPr>
          <w:rFonts w:ascii="Times New Roman" w:hAnsi="Times New Roman" w:cs="Times New Roman"/>
        </w:rPr>
        <w:t xml:space="preserve">their own </w:t>
      </w:r>
      <w:r w:rsidR="00A31F1F">
        <w:rPr>
          <w:rFonts w:ascii="Times New Roman" w:hAnsi="Times New Roman" w:cs="Times New Roman"/>
        </w:rPr>
        <w:t xml:space="preserve">distinct formulas and tests, on average, eligibility and benefit computation </w:t>
      </w:r>
      <w:r>
        <w:rPr>
          <w:rFonts w:ascii="Times New Roman" w:hAnsi="Times New Roman" w:cs="Times New Roman"/>
        </w:rPr>
        <w:t>bec</w:t>
      </w:r>
      <w:r w:rsidR="00971D10">
        <w:rPr>
          <w:rFonts w:ascii="Times New Roman" w:hAnsi="Times New Roman" w:cs="Times New Roman"/>
        </w:rPr>
        <w:t>a</w:t>
      </w:r>
      <w:r>
        <w:rPr>
          <w:rFonts w:ascii="Times New Roman" w:hAnsi="Times New Roman" w:cs="Times New Roman"/>
        </w:rPr>
        <w:t>me</w:t>
      </w:r>
      <w:r w:rsidR="00A31F1F">
        <w:rPr>
          <w:rFonts w:ascii="Times New Roman" w:hAnsi="Times New Roman" w:cs="Times New Roman"/>
        </w:rPr>
        <w:t xml:space="preserve"> less generous. </w:t>
      </w:r>
      <w:r w:rsidR="001E6C38">
        <w:rPr>
          <w:rFonts w:ascii="Times New Roman" w:hAnsi="Times New Roman" w:cs="Times New Roman"/>
        </w:rPr>
        <w:t>Between 1996</w:t>
      </w:r>
      <w:r w:rsidR="00AC4098">
        <w:rPr>
          <w:rStyle w:val="FootnoteReference"/>
          <w:rFonts w:ascii="Times New Roman" w:hAnsi="Times New Roman" w:cs="Times New Roman"/>
        </w:rPr>
        <w:footnoteReference w:id="7"/>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and be 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Pr>
          <w:rStyle w:val="FootnoteReference"/>
          <w:rFonts w:ascii="Times New Roman" w:hAnsi="Times New Roman" w:cs="Times New Roman"/>
        </w:rPr>
        <w:footnoteReference w:id="8"/>
      </w:r>
      <w:r w:rsidR="00DB05E5">
        <w:rPr>
          <w:rFonts w:ascii="Times New Roman" w:hAnsi="Times New Roman" w:cs="Times New Roman"/>
        </w:rPr>
        <w:t xml:space="preserve"> </w:t>
      </w:r>
    </w:p>
    <w:p w14:paraId="1FB7297D" w14:textId="268F7323" w:rsidR="00DB05E5" w:rsidRPr="00E84087" w:rsidRDefault="00B61090" w:rsidP="004E68CF">
      <w:pPr>
        <w:spacing w:line="480" w:lineRule="auto"/>
        <w:rPr>
          <w:rFonts w:ascii="Times New Roman" w:hAnsi="Times New Roman" w:cs="Times New Roman"/>
        </w:rPr>
      </w:pPr>
      <w:r>
        <w:rPr>
          <w:rFonts w:ascii="Times New Roman" w:hAnsi="Times New Roman" w:cs="Times New Roman"/>
        </w:rPr>
        <w:lastRenderedPageBreak/>
        <w:tab/>
      </w:r>
      <w:r w:rsidR="00DB05E5">
        <w:rPr>
          <w:rFonts w:ascii="Times New Roman" w:hAnsi="Times New Roman" w:cs="Times New Roman"/>
        </w:rPr>
        <w:t>As caseloads dec</w:t>
      </w:r>
      <w:r w:rsidR="00EA5D20">
        <w:rPr>
          <w:rFonts w:ascii="Times New Roman" w:hAnsi="Times New Roman" w:cs="Times New Roman"/>
        </w:rPr>
        <w:t>lined,</w:t>
      </w:r>
      <w:r w:rsidR="00DB05E5">
        <w:rPr>
          <w:rFonts w:ascii="Times New Roman" w:hAnsi="Times New Roman" w:cs="Times New Roman"/>
        </w:rPr>
        <w:t xml:space="preserve"> financial eligibility standards</w:t>
      </w:r>
      <w:r w:rsidR="00EA5D20" w:rsidRPr="00EA5D20">
        <w:rPr>
          <w:rFonts w:ascii="Times New Roman" w:hAnsi="Times New Roman" w:cs="Times New Roman"/>
        </w:rPr>
        <w:t xml:space="preserve"> </w:t>
      </w:r>
      <w:r w:rsidR="00EA5D20">
        <w:rPr>
          <w:rFonts w:ascii="Times New Roman" w:hAnsi="Times New Roman" w:cs="Times New Roman"/>
        </w:rPr>
        <w:t>tightened,</w:t>
      </w:r>
      <w:r w:rsidR="00DB05E5">
        <w:rPr>
          <w:rFonts w:ascii="Times New Roman" w:hAnsi="Times New Roman" w:cs="Times New Roman"/>
        </w:rPr>
        <w:t xml:space="preserve"> and benefit</w:t>
      </w:r>
      <w:r w:rsidR="00EA5D20">
        <w:rPr>
          <w:rFonts w:ascii="Times New Roman" w:hAnsi="Times New Roman" w:cs="Times New Roman"/>
        </w:rPr>
        <w:t>s were reduced</w:t>
      </w:r>
      <w:r w:rsidR="00DB05E5">
        <w:rPr>
          <w:rFonts w:ascii="Times New Roman" w:hAnsi="Times New Roman" w:cs="Times New Roman"/>
        </w:rPr>
        <w:t xml:space="preserve">,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 xml:space="preserve">milies received TANF assistance; by 2013, </w:t>
      </w:r>
      <w:r w:rsidR="00EA5D20">
        <w:rPr>
          <w:rFonts w:ascii="Times New Roman" w:hAnsi="Times New Roman" w:cs="Times New Roman"/>
        </w:rPr>
        <w:t xml:space="preserve">only </w:t>
      </w:r>
      <w:r w:rsidR="00627D9A">
        <w:rPr>
          <w:rFonts w:ascii="Times New Roman" w:hAnsi="Times New Roman" w:cs="Times New Roman"/>
        </w:rPr>
        <w:t>31% received assistance</w:t>
      </w:r>
      <w:r w:rsidR="00FB5E03">
        <w:rPr>
          <w:rFonts w:ascii="Times New Roman" w:hAnsi="Times New Roman" w:cs="Times New Roman"/>
        </w:rPr>
        <w:t>.</w:t>
      </w:r>
      <w:r w:rsidR="00D13123">
        <w:rPr>
          <w:rStyle w:val="FootnoteReference"/>
          <w:rFonts w:ascii="Times New Roman" w:hAnsi="Times New Roman" w:cs="Times New Roman"/>
        </w:rPr>
        <w:footnoteReference w:id="9"/>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D13123">
        <w:rPr>
          <w:rStyle w:val="FootnoteReference"/>
          <w:rFonts w:ascii="Times New Roman" w:hAnsi="Times New Roman" w:cs="Times New Roman"/>
        </w:rPr>
        <w:footnoteReference w:id="10"/>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 xml:space="preserve">The fact that a family </w:t>
      </w:r>
      <w:r w:rsidR="00EA5D20">
        <w:rPr>
          <w:rFonts w:ascii="Times New Roman" w:hAnsi="Times New Roman" w:cs="Times New Roman"/>
        </w:rPr>
        <w:t xml:space="preserve">exited </w:t>
      </w:r>
      <w:r w:rsidR="00E84087">
        <w:rPr>
          <w:rFonts w:ascii="Times New Roman" w:hAnsi="Times New Roman" w:cs="Times New Roman"/>
        </w:rPr>
        <w:t xml:space="preserve">TANF does not </w:t>
      </w:r>
      <w:r w:rsidR="00EA5D20">
        <w:rPr>
          <w:rFonts w:ascii="Times New Roman" w:hAnsi="Times New Roman" w:cs="Times New Roman"/>
        </w:rPr>
        <w:t xml:space="preserve">necessarily </w:t>
      </w:r>
      <w:r w:rsidR="00E84087">
        <w:rPr>
          <w:rFonts w:ascii="Times New Roman" w:hAnsi="Times New Roman" w:cs="Times New Roman"/>
        </w:rPr>
        <w:t>mean that their material condition improved.</w:t>
      </w:r>
    </w:p>
    <w:p w14:paraId="228AC715" w14:textId="29D7562E"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w:t>
      </w:r>
      <w:r w:rsidR="00E70320">
        <w:rPr>
          <w:rFonts w:ascii="Times New Roman" w:hAnsi="Times New Roman" w:cs="Times New Roman"/>
        </w:rPr>
        <w:t>suggest an</w:t>
      </w:r>
      <w:r>
        <w:rPr>
          <w:rFonts w:ascii="Times New Roman" w:hAnsi="Times New Roman" w:cs="Times New Roman"/>
        </w:rPr>
        <w:t xml:space="preserve"> overall decline in cash assistance spending. Figure 2 shows nationwide aggregate spending on “basic assistance,” </w:t>
      </w:r>
      <w:r w:rsidR="00E70320">
        <w:rPr>
          <w:rFonts w:ascii="Times New Roman" w:hAnsi="Times New Roman" w:cs="Times New Roman"/>
        </w:rPr>
        <w:t xml:space="preserve">regular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w:t>
      </w:r>
      <w:r w:rsidR="00DE3B8C">
        <w:rPr>
          <w:rFonts w:ascii="Times New Roman" w:hAnsi="Times New Roman" w:cs="Times New Roman"/>
        </w:rPr>
        <w:t xml:space="preserve">requirements. </w:t>
      </w:r>
      <w:r w:rsidR="00E70320">
        <w:rPr>
          <w:rFonts w:ascii="Times New Roman" w:hAnsi="Times New Roman" w:cs="Times New Roman"/>
        </w:rPr>
        <w:t xml:space="preserve">Thus, paternalistic requirements are applied selectively.  Only those receiving regular cash assistance payments must comply.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w:t>
      </w:r>
      <w:r w:rsidR="00EA5D20">
        <w:rPr>
          <w:rFonts w:ascii="Times New Roman" w:hAnsi="Times New Roman" w:cs="Times New Roman"/>
        </w:rPr>
        <w:t>decreased</w:t>
      </w:r>
      <w:r w:rsidR="00DE3B8C">
        <w:rPr>
          <w:rFonts w:ascii="Times New Roman" w:hAnsi="Times New Roman" w:cs="Times New Roman"/>
        </w:rPr>
        <w:t xml:space="preserv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w:t>
      </w:r>
      <w:r w:rsidR="00EA5D20">
        <w:rPr>
          <w:rFonts w:ascii="Times New Roman" w:hAnsi="Times New Roman" w:cs="Times New Roman"/>
        </w:rPr>
        <w:t xml:space="preserve">e to </w:t>
      </w:r>
      <w:r w:rsidR="00DE3B8C">
        <w:rPr>
          <w:rFonts w:ascii="Times New Roman" w:hAnsi="Times New Roman" w:cs="Times New Roman"/>
        </w:rPr>
        <w:t>economic downturns—the</w:t>
      </w:r>
      <w:r w:rsidR="00884675">
        <w:rPr>
          <w:rFonts w:ascii="Times New Roman" w:hAnsi="Times New Roman" w:cs="Times New Roman"/>
        </w:rPr>
        <w:t xml:space="preserve">re is a clear trend over the period toward less basic assistance spending. </w:t>
      </w:r>
      <w:r w:rsidR="00E70320">
        <w:rPr>
          <w:rFonts w:ascii="Times New Roman" w:hAnsi="Times New Roman" w:cs="Times New Roman"/>
        </w:rPr>
        <w:t xml:space="preserve"> Nomi</w:t>
      </w:r>
      <w:r w:rsidR="00EA5D20">
        <w:rPr>
          <w:rFonts w:ascii="Times New Roman" w:hAnsi="Times New Roman" w:cs="Times New Roman"/>
        </w:rPr>
        <w:t xml:space="preserve">nal </w:t>
      </w:r>
      <w:r w:rsidR="00884675">
        <w:rPr>
          <w:rFonts w:ascii="Times New Roman" w:hAnsi="Times New Roman" w:cs="Times New Roman"/>
        </w:rPr>
        <w:t xml:space="preserve">basic assistance </w:t>
      </w:r>
      <w:r w:rsidR="00E70320">
        <w:rPr>
          <w:rFonts w:ascii="Times New Roman" w:hAnsi="Times New Roman" w:cs="Times New Roman"/>
        </w:rPr>
        <w:t xml:space="preserve">expenditures </w:t>
      </w:r>
      <w:commentRangeStart w:id="2"/>
      <w:r w:rsidR="00884675">
        <w:rPr>
          <w:rFonts w:ascii="Times New Roman" w:hAnsi="Times New Roman" w:cs="Times New Roman"/>
        </w:rPr>
        <w:t xml:space="preserve">decreased by 37% </w:t>
      </w:r>
      <w:commentRangeEnd w:id="2"/>
      <w:r w:rsidR="00EA5D20">
        <w:rPr>
          <w:rStyle w:val="CommentReference"/>
        </w:rPr>
        <w:commentReference w:id="2"/>
      </w:r>
      <w:r w:rsidR="00884675">
        <w:rPr>
          <w:rFonts w:ascii="Times New Roman" w:hAnsi="Times New Roman" w:cs="Times New Roman"/>
        </w:rPr>
        <w:t>between 1998 and 2013.</w:t>
      </w:r>
    </w:p>
    <w:p w14:paraId="5748BDE9" w14:textId="134BDD26" w:rsidR="0042612A" w:rsidRDefault="00343D55" w:rsidP="000908E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EA5D20">
        <w:rPr>
          <w:rFonts w:ascii="Times New Roman" w:hAnsi="Times New Roman" w:cs="Times New Roman"/>
        </w:rPr>
        <w:t>illuminates a</w:t>
      </w:r>
      <w:r w:rsidR="00B00A43">
        <w:rPr>
          <w:rFonts w:ascii="Times New Roman" w:hAnsi="Times New Roman" w:cs="Times New Roman"/>
        </w:rPr>
        <w:t xml:space="preserve"> dilemma</w:t>
      </w:r>
      <w:r w:rsidR="00A35130">
        <w:rPr>
          <w:rFonts w:ascii="Times New Roman" w:hAnsi="Times New Roman" w:cs="Times New Roman"/>
        </w:rPr>
        <w:t xml:space="preserve"> </w:t>
      </w:r>
      <w:r w:rsidR="00EA5D20">
        <w:rPr>
          <w:rFonts w:ascii="Times New Roman" w:hAnsi="Times New Roman" w:cs="Times New Roman"/>
        </w:rPr>
        <w:t xml:space="preserve">for </w:t>
      </w:r>
      <w:r w:rsidR="00A35130">
        <w:rPr>
          <w:rFonts w:ascii="Times New Roman" w:hAnsi="Times New Roman" w:cs="Times New Roman"/>
        </w:rPr>
        <w:t>paternalis</w:t>
      </w:r>
      <w:r w:rsidR="00EA5D20">
        <w:rPr>
          <w:rFonts w:ascii="Times New Roman" w:hAnsi="Times New Roman" w:cs="Times New Roman"/>
        </w:rPr>
        <w:t>tic policy</w:t>
      </w:r>
      <w:r w:rsidR="00A35130">
        <w:rPr>
          <w:rFonts w:ascii="Times New Roman" w:hAnsi="Times New Roman" w:cs="Times New Roman"/>
        </w:rPr>
        <w:t xml:space="preserve">.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w:t>
      </w:r>
      <w:r w:rsidR="00EA5D20">
        <w:rPr>
          <w:rFonts w:ascii="Times New Roman" w:hAnsi="Times New Roman" w:cs="Times New Roman"/>
        </w:rPr>
        <w:t>push</w:t>
      </w:r>
      <w:r w:rsidR="00B00A43">
        <w:rPr>
          <w:rFonts w:ascii="Times New Roman" w:hAnsi="Times New Roman" w:cs="Times New Roman"/>
        </w:rPr>
        <w:t xml:space="preserve"> low-income families into work and </w:t>
      </w:r>
      <w:r w:rsidR="004D71A4">
        <w:rPr>
          <w:rFonts w:ascii="Times New Roman" w:hAnsi="Times New Roman" w:cs="Times New Roman"/>
        </w:rPr>
        <w:t xml:space="preserve">encourage </w:t>
      </w:r>
      <w:r w:rsidR="00B00A43">
        <w:rPr>
          <w:rFonts w:ascii="Times New Roman" w:hAnsi="Times New Roman" w:cs="Times New Roman"/>
        </w:rPr>
        <w:t xml:space="preserve">self-sufficiency using requirements, sanctions, job training, and time limits. </w:t>
      </w:r>
      <w:r w:rsidR="002B50E8">
        <w:rPr>
          <w:rFonts w:ascii="Times New Roman" w:hAnsi="Times New Roman" w:cs="Times New Roman"/>
        </w:rPr>
        <w:t xml:space="preserve">Basic assistance </w:t>
      </w:r>
      <w:r w:rsidR="004D71A4">
        <w:rPr>
          <w:rFonts w:ascii="Times New Roman" w:hAnsi="Times New Roman" w:cs="Times New Roman"/>
        </w:rPr>
        <w:t>was</w:t>
      </w:r>
      <w:r w:rsidR="002B50E8">
        <w:rPr>
          <w:rFonts w:ascii="Times New Roman" w:hAnsi="Times New Roman" w:cs="Times New Roman"/>
        </w:rPr>
        <w:t xml:space="preserve">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w:t>
      </w:r>
      <w:r w:rsidR="004D71A4">
        <w:rPr>
          <w:rFonts w:ascii="Times New Roman" w:hAnsi="Times New Roman" w:cs="Times New Roman"/>
        </w:rPr>
        <w:t>since</w:t>
      </w:r>
      <w:r w:rsidR="00A35130">
        <w:rPr>
          <w:rFonts w:ascii="Times New Roman" w:hAnsi="Times New Roman" w:cs="Times New Roman"/>
        </w:rPr>
        <w:t xml:space="preserve"> </w:t>
      </w:r>
      <w:r w:rsidR="004D71A4">
        <w:rPr>
          <w:rFonts w:ascii="Times New Roman" w:hAnsi="Times New Roman" w:cs="Times New Roman"/>
        </w:rPr>
        <w:t xml:space="preserve">the creation of </w:t>
      </w:r>
      <w:r w:rsidR="00A35130">
        <w:rPr>
          <w:rFonts w:ascii="Times New Roman" w:hAnsi="Times New Roman" w:cs="Times New Roman"/>
        </w:rPr>
        <w:t xml:space="preserve">TANF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w:t>
      </w:r>
      <w:r w:rsidR="004D71A4">
        <w:rPr>
          <w:rFonts w:ascii="Times New Roman" w:hAnsi="Times New Roman" w:cs="Times New Roman"/>
        </w:rPr>
        <w:t>welfare assistance</w:t>
      </w:r>
      <w:r w:rsidR="005D2E61">
        <w:rPr>
          <w:rFonts w:ascii="Times New Roman" w:hAnsi="Times New Roman" w:cs="Times New Roman"/>
        </w:rPr>
        <w:t xml:space="preserve"> and</w:t>
      </w:r>
      <w:r w:rsidR="00AB56FA">
        <w:rPr>
          <w:rFonts w:ascii="Times New Roman" w:hAnsi="Times New Roman" w:cs="Times New Roman"/>
        </w:rPr>
        <w:t xml:space="preserve"> </w:t>
      </w:r>
      <w:r w:rsidR="00256932">
        <w:rPr>
          <w:rFonts w:ascii="Times New Roman" w:hAnsi="Times New Roman" w:cs="Times New Roman"/>
        </w:rPr>
        <w:t xml:space="preserve">the PRWORA's </w:t>
      </w:r>
      <w:r w:rsidR="004D71A4">
        <w:rPr>
          <w:rFonts w:ascii="Times New Roman" w:hAnsi="Times New Roman" w:cs="Times New Roman"/>
        </w:rPr>
        <w:t xml:space="preserve">paternalistic requirements for </w:t>
      </w:r>
      <w:r w:rsidR="00AB56FA">
        <w:rPr>
          <w:rFonts w:ascii="Times New Roman" w:hAnsi="Times New Roman" w:cs="Times New Roman"/>
        </w:rPr>
        <w:t>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168EE11" w:rsidR="00EF069D" w:rsidRDefault="00E70320" w:rsidP="009967BD">
      <w:pPr>
        <w:spacing w:line="480" w:lineRule="auto"/>
        <w:ind w:firstLine="720"/>
        <w:rPr>
          <w:rFonts w:ascii="Times New Roman" w:hAnsi="Times New Roman" w:cs="Times New Roman"/>
        </w:rPr>
      </w:pPr>
      <w:r>
        <w:rPr>
          <w:rFonts w:ascii="Times New Roman" w:hAnsi="Times New Roman" w:cs="Times New Roman"/>
        </w:rPr>
        <w:lastRenderedPageBreak/>
        <w:t>T</w:t>
      </w:r>
      <w:r w:rsidR="001A6EB7">
        <w:rPr>
          <w:rFonts w:ascii="Times New Roman" w:hAnsi="Times New Roman" w:cs="Times New Roman"/>
        </w:rPr>
        <w:t xml:space="preserve">he decrease in basic assistance spending </w:t>
      </w:r>
      <w:r>
        <w:rPr>
          <w:rFonts w:ascii="Times New Roman" w:hAnsi="Times New Roman" w:cs="Times New Roman"/>
        </w:rPr>
        <w:t>indicates</w:t>
      </w:r>
      <w:r w:rsidR="001A6EB7">
        <w:rPr>
          <w:rFonts w:ascii="Times New Roman" w:hAnsi="Times New Roman" w:cs="Times New Roman"/>
        </w:rPr>
        <w:t xml:space="preserve"> the emergence of “post-PRWORA” welfare states </w:t>
      </w:r>
      <w:r>
        <w:rPr>
          <w:rFonts w:ascii="Times New Roman" w:hAnsi="Times New Roman" w:cs="Times New Roman"/>
        </w:rPr>
        <w:t xml:space="preserve">in which </w:t>
      </w:r>
      <w:r w:rsidR="001A6EB7">
        <w:rPr>
          <w:rFonts w:ascii="Times New Roman" w:hAnsi="Times New Roman" w:cs="Times New Roman"/>
        </w:rPr>
        <w:t xml:space="preserve">basic assistance spending occupies a marginal share of </w:t>
      </w:r>
      <w:r>
        <w:rPr>
          <w:rFonts w:ascii="Times New Roman" w:hAnsi="Times New Roman" w:cs="Times New Roman"/>
        </w:rPr>
        <w:t xml:space="preserve">total </w:t>
      </w:r>
      <w:r w:rsidR="001A6EB7">
        <w:rPr>
          <w:rFonts w:ascii="Times New Roman" w:hAnsi="Times New Roman" w:cs="Times New Roman"/>
        </w:rPr>
        <w:t>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 xml:space="preserve">These states retain the PRWORA’s emphasis on work and self-sufficiency but no longer </w:t>
      </w:r>
      <w:r>
        <w:rPr>
          <w:rFonts w:ascii="Times New Roman" w:hAnsi="Times New Roman" w:cs="Times New Roman"/>
        </w:rPr>
        <w:t xml:space="preserve">make extensive use of the </w:t>
      </w:r>
      <w:r w:rsidR="00256932">
        <w:rPr>
          <w:rFonts w:ascii="Times New Roman" w:hAnsi="Times New Roman" w:cs="Times New Roman"/>
        </w:rPr>
        <w:t xml:space="preserve">work requirements associated with </w:t>
      </w:r>
      <w:r w:rsidR="00732841">
        <w:rPr>
          <w:rFonts w:ascii="Times New Roman" w:hAnsi="Times New Roman" w:cs="Times New Roman"/>
        </w:rPr>
        <w:t>cash assistance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D45D7E">
        <w:rPr>
          <w:rStyle w:val="FootnoteReference"/>
          <w:rFonts w:ascii="Times New Roman" w:hAnsi="Times New Roman" w:cs="Times New Roman"/>
        </w:rPr>
        <w:footnoteReference w:id="11"/>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t>
      </w:r>
      <w:r w:rsidR="00256932">
        <w:rPr>
          <w:rFonts w:ascii="Times New Roman" w:hAnsi="Times New Roman" w:cs="Times New Roman"/>
        </w:rPr>
        <w:t xml:space="preserve">those who advocate paternalist policies </w:t>
      </w:r>
      <w:r w:rsidR="00927A33" w:rsidRPr="00927A33">
        <w:rPr>
          <w:rFonts w:ascii="Times New Roman" w:hAnsi="Times New Roman" w:cs="Times New Roman"/>
        </w:rPr>
        <w:t xml:space="preserve">now </w:t>
      </w:r>
      <w:r w:rsidR="00256932">
        <w:rPr>
          <w:rFonts w:ascii="Times New Roman" w:hAnsi="Times New Roman" w:cs="Times New Roman"/>
        </w:rPr>
        <w:t>must</w:t>
      </w:r>
      <w:r w:rsidR="00927A33" w:rsidRPr="00927A33">
        <w:rPr>
          <w:rFonts w:ascii="Times New Roman" w:hAnsi="Times New Roman" w:cs="Times New Roman"/>
        </w:rPr>
        <w:t xml:space="preserve"> use</w:t>
      </w:r>
      <w:r w:rsidR="009967BD">
        <w:rPr>
          <w:rFonts w:ascii="Times New Roman" w:hAnsi="Times New Roman" w:cs="Times New Roman"/>
        </w:rPr>
        <w:t xml:space="preserve"> in-kind benefits to control </w:t>
      </w:r>
      <w:r w:rsidR="00256932">
        <w:rPr>
          <w:rFonts w:ascii="Times New Roman" w:hAnsi="Times New Roman" w:cs="Times New Roman"/>
        </w:rPr>
        <w:t>poor people.</w:t>
      </w:r>
    </w:p>
    <w:p w14:paraId="1E89FB87" w14:textId="583E8C8B"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 xml:space="preserve">Since TANF is a devolved program </w:t>
      </w:r>
      <w:r w:rsidR="00256932">
        <w:rPr>
          <w:rFonts w:ascii="Times New Roman" w:hAnsi="Times New Roman" w:cs="Times New Roman"/>
        </w:rPr>
        <w:t xml:space="preserve">in which </w:t>
      </w:r>
      <w:r w:rsidR="002E5F38">
        <w:rPr>
          <w:rFonts w:ascii="Times New Roman" w:hAnsi="Times New Roman" w:cs="Times New Roman"/>
        </w:rPr>
        <w:t>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t>
      </w:r>
      <w:r w:rsidR="00256932">
        <w:rPr>
          <w:rFonts w:ascii="Times New Roman" w:hAnsi="Times New Roman" w:cs="Times New Roman"/>
        </w:rPr>
        <w:t>On the basis of this analysis</w:t>
      </w:r>
      <w:r w:rsidR="00AB084C">
        <w:rPr>
          <w:rFonts w:ascii="Times New Roman" w:hAnsi="Times New Roman" w:cs="Times New Roman"/>
        </w:rPr>
        <w:t xml:space="preserve">, we </w:t>
      </w:r>
      <w:r w:rsidR="00256932">
        <w:rPr>
          <w:rFonts w:ascii="Times New Roman" w:hAnsi="Times New Roman" w:cs="Times New Roman"/>
        </w:rPr>
        <w:t>explore potential explanations for the emergence of the</w:t>
      </w:r>
      <w:r w:rsidR="00AB084C">
        <w:rPr>
          <w:rFonts w:ascii="Times New Roman" w:hAnsi="Times New Roman" w:cs="Times New Roman"/>
        </w:rPr>
        <w:t xml:space="preserve">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w:t>
      </w:r>
      <w:r w:rsidR="00627544">
        <w:rPr>
          <w:rFonts w:ascii="Times New Roman" w:hAnsi="Times New Roman" w:cs="Times New Roman"/>
        </w:rPr>
        <w:lastRenderedPageBreak/>
        <w:t xml:space="preserve">economic, </w:t>
      </w:r>
      <w:r w:rsidR="00AE1E2F">
        <w:rPr>
          <w:rFonts w:ascii="Times New Roman" w:hAnsi="Times New Roman" w:cs="Times New Roman"/>
        </w:rPr>
        <w:t xml:space="preserve">and demographic characteristics. </w:t>
      </w:r>
      <w:r w:rsidR="00256932">
        <w:rPr>
          <w:rFonts w:ascii="Times New Roman" w:hAnsi="Times New Roman" w:cs="Times New Roman"/>
        </w:rPr>
        <w:t xml:space="preserve">Our findings indicate that </w:t>
      </w:r>
      <w:r w:rsidR="009D4F56">
        <w:rPr>
          <w:rFonts w:ascii="Times New Roman" w:hAnsi="Times New Roman" w:cs="Times New Roman"/>
        </w:rPr>
        <w:t xml:space="preserve">the </w:t>
      </w:r>
      <w:r w:rsidR="00256932">
        <w:rPr>
          <w:rFonts w:ascii="Times New Roman" w:hAnsi="Times New Roman" w:cs="Times New Roman"/>
        </w:rPr>
        <w:t xml:space="preserve">typical </w:t>
      </w:r>
      <w:r w:rsidR="009D4F56">
        <w:rPr>
          <w:rFonts w:ascii="Times New Roman" w:hAnsi="Times New Roman" w:cs="Times New Roman"/>
        </w:rPr>
        <w:t xml:space="preserve">post-PRWORA state is more 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3942752D"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TANF provides</w:t>
      </w:r>
      <w:r w:rsidR="00902740" w:rsidRPr="00902740">
        <w:rPr>
          <w:rFonts w:ascii="Times New Roman" w:hAnsi="Times New Roman" w:cs="Times New Roman"/>
        </w:rPr>
        <w:t xml:space="preserve"> </w:t>
      </w:r>
      <w:r w:rsidR="00902740">
        <w:rPr>
          <w:rFonts w:ascii="Times New Roman" w:hAnsi="Times New Roman" w:cs="Times New Roman"/>
        </w:rPr>
        <w:t>a capped block grant to</w:t>
      </w:r>
      <w:r>
        <w:rPr>
          <w:rFonts w:ascii="Times New Roman" w:hAnsi="Times New Roman" w:cs="Times New Roman"/>
        </w:rPr>
        <w:t xml:space="preserve"> </w:t>
      </w:r>
      <w:r w:rsidR="00CE7DFB">
        <w:rPr>
          <w:rFonts w:ascii="Times New Roman" w:hAnsi="Times New Roman" w:cs="Times New Roman"/>
        </w:rPr>
        <w:t xml:space="preserve">each state </w:t>
      </w:r>
      <w:r w:rsidR="00D70D2E">
        <w:rPr>
          <w:rFonts w:ascii="Times New Roman" w:hAnsi="Times New Roman" w:cs="Times New Roman"/>
        </w:rPr>
        <w:t xml:space="preserve">and </w:t>
      </w:r>
      <w:r w:rsidR="00902740">
        <w:rPr>
          <w:rFonts w:ascii="Times New Roman" w:hAnsi="Times New Roman" w:cs="Times New Roman"/>
        </w:rPr>
        <w:t xml:space="preserve">broad </w:t>
      </w:r>
      <w:r>
        <w:rPr>
          <w:rFonts w:ascii="Times New Roman" w:hAnsi="Times New Roman" w:cs="Times New Roman"/>
        </w:rPr>
        <w:t>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xml:space="preserve">. </w:t>
      </w:r>
      <w:r w:rsidR="0020184C">
        <w:rPr>
          <w:rFonts w:ascii="Times New Roman" w:hAnsi="Times New Roman" w:cs="Times New Roman"/>
        </w:rPr>
        <w:t>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Pr>
          <w:rStyle w:val="FootnoteReference"/>
          <w:rFonts w:ascii="Times New Roman" w:hAnsi="Times New Roman" w:cs="Times New Roman"/>
        </w:rPr>
        <w:footnoteReference w:id="12"/>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w:t>
      </w:r>
      <w:r w:rsidR="00902740">
        <w:rPr>
          <w:rFonts w:ascii="Times New Roman" w:hAnsi="Times New Roman" w:cs="Times New Roman"/>
        </w:rPr>
        <w:t xml:space="preserve">TANF grants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D13123">
        <w:rPr>
          <w:rStyle w:val="FootnoteReference"/>
          <w:rFonts w:ascii="Times New Roman" w:hAnsi="Times New Roman" w:cs="Times New Roman"/>
        </w:rPr>
        <w:footnoteReference w:id="13"/>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w:t>
      </w:r>
      <w:r w:rsidR="00902740">
        <w:rPr>
          <w:rFonts w:ascii="Times New Roman" w:hAnsi="Times New Roman" w:cs="Times New Roman"/>
        </w:rPr>
        <w:t xml:space="preserve">a minimum federal requirement equal to </w:t>
      </w:r>
      <w:r w:rsidR="00412F64" w:rsidRPr="00917F40">
        <w:rPr>
          <w:rFonts w:ascii="Times New Roman" w:hAnsi="Times New Roman" w:cs="Times New Roman"/>
        </w:rPr>
        <w:t xml:space="preserve">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w:t>
      </w:r>
      <w:r w:rsidR="00902740">
        <w:rPr>
          <w:rFonts w:ascii="Times New Roman" w:hAnsi="Times New Roman" w:cs="Times New Roman"/>
        </w:rPr>
        <w:t xml:space="preserve">, but </w:t>
      </w:r>
      <w:r w:rsidR="00AE1E2F">
        <w:rPr>
          <w:rFonts w:ascii="Times New Roman" w:hAnsi="Times New Roman" w:cs="Times New Roman"/>
        </w:rPr>
        <w:t>can increase to 80% if an insufficient number of a state’s TANF recipients are engaged in work</w:t>
      </w:r>
      <w:r w:rsidR="00902740">
        <w:rPr>
          <w:rFonts w:ascii="Times New Roman" w:hAnsi="Times New Roman" w:cs="Times New Roman"/>
        </w:rPr>
        <w:t>-related activities</w:t>
      </w:r>
      <w:r w:rsidR="00FB5E03">
        <w:rPr>
          <w:rFonts w:ascii="Times New Roman" w:hAnsi="Times New Roman" w:cs="Times New Roman"/>
        </w:rPr>
        <w:t>.</w:t>
      </w:r>
      <w:r w:rsidR="00D13123">
        <w:rPr>
          <w:rStyle w:val="FootnoteReference"/>
          <w:rFonts w:ascii="Times New Roman" w:hAnsi="Times New Roman" w:cs="Times New Roman"/>
        </w:rPr>
        <w:footnoteReference w:id="14"/>
      </w:r>
      <w:r w:rsidR="00412F64" w:rsidRPr="00917F40">
        <w:rPr>
          <w:rFonts w:ascii="Times New Roman" w:hAnsi="Times New Roman" w:cs="Times New Roman"/>
        </w:rPr>
        <w:t xml:space="preserve"> </w:t>
      </w:r>
    </w:p>
    <w:p w14:paraId="04D7DED5" w14:textId="0A2BA8AE"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w:t>
      </w:r>
      <w:r w:rsidR="00853F81" w:rsidRPr="00917F40">
        <w:rPr>
          <w:rFonts w:ascii="Times New Roman" w:hAnsi="Times New Roman" w:cs="Times New Roman"/>
        </w:rPr>
        <w:lastRenderedPageBreak/>
        <w:t>preparation, work, and marriage; 3) Prevent and reduce the incidence of out-of-wedlock 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D13123">
        <w:rPr>
          <w:rStyle w:val="FootnoteReference"/>
          <w:rFonts w:ascii="Times New Roman" w:hAnsi="Times New Roman" w:cs="Times New Roman"/>
        </w:rPr>
        <w:footnoteReference w:id="15"/>
      </w:r>
    </w:p>
    <w:p w14:paraId="14D5BAB9" w14:textId="2709BDE0"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w:t>
      </w:r>
      <w:r w:rsidR="00902740">
        <w:rPr>
          <w:rFonts w:ascii="Times New Roman" w:hAnsi="Times New Roman" w:cs="Times New Roman"/>
        </w:rPr>
        <w:t>ies</w:t>
      </w:r>
      <w:r>
        <w:rPr>
          <w:rFonts w:ascii="Times New Roman" w:hAnsi="Times New Roman" w:cs="Times New Roman"/>
        </w:rPr>
        <w:t xml:space="preserve"> with TANF funds</w:t>
      </w:r>
      <w:r w:rsidR="004C6329">
        <w:rPr>
          <w:rFonts w:ascii="Times New Roman" w:hAnsi="Times New Roman" w:cs="Times New Roman"/>
        </w:rPr>
        <w:t xml:space="preserve">. </w:t>
      </w:r>
      <w:commentRangeStart w:id="3"/>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D13123">
        <w:rPr>
          <w:rStyle w:val="FootnoteReference"/>
          <w:rFonts w:ascii="Times New Roman" w:hAnsi="Times New Roman" w:cs="Times New Roman"/>
        </w:rPr>
        <w:footnoteReference w:id="16"/>
      </w:r>
      <w:commentRangeEnd w:id="3"/>
      <w:r w:rsidR="00902740">
        <w:rPr>
          <w:rStyle w:val="CommentReference"/>
        </w:rPr>
        <w:commentReference w:id="3"/>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6CF737AC" w:rsidR="00962A6D" w:rsidRDefault="00767DAA" w:rsidP="00D00835">
      <w:pPr>
        <w:spacing w:line="480" w:lineRule="auto"/>
        <w:rPr>
          <w:rFonts w:ascii="Times New Roman" w:hAnsi="Times New Roman" w:cs="Times New Roman"/>
        </w:rPr>
      </w:pPr>
      <w:r>
        <w:rPr>
          <w:rFonts w:ascii="Times New Roman" w:hAnsi="Times New Roman" w:cs="Times New Roman"/>
        </w:rPr>
        <w:tab/>
      </w:r>
      <w:r w:rsidR="00902740">
        <w:rPr>
          <w:rFonts w:ascii="Times New Roman" w:hAnsi="Times New Roman" w:cs="Times New Roman"/>
        </w:rPr>
        <w:t>Our analysis</w:t>
      </w:r>
      <w:r w:rsidR="00FE7877">
        <w:rPr>
          <w:rFonts w:ascii="Times New Roman" w:hAnsi="Times New Roman" w:cs="Times New Roman"/>
        </w:rPr>
        <w:t xml:space="preserve"> group</w:t>
      </w:r>
      <w:r w:rsidR="00902740">
        <w:rPr>
          <w:rFonts w:ascii="Times New Roman" w:hAnsi="Times New Roman" w:cs="Times New Roman"/>
        </w:rPr>
        <w:t>s</w:t>
      </w:r>
      <w:r w:rsidR="00FE7877">
        <w:rPr>
          <w:rFonts w:ascii="Times New Roman" w:hAnsi="Times New Roman" w:cs="Times New Roman"/>
        </w:rPr>
        <w:t xml:space="preserve"> TANF </w:t>
      </w:r>
      <w:r w:rsidR="00356790">
        <w:rPr>
          <w:rFonts w:ascii="Times New Roman" w:hAnsi="Times New Roman" w:cs="Times New Roman"/>
        </w:rPr>
        <w:t>expenditures</w:t>
      </w:r>
      <w:r w:rsidR="00FE7877">
        <w:rPr>
          <w:rFonts w:ascii="Times New Roman" w:hAnsi="Times New Roman" w:cs="Times New Roman"/>
        </w:rPr>
        <w:t xml:space="preserve"> into ten categories.</w:t>
      </w:r>
      <w:r w:rsidR="00FE7877">
        <w:rPr>
          <w:rStyle w:val="FootnoteReference"/>
          <w:rFonts w:ascii="Times New Roman" w:hAnsi="Times New Roman" w:cs="Times New Roman"/>
        </w:rPr>
        <w:footnoteReference w:id="17"/>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902740">
        <w:rPr>
          <w:rFonts w:ascii="Times New Roman" w:hAnsi="Times New Roman" w:cs="Times New Roman"/>
        </w:rPr>
        <w:t xml:space="preserve"> and depicts national trends in TANF spending over time.</w:t>
      </w:r>
      <w:r w:rsidR="008B3DCB">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Pr>
          <w:rStyle w:val="FootnoteReference"/>
          <w:rFonts w:ascii="Times New Roman" w:hAnsi="Times New Roman" w:cs="Times New Roman"/>
        </w:rPr>
        <w:footnoteReference w:id="18"/>
      </w:r>
      <w:r w:rsidR="00E84FF2">
        <w:rPr>
          <w:rFonts w:ascii="Times New Roman" w:hAnsi="Times New Roman" w:cs="Times New Roman"/>
        </w:rPr>
        <w:t xml:space="preserve"> </w:t>
      </w:r>
      <w:r w:rsidR="00902740">
        <w:rPr>
          <w:rFonts w:ascii="Times New Roman" w:hAnsi="Times New Roman" w:cs="Times New Roman"/>
        </w:rPr>
        <w:t>A</w:t>
      </w:r>
      <w:r w:rsidR="00487E65">
        <w:rPr>
          <w:rFonts w:ascii="Times New Roman" w:hAnsi="Times New Roman" w:cs="Times New Roman"/>
        </w:rPr>
        <w:t>verage proportional basic assistance expenditures decreased from</w:t>
      </w:r>
      <w:r w:rsidR="00962A6D">
        <w:rPr>
          <w:rFonts w:ascii="Times New Roman" w:hAnsi="Times New Roman" w:cs="Times New Roman"/>
        </w:rPr>
        <w:t xml:space="preserve"> comprising an average of 55% of </w:t>
      </w:r>
      <w:r w:rsidR="00962A6D">
        <w:rPr>
          <w:rFonts w:ascii="Times New Roman" w:hAnsi="Times New Roman" w:cs="Times New Roman"/>
        </w:rPr>
        <w:lastRenderedPageBreak/>
        <w:t xml:space="preserve">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w:t>
      </w:r>
      <w:r w:rsidR="00902740">
        <w:rPr>
          <w:rFonts w:ascii="Times New Roman" w:hAnsi="Times New Roman" w:cs="Times New Roman"/>
        </w:rPr>
        <w:t xml:space="preserve">use their TANF grants to </w:t>
      </w:r>
      <w:r w:rsidR="00962A6D">
        <w:rPr>
          <w:rFonts w:ascii="Times New Roman" w:hAnsi="Times New Roman" w:cs="Times New Roman"/>
        </w:rPr>
        <w:t xml:space="preserve">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 xml:space="preserve">Of the five categories that </w:t>
      </w:r>
      <w:r w:rsidR="0059563C">
        <w:rPr>
          <w:rFonts w:ascii="Times New Roman" w:hAnsi="Times New Roman" w:cs="Times New Roman"/>
        </w:rPr>
        <w:lastRenderedPageBreak/>
        <w:t>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3BFE77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902740">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 xml:space="preserve">By FY 2013, however, the three categories collectively comprised 14.7% of the average state’s </w:t>
      </w:r>
      <w:r>
        <w:rPr>
          <w:rFonts w:ascii="Times New Roman" w:hAnsi="Times New Roman" w:cs="Times New Roman"/>
        </w:rPr>
        <w:lastRenderedPageBreak/>
        <w:t>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0E633CF" w14:textId="631FA549" w:rsidR="00C8034D"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w:t>
      </w:r>
      <w:r w:rsidR="00902740">
        <w:rPr>
          <w:rFonts w:ascii="Times New Roman" w:hAnsi="Times New Roman" w:cs="Times New Roman"/>
        </w:rPr>
        <w:t xml:space="preserve">individual </w:t>
      </w:r>
      <w:r w:rsidR="003C0C9C">
        <w:rPr>
          <w:rFonts w:ascii="Times New Roman" w:hAnsi="Times New Roman" w:cs="Times New Roman"/>
        </w:rPr>
        <w:t>state</w:t>
      </w:r>
      <w:r w:rsidR="00902740">
        <w:rPr>
          <w:rFonts w:ascii="Times New Roman" w:hAnsi="Times New Roman" w:cs="Times New Roman"/>
        </w:rPr>
        <w:t>'</w:t>
      </w:r>
      <w:r w:rsidR="003C0C9C">
        <w:rPr>
          <w:rFonts w:ascii="Times New Roman" w:hAnsi="Times New Roman" w:cs="Times New Roman"/>
        </w:rPr>
        <w:t>s</w:t>
      </w:r>
      <w:r w:rsidR="00902740">
        <w:rPr>
          <w:rFonts w:ascii="Times New Roman" w:hAnsi="Times New Roman" w:cs="Times New Roman"/>
        </w:rPr>
        <w:t xml:space="preserve"> actions reflected th</w:t>
      </w:r>
      <w:r w:rsidR="00902740">
        <w:rPr>
          <w:rFonts w:ascii="Times New Roman" w:hAnsi="Times New Roman" w:cs="Times New Roman"/>
        </w:rPr>
        <w:t>ese</w:t>
      </w:r>
      <w:r w:rsidR="00902740">
        <w:rPr>
          <w:rFonts w:ascii="Times New Roman" w:hAnsi="Times New Roman" w:cs="Times New Roman"/>
        </w:rPr>
        <w:t xml:space="preserve"> trend</w:t>
      </w:r>
      <w:r w:rsidR="00902740">
        <w:rPr>
          <w:rFonts w:ascii="Times New Roman" w:hAnsi="Times New Roman" w:cs="Times New Roman"/>
        </w:rPr>
        <w:t>s</w:t>
      </w:r>
      <w:r w:rsidR="00902740">
        <w:rPr>
          <w:rFonts w:ascii="Times New Roman" w:hAnsi="Times New Roman" w:cs="Times New Roman"/>
        </w:rPr>
        <w:t xml:space="preserve"> varied.  </w:t>
      </w:r>
    </w:p>
    <w:p w14:paraId="68096FB7" w14:textId="1732C731" w:rsidR="000F7B80" w:rsidRPr="006E0FB9" w:rsidRDefault="00BE360E" w:rsidP="006E0FB9">
      <w:pPr>
        <w:spacing w:line="480" w:lineRule="auto"/>
        <w:ind w:firstLine="720"/>
        <w:rPr>
          <w:rFonts w:ascii="Times New Roman" w:hAnsi="Times New Roman" w:cs="Times New Roman"/>
        </w:rPr>
      </w:pPr>
      <w:r>
        <w:rPr>
          <w:rFonts w:ascii="Times New Roman" w:hAnsi="Times New Roman" w:cs="Times New Roman"/>
        </w:rPr>
        <w:t>T</w:t>
      </w:r>
      <w:r w:rsidR="006E0FB9">
        <w:rPr>
          <w:rFonts w:ascii="Times New Roman" w:hAnsi="Times New Roman" w:cs="Times New Roman"/>
        </w:rPr>
        <w:t xml:space="preserve">o more closely examine state-level trends over time, Figure 5 provides annual box plots of basic assistance spending. Over time, the distribution of state spending remained relatively constant </w:t>
      </w:r>
      <w:r>
        <w:rPr>
          <w:rFonts w:ascii="Times New Roman" w:hAnsi="Times New Roman" w:cs="Times New Roman"/>
        </w:rPr>
        <w:t xml:space="preserve">even </w:t>
      </w:r>
      <w:r w:rsidR="006E0FB9">
        <w:rPr>
          <w:rFonts w:ascii="Times New Roman" w:hAnsi="Times New Roman" w:cs="Times New Roman"/>
        </w:rPr>
        <w:t>as it shifted downward</w:t>
      </w:r>
      <w:r w:rsidR="00346A83">
        <w:rPr>
          <w:rFonts w:ascii="Times New Roman" w:hAnsi="Times New Roman" w:cs="Times New Roman"/>
        </w:rPr>
        <w:t>.</w:t>
      </w:r>
      <w:r w:rsidR="00346A83">
        <w:rPr>
          <w:rStyle w:val="FootnoteReference"/>
          <w:rFonts w:ascii="Times New Roman" w:hAnsi="Times New Roman" w:cs="Times New Roman"/>
        </w:rPr>
        <w:footnoteReference w:id="19"/>
      </w:r>
      <w:r w:rsidR="00346A83">
        <w:rPr>
          <w:rFonts w:ascii="Times New Roman" w:hAnsi="Times New Roman" w:cs="Times New Roman"/>
        </w:rPr>
        <w:t xml:space="preserve"> </w:t>
      </w:r>
      <w:r w:rsidR="006D1415">
        <w:rPr>
          <w:rFonts w:ascii="Times New Roman" w:hAnsi="Times New Roman" w:cs="Times New Roman"/>
        </w:rPr>
        <w:t xml:space="preserve">The standard deviations of annual proportional basic </w:t>
      </w:r>
      <w:r w:rsidR="006D1415">
        <w:rPr>
          <w:rFonts w:ascii="Times New Roman" w:hAnsi="Times New Roman" w:cs="Times New Roman"/>
        </w:rPr>
        <w:lastRenderedPageBreak/>
        <w:t xml:space="preserve">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500377E5"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variation of the distribution remained largely cons</w:t>
      </w:r>
      <w:r w:rsidR="00BE360E">
        <w:rPr>
          <w:rFonts w:ascii="Times New Roman" w:hAnsi="Times New Roman" w:cs="Times New Roman"/>
        </w:rPr>
        <w:t>istent</w:t>
      </w:r>
      <w:r w:rsidR="00626F6F">
        <w:rPr>
          <w:rFonts w:ascii="Times New Roman" w:hAnsi="Times New Roman" w:cs="Times New Roman"/>
        </w:rPr>
        <w:t xml:space="preserve">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As states decreased basic assistance spending, the order of state</w:t>
      </w:r>
      <w:r w:rsidR="00BE360E">
        <w:rPr>
          <w:rFonts w:ascii="Times New Roman" w:hAnsi="Times New Roman" w:cs="Times New Roman"/>
        </w:rPr>
        <w:t xml:space="preserve"> </w:t>
      </w:r>
      <w:r w:rsidR="007939C0">
        <w:rPr>
          <w:rFonts w:ascii="Times New Roman" w:hAnsi="Times New Roman" w:cs="Times New Roman"/>
        </w:rPr>
        <w:t>s</w:t>
      </w:r>
      <w:r w:rsidR="00BE360E">
        <w:rPr>
          <w:rFonts w:ascii="Times New Roman" w:hAnsi="Times New Roman" w:cs="Times New Roman"/>
        </w:rPr>
        <w:t>pending on basic assistance</w:t>
      </w:r>
      <w:r w:rsidR="007939C0">
        <w:rPr>
          <w:rFonts w:ascii="Times New Roman" w:hAnsi="Times New Roman" w:cs="Times New Roman"/>
        </w:rPr>
        <w:t xml:space="preserve"> was reshuffled, with relatively higher spending states becoming relatively lower spending states and </w:t>
      </w:r>
      <w:r w:rsidR="007939C0">
        <w:rPr>
          <w:rFonts w:ascii="Times New Roman" w:hAnsi="Times New Roman" w:cs="Times New Roman"/>
        </w:rPr>
        <w:lastRenderedPageBreak/>
        <w:t>vice versa (</w:t>
      </w:r>
      <w:commentRangeStart w:id="4"/>
      <w:r w:rsidR="007939C0">
        <w:rPr>
          <w:rFonts w:ascii="Times New Roman" w:hAnsi="Times New Roman" w:cs="Times New Roman"/>
        </w:rPr>
        <w:t xml:space="preserve">Figure </w:t>
      </w:r>
      <w:r w:rsidR="00DB4D9C">
        <w:rPr>
          <w:rFonts w:ascii="Times New Roman" w:hAnsi="Times New Roman" w:cs="Times New Roman"/>
        </w:rPr>
        <w:t>6</w:t>
      </w:r>
      <w:commentRangeEnd w:id="4"/>
      <w:r w:rsidR="00BE360E">
        <w:rPr>
          <w:rStyle w:val="CommentReference"/>
        </w:rPr>
        <w:commentReference w:id="4"/>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2517DEBD" w:rsidR="00767DAA" w:rsidRDefault="00427E86" w:rsidP="00DE41E4">
      <w:pPr>
        <w:spacing w:line="480" w:lineRule="auto"/>
        <w:jc w:val="center"/>
        <w:rPr>
          <w:rFonts w:ascii="Times New Roman" w:hAnsi="Times New Roman" w:cs="Times New Roman"/>
        </w:rPr>
      </w:pPr>
      <w:r>
        <w:rPr>
          <w:rFonts w:ascii="Times New Roman" w:hAnsi="Times New Roman" w:cs="Times New Roman"/>
          <w:b/>
        </w:rPr>
        <w:lastRenderedPageBreak/>
        <w:t>Post-PRWORA State</w:t>
      </w:r>
      <w:r w:rsidR="00CD246A">
        <w:rPr>
          <w:rFonts w:ascii="Times New Roman" w:hAnsi="Times New Roman" w:cs="Times New Roman"/>
          <w:b/>
        </w:rPr>
        <w:t>s</w:t>
      </w:r>
    </w:p>
    <w:p w14:paraId="4EE3A97B" w14:textId="78F0A3DD"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descriptive analysis</w:t>
      </w:r>
      <w:r w:rsidR="00140BAD">
        <w:rPr>
          <w:rFonts w:ascii="Times New Roman" w:hAnsi="Times New Roman" w:cs="Times New Roman"/>
        </w:rPr>
        <w:t xml:space="preserve"> demonstrated that states did not decrease basic assistance expenditures in lock-step. Rather, they simultaneously participated in </w:t>
      </w:r>
      <w:r w:rsidR="00BE360E">
        <w:rPr>
          <w:rFonts w:ascii="Times New Roman" w:hAnsi="Times New Roman" w:cs="Times New Roman"/>
        </w:rPr>
        <w:t>an</w:t>
      </w:r>
      <w:r w:rsidR="00140BAD">
        <w:rPr>
          <w:rFonts w:ascii="Times New Roman" w:hAnsi="Times New Roman" w:cs="Times New Roman"/>
        </w:rPr>
        <w:t xml:space="preserv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w:t>
      </w:r>
      <w:commentRangeStart w:id="5"/>
      <w:r w:rsidR="00140BAD">
        <w:rPr>
          <w:rFonts w:ascii="Times New Roman" w:hAnsi="Times New Roman" w:cs="Times New Roman"/>
        </w:rPr>
        <w:t xml:space="preserve">post-PRWORA </w:t>
      </w:r>
      <w:commentRangeEnd w:id="5"/>
      <w:r w:rsidR="00C3688B">
        <w:rPr>
          <w:rStyle w:val="CommentReference"/>
        </w:rPr>
        <w:commentReference w:id="5"/>
      </w:r>
      <w:r w:rsidR="00140BAD">
        <w:rPr>
          <w:rFonts w:ascii="Times New Roman" w:hAnsi="Times New Roman" w:cs="Times New Roman"/>
        </w:rPr>
        <w:t xml:space="preserve">state” that has </w:t>
      </w:r>
      <w:r w:rsidR="00C83C33">
        <w:rPr>
          <w:rFonts w:ascii="Times New Roman" w:hAnsi="Times New Roman" w:cs="Times New Roman"/>
        </w:rPr>
        <w:t xml:space="preserve">altered its cash assistance programs to such an extent that </w:t>
      </w:r>
      <w:r w:rsidR="00FC1A4B">
        <w:rPr>
          <w:rFonts w:ascii="Times New Roman" w:hAnsi="Times New Roman" w:cs="Times New Roman"/>
        </w:rPr>
        <w:t>they</w:t>
      </w:r>
      <w:r w:rsidR="00C83C33">
        <w:rPr>
          <w:rFonts w:ascii="Times New Roman" w:hAnsi="Times New Roman" w:cs="Times New Roman"/>
        </w:rPr>
        <w:t xml:space="preserve"> no longer </w:t>
      </w:r>
      <w:r w:rsidR="00C83C33">
        <w:rPr>
          <w:rFonts w:ascii="Times New Roman" w:hAnsi="Times New Roman" w:cs="Times New Roman"/>
        </w:rPr>
        <w:t xml:space="preserve">reflect the paternalist's assumption that </w:t>
      </w:r>
      <w:r w:rsidR="00FC1A4B">
        <w:rPr>
          <w:rFonts w:ascii="Times New Roman" w:hAnsi="Times New Roman" w:cs="Times New Roman"/>
        </w:rPr>
        <w:t>was the foundation of the PRWORA</w:t>
      </w:r>
      <w:r w:rsidR="00FC1A4B">
        <w:rPr>
          <w:rFonts w:ascii="Times New Roman" w:hAnsi="Times New Roman" w:cs="Times New Roman"/>
        </w:rPr>
        <w:t xml:space="preserve"> -- that </w:t>
      </w:r>
      <w:r w:rsidR="00C83C33">
        <w:rPr>
          <w:rFonts w:ascii="Times New Roman" w:hAnsi="Times New Roman" w:cs="Times New Roman"/>
        </w:rPr>
        <w:t xml:space="preserve">welfare assistance is </w:t>
      </w:r>
      <w:r w:rsidR="00FC1A4B">
        <w:rPr>
          <w:rFonts w:ascii="Times New Roman" w:hAnsi="Times New Roman" w:cs="Times New Roman"/>
        </w:rPr>
        <w:t>a</w:t>
      </w:r>
      <w:r w:rsidR="00140BAD">
        <w:rPr>
          <w:rFonts w:ascii="Times New Roman" w:hAnsi="Times New Roman" w:cs="Times New Roman"/>
        </w:rPr>
        <w:t xml:space="preserve"> link </w:t>
      </w:r>
      <w:r w:rsidR="00C83C33">
        <w:rPr>
          <w:rFonts w:ascii="Times New Roman" w:hAnsi="Times New Roman" w:cs="Times New Roman"/>
        </w:rPr>
        <w:t>t</w:t>
      </w:r>
      <w:r w:rsidR="0050753A">
        <w:rPr>
          <w:rFonts w:ascii="Times New Roman" w:hAnsi="Times New Roman" w:cs="Times New Roman"/>
        </w:rPr>
        <w:t xml:space="preserve">hat can be exploited to </w:t>
      </w:r>
      <w:r w:rsidR="00FC1A4B">
        <w:rPr>
          <w:rFonts w:ascii="Times New Roman" w:hAnsi="Times New Roman" w:cs="Times New Roman"/>
        </w:rPr>
        <w:t xml:space="preserve">control and </w:t>
      </w:r>
      <w:r w:rsidR="00C83C33">
        <w:rPr>
          <w:rFonts w:ascii="Times New Roman" w:hAnsi="Times New Roman" w:cs="Times New Roman"/>
        </w:rPr>
        <w:t>direct the behavior of poor</w:t>
      </w:r>
      <w:r w:rsidR="00C83C33">
        <w:rPr>
          <w:rFonts w:ascii="Times New Roman" w:hAnsi="Times New Roman" w:cs="Times New Roman"/>
        </w:rPr>
        <w:t xml:space="preserve"> people.  </w:t>
      </w:r>
      <w:r w:rsidR="00140BAD">
        <w:rPr>
          <w:rFonts w:ascii="Times New Roman" w:hAnsi="Times New Roman" w:cs="Times New Roman"/>
        </w:rPr>
        <w:t xml:space="preserve"> </w:t>
      </w:r>
      <w:r w:rsidR="007540E5">
        <w:rPr>
          <w:rFonts w:ascii="Times New Roman" w:hAnsi="Times New Roman" w:cs="Times New Roman"/>
        </w:rPr>
        <w:t>Post-PRWORA</w:t>
      </w:r>
      <w:r w:rsidR="006645EB">
        <w:rPr>
          <w:rFonts w:ascii="Times New Roman" w:hAnsi="Times New Roman" w:cs="Times New Roman"/>
        </w:rPr>
        <w:t xml:space="preserve"> 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78757971"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w:t>
      </w:r>
      <w:r w:rsidR="00BE360E">
        <w:rPr>
          <w:rFonts w:ascii="Times New Roman" w:hAnsi="Times New Roman" w:cs="Times New Roman"/>
        </w:rPr>
        <w:t xml:space="preserve"> program</w:t>
      </w:r>
      <w:r w:rsidRPr="00917F40">
        <w:rPr>
          <w:rFonts w:ascii="Times New Roman" w:hAnsi="Times New Roman" w:cs="Times New Roman"/>
        </w:rPr>
        <w:t>-specific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0DC5DF59" w14:textId="4E04D044" w:rsidR="00A60D2D" w:rsidRPr="00917F40" w:rsidRDefault="00A60D2D"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Two reinforcing strands in the </w:t>
      </w:r>
      <w:ins w:id="6" w:author="admin" w:date="2018-08-22T16:25:00Z">
        <w:r w:rsidR="00C83231">
          <w:rPr>
            <w:rFonts w:ascii="Times New Roman" w:hAnsi="Times New Roman" w:cs="Times New Roman"/>
          </w:rPr>
          <w:t xml:space="preserve">social policy </w:t>
        </w:r>
      </w:ins>
      <w:r w:rsidRPr="00917F40">
        <w:rPr>
          <w:rFonts w:ascii="Times New Roman" w:hAnsi="Times New Roman" w:cs="Times New Roman"/>
        </w:rPr>
        <w:t xml:space="preserve">literature are especially significant when considering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 xml:space="preserve">basic assistance </w:t>
      </w:r>
      <w:r w:rsidRPr="00917F40">
        <w:rPr>
          <w:rFonts w:ascii="Times New Roman" w:hAnsi="Times New Roman" w:cs="Times New Roman"/>
        </w:rPr>
        <w:lastRenderedPageBreak/>
        <w:t>expenditures. The first concerns the role of racial prejudice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Drawing on national survey data and a </w:t>
      </w:r>
      <w:r w:rsidR="00C83231">
        <w:rPr>
          <w:rFonts w:ascii="Times New Roman" w:hAnsi="Times New Roman" w:cs="Times New Roman"/>
        </w:rPr>
        <w:t>survey</w:t>
      </w:r>
      <w:r w:rsidR="00C83231" w:rsidRPr="00917F40">
        <w:rPr>
          <w:rFonts w:ascii="Times New Roman" w:hAnsi="Times New Roman" w:cs="Times New Roman"/>
        </w:rPr>
        <w:t xml:space="preserve"> </w:t>
      </w:r>
      <w:r w:rsidRPr="00917F40">
        <w:rPr>
          <w:rFonts w:ascii="Times New Roman" w:hAnsi="Times New Roman" w:cs="Times New Roman"/>
        </w:rPr>
        <w:t xml:space="preserve">experiment, Gilens </w:t>
      </w:r>
      <w:r w:rsidR="00C83231">
        <w:rPr>
          <w:rFonts w:ascii="Times New Roman" w:hAnsi="Times New Roman" w:cs="Times New Roman"/>
        </w:rPr>
        <w:t xml:space="preserve">(1996) </w:t>
      </w:r>
      <w:r w:rsidRPr="00917F40">
        <w:rPr>
          <w:rFonts w:ascii="Times New Roman" w:hAnsi="Times New Roman" w:cs="Times New Roman"/>
        </w:rPr>
        <w:t xml:space="preserve">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314960">
        <w:rPr>
          <w:rStyle w:val="FootnoteReference"/>
          <w:rFonts w:ascii="Times New Roman" w:hAnsi="Times New Roman" w:cs="Times New Roman"/>
        </w:rPr>
        <w:footnoteReference w:id="20"/>
      </w:r>
      <w:r w:rsidRPr="00917F40">
        <w:rPr>
          <w:rFonts w:ascii="Times New Roman" w:hAnsi="Times New Roman" w:cs="Times New Roman"/>
        </w:rPr>
        <w:t xml:space="preserve"> 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restrictiveness of states’ TANF policies. </w:t>
      </w:r>
      <w:r w:rsidR="00C83231">
        <w:rPr>
          <w:rFonts w:ascii="Times New Roman" w:hAnsi="Times New Roman" w:cs="Times New Roman"/>
        </w:rPr>
        <w:t xml:space="preserve">For example, </w:t>
      </w:r>
      <w:r w:rsidRPr="00917F40">
        <w:rPr>
          <w:rFonts w:ascii="Times New Roman" w:hAnsi="Times New Roman" w:cs="Times New Roman"/>
        </w:rPr>
        <w:t>Soss et al. (2001</w:t>
      </w:r>
      <w:r w:rsidR="00370C0D" w:rsidRPr="00917F40">
        <w:rPr>
          <w:rFonts w:ascii="Times New Roman" w:hAnsi="Times New Roman" w:cs="Times New Roman"/>
        </w:rPr>
        <w:t xml:space="preserve">) </w:t>
      </w:r>
      <w:r w:rsidRPr="00917F40">
        <w:rPr>
          <w:rFonts w:ascii="Times New Roman" w:hAnsi="Times New Roman" w:cs="Times New Roman"/>
        </w:rPr>
        <w:t xml:space="preserve">note significant positive relationships between the proportion of African Americans receiving TANF benefits in a state and the probability </w:t>
      </w:r>
      <w:r w:rsidR="00C83231">
        <w:rPr>
          <w:rFonts w:ascii="Times New Roman" w:hAnsi="Times New Roman" w:cs="Times New Roman"/>
        </w:rPr>
        <w:t xml:space="preserve">that the </w:t>
      </w:r>
      <w:r w:rsidRPr="00917F40">
        <w:rPr>
          <w:rFonts w:ascii="Times New Roman" w:hAnsi="Times New Roman" w:cs="Times New Roman"/>
        </w:rPr>
        <w:t>state adopt</w:t>
      </w:r>
      <w:r w:rsidR="00C83231">
        <w:rPr>
          <w:rFonts w:ascii="Times New Roman" w:hAnsi="Times New Roman" w:cs="Times New Roman"/>
        </w:rPr>
        <w:t>s</w:t>
      </w:r>
      <w:r w:rsidRPr="00917F40">
        <w:rPr>
          <w:rFonts w:ascii="Times New Roman" w:hAnsi="Times New Roman" w:cs="Times New Roman"/>
        </w:rPr>
        <w:t xml:space="preserve">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and the probability </w:t>
      </w:r>
      <w:r w:rsidR="00C83231">
        <w:rPr>
          <w:rFonts w:ascii="Times New Roman" w:hAnsi="Times New Roman" w:cs="Times New Roman"/>
        </w:rPr>
        <w:t xml:space="preserve">that </w:t>
      </w:r>
      <w:r w:rsidRPr="00917F40">
        <w:rPr>
          <w:rFonts w:ascii="Times New Roman" w:hAnsi="Times New Roman" w:cs="Times New Roman"/>
        </w:rPr>
        <w:t>a state adopt</w:t>
      </w:r>
      <w:r w:rsidR="00C83231">
        <w:rPr>
          <w:rFonts w:ascii="Times New Roman" w:hAnsi="Times New Roman" w:cs="Times New Roman"/>
        </w:rPr>
        <w:t>s</w:t>
      </w:r>
      <w:r w:rsidRPr="00917F40">
        <w:rPr>
          <w:rFonts w:ascii="Times New Roman" w:hAnsi="Times New Roman" w:cs="Times New Roman"/>
        </w:rPr>
        <w:t xml:space="preserve"> stricter time limits on TANF benefi</w:t>
      </w:r>
      <w:r w:rsidR="00CE6293" w:rsidRPr="00917F40">
        <w:rPr>
          <w:rFonts w:ascii="Times New Roman" w:hAnsi="Times New Roman" w:cs="Times New Roman"/>
        </w:rPr>
        <w:t>ts and a family cap on benefits.</w:t>
      </w:r>
      <w:r w:rsidR="00314960">
        <w:rPr>
          <w:rStyle w:val="FootnoteReference"/>
          <w:rFonts w:ascii="Times New Roman" w:hAnsi="Times New Roman" w:cs="Times New Roman"/>
        </w:rPr>
        <w:footnoteReference w:id="21"/>
      </w:r>
      <w:r w:rsidR="00CE6293" w:rsidRPr="00917F40">
        <w:rPr>
          <w:rFonts w:ascii="Times New Roman" w:hAnsi="Times New Roman" w:cs="Times New Roman"/>
        </w:rPr>
        <w:t xml:space="preserve"> </w:t>
      </w:r>
      <w:r w:rsidRPr="00917F40">
        <w:rPr>
          <w:rFonts w:ascii="Times New Roman" w:hAnsi="Times New Roman" w:cs="Times New Roman"/>
        </w:rPr>
        <w:t>Fellowes and Rowe (2004) find that</w:t>
      </w:r>
      <w:r w:rsidR="00BE4E52" w:rsidRPr="00917F40">
        <w:rPr>
          <w:rFonts w:ascii="Times New Roman" w:hAnsi="Times New Roman" w:cs="Times New Roman"/>
        </w:rPr>
        <w:t>, on average,</w:t>
      </w:r>
      <w:r w:rsidRPr="00917F40">
        <w:rPr>
          <w:rFonts w:ascii="Times New Roman" w:hAnsi="Times New Roman" w:cs="Times New Roman"/>
        </w:rPr>
        <w:t xml:space="preserve"> </w:t>
      </w:r>
      <w:r w:rsidR="00BE4E52" w:rsidRPr="00917F40">
        <w:rPr>
          <w:rFonts w:ascii="Times New Roman" w:hAnsi="Times New Roman" w:cs="Times New Roman"/>
        </w:rPr>
        <w:t>an increase</w:t>
      </w:r>
      <w:r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w:t>
      </w:r>
      <w:r w:rsidR="009A61BE" w:rsidRPr="00917F40">
        <w:rPr>
          <w:rFonts w:ascii="Times New Roman" w:hAnsi="Times New Roman" w:cs="Times New Roman"/>
        </w:rPr>
        <w:lastRenderedPageBreak/>
        <w:t xml:space="preserve">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eligibility criteria</w:t>
      </w:r>
      <w:r w:rsidR="009A4220">
        <w:rPr>
          <w:rFonts w:ascii="Times New Roman" w:hAnsi="Times New Roman" w:cs="Times New Roman"/>
        </w:rPr>
        <w:t>.</w:t>
      </w:r>
      <w:r w:rsidR="00314960">
        <w:rPr>
          <w:rStyle w:val="FootnoteReference"/>
          <w:rFonts w:ascii="Times New Roman" w:hAnsi="Times New Roman" w:cs="Times New Roman"/>
        </w:rPr>
        <w:footnoteReference w:id="22"/>
      </w:r>
    </w:p>
    <w:p w14:paraId="43661C0E" w14:textId="7C3DC5FB"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C83231">
        <w:rPr>
          <w:rFonts w:ascii="Times New Roman" w:hAnsi="Times New Roman" w:cs="Times New Roman"/>
        </w:rPr>
        <w:t>We</w:t>
      </w:r>
      <w:r w:rsidR="005941A0">
        <w:rPr>
          <w:rFonts w:ascii="Times New Roman" w:hAnsi="Times New Roman" w:cs="Times New Roman"/>
        </w:rPr>
        <w:t xml:space="preserve"> hypothesize that</w:t>
      </w:r>
      <w:r w:rsidR="00C877CD">
        <w:rPr>
          <w:rFonts w:ascii="Times New Roman" w:hAnsi="Times New Roman" w:cs="Times New Roman"/>
        </w:rPr>
        <w:t xml:space="preserve"> </w:t>
      </w:r>
      <w:r w:rsidR="000E74A5">
        <w:rPr>
          <w:rFonts w:ascii="Times New Roman" w:hAnsi="Times New Roman" w:cs="Times New Roman"/>
        </w:rPr>
        <w:t xml:space="preserve">states with greater proportions of African Americans or Hispanics in their TANF caseload spend </w:t>
      </w:r>
      <w:r w:rsidR="00C83231">
        <w:rPr>
          <w:rFonts w:ascii="Times New Roman" w:hAnsi="Times New Roman" w:cs="Times New Roman"/>
        </w:rPr>
        <w:t xml:space="preserve">a lower proportion of their TANF grants on </w:t>
      </w:r>
      <w:r w:rsidR="000E74A5">
        <w:rPr>
          <w:rFonts w:ascii="Times New Roman" w:hAnsi="Times New Roman" w:cs="Times New Roman"/>
        </w:rPr>
        <w:t xml:space="preserve"> basic assistance</w:t>
      </w:r>
      <w:r w:rsidR="005941A0">
        <w:rPr>
          <w:rFonts w:ascii="Times New Roman" w:hAnsi="Times New Roman" w:cs="Times New Roman"/>
        </w:rPr>
        <w:t xml:space="preserve">. </w:t>
      </w:r>
      <w:r w:rsidR="00CE6293" w:rsidRPr="00917F40">
        <w:rPr>
          <w:rFonts w:ascii="Times New Roman" w:eastAsia="Times New Roman" w:hAnsi="Times New Roman" w:cs="Times New Roman"/>
        </w:rPr>
        <w:t xml:space="preserve">The </w:t>
      </w:r>
      <w:r w:rsidR="00C83231">
        <w:rPr>
          <w:rFonts w:ascii="Times New Roman" w:eastAsia="Times New Roman" w:hAnsi="Times New Roman" w:cs="Times New Roman"/>
        </w:rPr>
        <w:t xml:space="preserve">variable </w:t>
      </w:r>
      <w:r w:rsidR="00C83231" w:rsidRPr="00917F40">
        <w:rPr>
          <w:rFonts w:ascii="Times New Roman" w:eastAsia="Times New Roman" w:hAnsi="Times New Roman" w:cs="Times New Roman"/>
          <w:i/>
        </w:rPr>
        <w:t xml:space="preserve">african_americans </w:t>
      </w:r>
      <w:r w:rsidR="00CE6293" w:rsidRPr="00917F40">
        <w:rPr>
          <w:rFonts w:ascii="Times New Roman" w:eastAsia="Times New Roman" w:hAnsi="Times New Roman" w:cs="Times New Roman"/>
        </w:rPr>
        <w:t xml:space="preserve"> measures the percentage of individuals receiving basic assistance benefits 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C83231" w:rsidRPr="00917F40">
        <w:rPr>
          <w:rFonts w:ascii="Times New Roman" w:eastAsia="Times New Roman" w:hAnsi="Times New Roman" w:cs="Times New Roman"/>
          <w:i/>
        </w:rPr>
        <w:t>hispanics</w:t>
      </w:r>
      <w:r w:rsidR="00C83231" w:rsidRPr="00917F40" w:rsidDel="00C83231">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763287DB" w:rsidR="005B2EE6" w:rsidRPr="00917F40" w:rsidRDefault="00257B61" w:rsidP="00A60D2D">
      <w:pPr>
        <w:spacing w:line="480" w:lineRule="auto"/>
        <w:ind w:firstLine="720"/>
        <w:rPr>
          <w:rFonts w:ascii="Times New Roman" w:hAnsi="Times New Roman" w:cs="Times New Roman"/>
        </w:rPr>
      </w:pPr>
      <w:r>
        <w:rPr>
          <w:rFonts w:ascii="Times New Roman" w:hAnsi="Times New Roman" w:cs="Times New Roman"/>
        </w:rPr>
        <w:t>P</w:t>
      </w:r>
      <w:r w:rsidR="00A60D2D" w:rsidRPr="00917F40">
        <w:rPr>
          <w:rFonts w:ascii="Times New Roman" w:hAnsi="Times New Roman" w:cs="Times New Roman"/>
        </w:rPr>
        <w:t>artisan</w:t>
      </w:r>
      <w:r>
        <w:rPr>
          <w:rFonts w:ascii="Times New Roman" w:hAnsi="Times New Roman" w:cs="Times New Roman"/>
        </w:rPr>
        <w:t xml:space="preserve"> </w:t>
      </w:r>
      <w:r w:rsidR="008B3DCB">
        <w:rPr>
          <w:rFonts w:ascii="Times New Roman" w:hAnsi="Times New Roman" w:cs="Times New Roman"/>
        </w:rPr>
        <w:t>identification</w:t>
      </w:r>
      <w:r w:rsidR="00A60D2D" w:rsidRPr="00917F40">
        <w:rPr>
          <w:rFonts w:ascii="Times New Roman" w:hAnsi="Times New Roman" w:cs="Times New Roman"/>
        </w:rPr>
        <w:t xml:space="preserve"> and </w:t>
      </w:r>
      <w:r>
        <w:rPr>
          <w:rFonts w:ascii="Times New Roman" w:hAnsi="Times New Roman" w:cs="Times New Roman"/>
        </w:rPr>
        <w:t xml:space="preserve">political </w:t>
      </w:r>
      <w:r w:rsidR="00A60D2D" w:rsidRPr="00917F40">
        <w:rPr>
          <w:rFonts w:ascii="Times New Roman" w:hAnsi="Times New Roman" w:cs="Times New Roman"/>
        </w:rPr>
        <w:t>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00A60D2D" w:rsidRPr="00917F40">
        <w:rPr>
          <w:rFonts w:ascii="Times New Roman" w:hAnsi="Times New Roman" w:cs="Times New Roman"/>
        </w:rPr>
        <w:t xml:space="preserve"> states’ TANF policies</w:t>
      </w:r>
      <w:r w:rsidR="00733438" w:rsidRPr="00917F40">
        <w:rPr>
          <w:rFonts w:ascii="Times New Roman" w:hAnsi="Times New Roman" w:cs="Times New Roman"/>
        </w:rPr>
        <w:t>,</w:t>
      </w:r>
      <w:r w:rsidR="00A60D2D" w:rsidRPr="00917F40">
        <w:rPr>
          <w:rFonts w:ascii="Times New Roman" w:hAnsi="Times New Roman" w:cs="Times New Roman"/>
        </w:rPr>
        <w:t xml:space="preserve"> with conservatives generally </w:t>
      </w:r>
      <w:r>
        <w:rPr>
          <w:rFonts w:ascii="Times New Roman" w:hAnsi="Times New Roman" w:cs="Times New Roman"/>
        </w:rPr>
        <w:t xml:space="preserve">more </w:t>
      </w:r>
      <w:r w:rsidR="00A60D2D" w:rsidRPr="00917F40">
        <w:rPr>
          <w:rFonts w:ascii="Times New Roman" w:hAnsi="Times New Roman" w:cs="Times New Roman"/>
        </w:rPr>
        <w:t>critical  and liberals more supportive of welfare assistance</w:t>
      </w:r>
      <w:r w:rsidR="00D35B6C">
        <w:rPr>
          <w:rFonts w:ascii="Times New Roman" w:hAnsi="Times New Roman" w:cs="Times New Roman"/>
        </w:rPr>
        <w:t>.</w:t>
      </w:r>
      <w:r w:rsidR="00D13123">
        <w:rPr>
          <w:rStyle w:val="FootnoteReference"/>
          <w:rFonts w:ascii="Times New Roman" w:hAnsi="Times New Roman" w:cs="Times New Roman"/>
        </w:rPr>
        <w:footnoteReference w:id="23"/>
      </w:r>
      <w:r w:rsidR="00A60D2D"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r w:rsidR="00A60D2D" w:rsidRPr="00917F40">
        <w:rPr>
          <w:rFonts w:ascii="Times New Roman" w:hAnsi="Times New Roman" w:cs="Times New Roman"/>
        </w:rPr>
        <w:t xml:space="preserve">Soss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00A60D2D"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w:t>
      </w:r>
      <w:r w:rsidR="00781309" w:rsidRPr="00917F40">
        <w:rPr>
          <w:rFonts w:ascii="Times New Roman" w:hAnsi="Times New Roman" w:cs="Times New Roman"/>
        </w:rPr>
        <w:t xml:space="preserve"> conservative</w:t>
      </w:r>
      <w:r w:rsidR="00781309" w:rsidRPr="00917F40">
        <w:rPr>
          <w:rFonts w:ascii="Times New Roman" w:hAnsi="Times New Roman" w:cs="Times New Roman"/>
        </w:rPr>
        <w:t xml:space="preserve">. </w:t>
      </w:r>
      <w:r w:rsidR="00A60D2D"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more conservative. </w:t>
      </w:r>
    </w:p>
    <w:p w14:paraId="2599E449" w14:textId="2FB9E846" w:rsidR="00F203AD" w:rsidRDefault="00CD246A" w:rsidP="00217745">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 xml:space="preserve">e and ideology of the </w:t>
      </w:r>
      <w:r w:rsidR="002C4ABE" w:rsidRPr="00917F40">
        <w:rPr>
          <w:rFonts w:ascii="Times New Roman" w:hAnsi="Times New Roman" w:cs="Times New Roman"/>
        </w:rPr>
        <w:lastRenderedPageBreak/>
        <w:t>governor</w:t>
      </w:r>
      <w:r w:rsidR="006645EB">
        <w:rPr>
          <w:rFonts w:ascii="Times New Roman" w:hAnsi="Times New Roman" w:cs="Times New Roman"/>
        </w:rPr>
        <w:t>.</w:t>
      </w:r>
      <w:r w:rsidR="00314960">
        <w:rPr>
          <w:rStyle w:val="FootnoteReference"/>
          <w:rFonts w:ascii="Times New Roman" w:hAnsi="Times New Roman" w:cs="Times New Roman"/>
        </w:rPr>
        <w:footnoteReference w:id="24"/>
      </w:r>
      <w:r w:rsidR="006645EB">
        <w:rPr>
          <w:rFonts w:ascii="Times New Roman" w:hAnsi="Times New Roman" w:cs="Times New Roman"/>
        </w:rPr>
        <w:t xml:space="preserve"> </w:t>
      </w:r>
      <w:r w:rsidR="006F6CB7"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0A109D8D"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54D66281"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w:t>
      </w:r>
      <w:r w:rsidR="008B3DCB">
        <w:rPr>
          <w:rFonts w:ascii="Times New Roman" w:hAnsi="Times New Roman" w:cs="Times New Roman"/>
        </w:rPr>
        <w:t>conditions</w:t>
      </w:r>
      <w:r w:rsidR="00257B61" w:rsidRPr="00917F40">
        <w:rPr>
          <w:rFonts w:ascii="Times New Roman" w:hAnsi="Times New Roman" w:cs="Times New Roman"/>
        </w:rPr>
        <w:t xml:space="preserve">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D35B6C">
        <w:rPr>
          <w:rFonts w:ascii="Times New Roman" w:hAnsi="Times New Roman" w:cs="Times New Roman"/>
        </w:rPr>
        <w:t>.</w:t>
      </w:r>
      <w:r w:rsidR="00D13123">
        <w:rPr>
          <w:rStyle w:val="FootnoteReference"/>
          <w:rFonts w:ascii="Times New Roman" w:hAnsi="Times New Roman" w:cs="Times New Roman"/>
        </w:rPr>
        <w:footnoteReference w:id="25"/>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314960">
        <w:rPr>
          <w:rStyle w:val="FootnoteReference"/>
          <w:rFonts w:ascii="Times New Roman" w:hAnsi="Times New Roman" w:cs="Times New Roman"/>
        </w:rPr>
        <w:footnoteReference w:id="26"/>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the years following the PRWORA’s </w:t>
      </w:r>
      <w:r w:rsidR="00257B61">
        <w:rPr>
          <w:rFonts w:ascii="Times New Roman" w:hAnsi="Times New Roman" w:cs="Times New Roman"/>
        </w:rPr>
        <w:t xml:space="preserve">enactment </w:t>
      </w:r>
      <w:r w:rsidR="00145CE3">
        <w:rPr>
          <w:rFonts w:ascii="Times New Roman" w:hAnsi="Times New Roman" w:cs="Times New Roman"/>
        </w:rPr>
        <w:t xml:space="preserve">imply that state economic conditions should </w:t>
      </w:r>
      <w:r w:rsidR="00257B61">
        <w:rPr>
          <w:rFonts w:ascii="Times New Roman" w:hAnsi="Times New Roman" w:cs="Times New Roman"/>
        </w:rPr>
        <w:t xml:space="preserve">influence state spending </w:t>
      </w:r>
      <w:r w:rsidR="00145CE3">
        <w:rPr>
          <w:rFonts w:ascii="Times New Roman" w:hAnsi="Times New Roman" w:cs="Times New Roman"/>
        </w:rPr>
        <w:t>on basic assistance</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 xml:space="preserve">Thirty </w:t>
      </w:r>
      <w:r w:rsidR="00282528">
        <w:rPr>
          <w:rFonts w:ascii="Times New Roman" w:hAnsi="Times New Roman" w:cs="Times New Roman"/>
        </w:rPr>
        <w:lastRenderedPageBreak/>
        <w:t>states saw increases in the number of basic assistance recipients following the beginning of the economic downturn in December 2007</w:t>
      </w:r>
      <w:r w:rsidR="00D35B6C">
        <w:rPr>
          <w:rFonts w:ascii="Times New Roman" w:hAnsi="Times New Roman" w:cs="Times New Roman"/>
        </w:rPr>
        <w:t>.</w:t>
      </w:r>
      <w:r w:rsidR="00D13123">
        <w:rPr>
          <w:rStyle w:val="FootnoteReference"/>
          <w:rFonts w:ascii="Times New Roman" w:hAnsi="Times New Roman" w:cs="Times New Roman"/>
        </w:rPr>
        <w:footnoteReference w:id="27"/>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0AC1D114"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8B3DCB">
        <w:rPr>
          <w:rFonts w:ascii="Times New Roman" w:hAnsi="Times New Roman" w:cs="Times New Roman"/>
        </w:rPr>
        <w:t xml:space="preserve">. </w:t>
      </w:r>
      <w:r w:rsidR="008B3DCB">
        <w:rPr>
          <w:rStyle w:val="FootnoteReference"/>
          <w:rFonts w:ascii="Times New Roman" w:hAnsi="Times New Roman" w:cs="Times New Roman"/>
        </w:rPr>
        <w:footnoteReference w:id="28"/>
      </w:r>
      <w:r w:rsidR="00151B28" w:rsidRPr="00151B28">
        <w:rPr>
          <w:rStyle w:val="FootnoteReference"/>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151B28">
        <w:rPr>
          <w:rFonts w:ascii="Times New Roman" w:hAnsi="Times New Roman" w:cs="Times New Roman"/>
        </w:rPr>
        <w:t>W</w:t>
      </w:r>
      <w:r w:rsidR="005E0818">
        <w:rPr>
          <w:rFonts w:ascii="Times New Roman" w:hAnsi="Times New Roman" w:cs="Times New Roman"/>
        </w:rPr>
        <w:t xml:space="preserve">e </w:t>
      </w:r>
      <w:r w:rsidR="008D20C2">
        <w:rPr>
          <w:rFonts w:ascii="Times New Roman" w:hAnsi="Times New Roman" w:cs="Times New Roman"/>
        </w:rPr>
        <w:t xml:space="preserve">also include </w:t>
      </w:r>
      <w:r w:rsidR="00631526">
        <w:rPr>
          <w:rFonts w:ascii="Times New Roman" w:hAnsi="Times New Roman" w:cs="Times New Roman"/>
          <w:i/>
        </w:rPr>
        <w:t xml:space="preserve">pcpi_regional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151B28">
        <w:rPr>
          <w:rFonts w:ascii="Times New Roman" w:hAnsi="Times New Roman" w:cs="Times New Roman"/>
        </w:rPr>
        <w:t>We expect 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4A572E45" w:rsidR="0001522A" w:rsidRDefault="00151B28" w:rsidP="000D5896">
      <w:pPr>
        <w:spacing w:line="480" w:lineRule="auto"/>
        <w:ind w:firstLine="720"/>
        <w:rPr>
          <w:rFonts w:ascii="Times New Roman" w:hAnsi="Times New Roman" w:cs="Times New Roman"/>
        </w:rPr>
      </w:pPr>
      <w:r>
        <w:rPr>
          <w:rFonts w:ascii="Times New Roman" w:hAnsi="Times New Roman" w:cs="Times New Roman"/>
        </w:rPr>
        <w:t>E</w:t>
      </w:r>
      <w:r w:rsidR="00051269">
        <w:rPr>
          <w:rFonts w:ascii="Times New Roman" w:hAnsi="Times New Roman" w:cs="Times New Roman"/>
        </w:rPr>
        <w:t>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of TANF programs in California, Washington, Michigan, Florida, and Texas, Hahn et. al (2012) note</w:t>
      </w:r>
      <w:r>
        <w:rPr>
          <w:rFonts w:ascii="Times New Roman" w:hAnsi="Times New Roman" w:cs="Times New Roman"/>
        </w:rPr>
        <w:t>d</w:t>
      </w:r>
      <w:r w:rsidR="006720FB">
        <w:rPr>
          <w:rFonts w:ascii="Times New Roman" w:hAnsi="Times New Roman" w:cs="Times New Roman"/>
        </w:rPr>
        <w:t xml:space="preserv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discretion allows states</w:t>
      </w:r>
      <w:r w:rsidR="007E700A">
        <w:rPr>
          <w:rFonts w:ascii="Times New Roman" w:hAnsi="Times New Roman" w:cs="Times New Roman"/>
        </w:rPr>
        <w:t xml:space="preserve"> to shift TANF funds away from basic assistance toward other policy areas previously funded by non-TANF dollars. California, for </w:t>
      </w:r>
      <w:r>
        <w:rPr>
          <w:rFonts w:ascii="Times New Roman" w:hAnsi="Times New Roman" w:cs="Times New Roman"/>
        </w:rPr>
        <w:t>example</w:t>
      </w:r>
      <w:r w:rsidR="007E700A">
        <w:rPr>
          <w:rFonts w:ascii="Times New Roman" w:hAnsi="Times New Roman" w:cs="Times New Roman"/>
        </w:rPr>
        <w:t>,</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w:t>
      </w:r>
      <w:r w:rsidR="003E15A4">
        <w:rPr>
          <w:rFonts w:ascii="Times New Roman" w:hAnsi="Times New Roman" w:cs="Times New Roman"/>
        </w:rPr>
        <w:lastRenderedPageBreak/>
        <w:t>higher education programs.</w:t>
      </w:r>
      <w:r w:rsidR="00314960">
        <w:rPr>
          <w:rStyle w:val="FootnoteReference"/>
          <w:rFonts w:ascii="Times New Roman" w:hAnsi="Times New Roman" w:cs="Times New Roman"/>
        </w:rPr>
        <w:footnoteReference w:id="29"/>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 xml:space="preserve">In all cases, the authors found that states were </w:t>
      </w:r>
      <w:r>
        <w:rPr>
          <w:rFonts w:ascii="Times New Roman" w:hAnsi="Times New Roman" w:cs="Times New Roman"/>
        </w:rPr>
        <w:t xml:space="preserve">using </w:t>
      </w:r>
      <w:r w:rsidR="0086349E">
        <w:rPr>
          <w:rFonts w:ascii="Times New Roman" w:hAnsi="Times New Roman" w:cs="Times New Roman"/>
        </w:rPr>
        <w:t>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314960">
        <w:rPr>
          <w:rStyle w:val="FootnoteReference"/>
          <w:rFonts w:ascii="Times New Roman" w:hAnsi="Times New Roman" w:cs="Times New Roman"/>
        </w:rPr>
        <w:footnoteReference w:id="30"/>
      </w:r>
      <w:r w:rsidR="0086349E">
        <w:rPr>
          <w:rFonts w:ascii="Times New Roman" w:hAnsi="Times New Roman" w:cs="Times New Roman"/>
        </w:rPr>
        <w:t xml:space="preserve"> </w:t>
      </w:r>
    </w:p>
    <w:p w14:paraId="7995F508" w14:textId="74C95D12" w:rsidR="00023235" w:rsidRDefault="00CE62CC">
      <w:pPr>
        <w:spacing w:line="480" w:lineRule="auto"/>
        <w:rPr>
          <w:rFonts w:ascii="Times New Roman" w:hAnsi="Times New Roman" w:cs="Times New Roman"/>
        </w:rPr>
      </w:pPr>
      <w:r>
        <w:rPr>
          <w:rFonts w:ascii="Times New Roman" w:hAnsi="Times New Roman" w:cs="Times New Roman"/>
        </w:rPr>
        <w:tab/>
      </w:r>
      <w:r w:rsidR="00551510">
        <w:rPr>
          <w:rFonts w:ascii="Times New Roman" w:hAnsi="Times New Roman" w:cs="Times New Roman"/>
          <w:i/>
        </w:rPr>
        <w:t>F</w:t>
      </w:r>
      <w:r w:rsidR="00551510" w:rsidRPr="00917F40">
        <w:rPr>
          <w:rFonts w:ascii="Times New Roman" w:hAnsi="Times New Roman" w:cs="Times New Roman"/>
          <w:i/>
        </w:rPr>
        <w:t>iscal_stability</w:t>
      </w:r>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Pr>
          <w:rStyle w:val="FootnoteReference"/>
          <w:rFonts w:ascii="Times New Roman" w:hAnsi="Times New Roman" w:cs="Times New Roman"/>
        </w:rPr>
        <w:footnoteReference w:id="31"/>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r w:rsidR="00023235">
        <w:rPr>
          <w:rFonts w:ascii="Times New Roman" w:hAnsi="Times New Roman" w:cs="Times New Roman"/>
          <w:i/>
        </w:rPr>
        <w:t>fiscal_stability</w:t>
      </w:r>
      <w:r>
        <w:rPr>
          <w:rFonts w:ascii="Times New Roman" w:hAnsi="Times New Roman" w:cs="Times New Roman"/>
        </w:rPr>
        <w:t xml:space="preserve"> on basic assistance spending is </w:t>
      </w:r>
      <w:r w:rsidR="00AF4E6F">
        <w:rPr>
          <w:rFonts w:ascii="Times New Roman" w:hAnsi="Times New Roman" w:cs="Times New Roman"/>
        </w:rPr>
        <w:t>the opposite of the other economic variables included in the model</w:t>
      </w:r>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xml:space="preserve">, leading to less basic assistance spending as TANF </w:t>
      </w:r>
      <w:r w:rsidR="00151B28">
        <w:rPr>
          <w:rFonts w:ascii="Times New Roman" w:hAnsi="Times New Roman" w:cs="Times New Roman"/>
        </w:rPr>
        <w:t xml:space="preserve">funds are </w:t>
      </w:r>
      <w:r w:rsidR="00854E22">
        <w:rPr>
          <w:rFonts w:ascii="Times New Roman" w:hAnsi="Times New Roman" w:cs="Times New Roman"/>
        </w:rPr>
        <w:t>reallocated</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t>Programmatic</w:t>
      </w:r>
      <w:r w:rsidR="00A60D2D" w:rsidRPr="00917F40">
        <w:rPr>
          <w:rFonts w:ascii="Times New Roman" w:hAnsi="Times New Roman" w:cs="Times New Roman"/>
          <w:i/>
          <w:u w:val="single"/>
        </w:rPr>
        <w:t xml:space="preserve"> Factors</w:t>
      </w:r>
    </w:p>
    <w:p w14:paraId="0FDAA0FD" w14:textId="41ABE742"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TANF</w:t>
      </w:r>
      <w:r w:rsidR="00D766FD">
        <w:rPr>
          <w:rFonts w:ascii="Times New Roman" w:hAnsi="Times New Roman" w:cs="Times New Roman"/>
        </w:rPr>
        <w:t xml:space="preserve"> program</w:t>
      </w:r>
      <w:r w:rsidRPr="00917F40">
        <w:rPr>
          <w:rFonts w:ascii="Times New Roman" w:hAnsi="Times New Roman" w:cs="Times New Roman"/>
        </w:rPr>
        <w:t xml:space="preserve">-specific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00F551D4"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D13123">
        <w:rPr>
          <w:rStyle w:val="FootnoteReference"/>
          <w:rFonts w:ascii="Times New Roman" w:hAnsi="Times New Roman" w:cs="Times New Roman"/>
        </w:rPr>
        <w:footnoteReference w:id="32"/>
      </w:r>
      <w:r w:rsidR="00D35B6C">
        <w:rPr>
          <w:rFonts w:ascii="Times New Roman" w:hAnsi="Times New Roman" w:cs="Times New Roman"/>
        </w:rPr>
        <w:t xml:space="preserve"> </w:t>
      </w:r>
      <w:r w:rsidR="00B17B9D">
        <w:rPr>
          <w:rFonts w:ascii="Times New Roman" w:hAnsi="Times New Roman" w:cs="Times New Roman"/>
        </w:rPr>
        <w:t xml:space="preserve">States are not passive actors when it comes to </w:t>
      </w:r>
      <w:r w:rsidR="00B17B9D">
        <w:rPr>
          <w:rFonts w:ascii="Times New Roman" w:hAnsi="Times New Roman" w:cs="Times New Roman"/>
        </w:rPr>
        <w:lastRenderedPageBreak/>
        <w:t>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control for </w:t>
      </w:r>
      <w:r w:rsidR="004548BF">
        <w:rPr>
          <w:rFonts w:ascii="Times New Roman" w:hAnsi="Times New Roman" w:cs="Times New Roman"/>
        </w:rPr>
        <w:t>changing caseloads</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61611A5B"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6F10F2" w:rsidRPr="00917F40">
        <w:rPr>
          <w:rFonts w:ascii="Times New Roman" w:hAnsi="Times New Roman" w:cs="Times New Roman"/>
        </w:rPr>
        <w:t>6</w:t>
      </w:r>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917F40">
        <w:rPr>
          <w:rStyle w:val="FootnoteReference"/>
          <w:rFonts w:ascii="Times New Roman" w:hAnsi="Times New Roman" w:cs="Times New Roman"/>
        </w:rPr>
        <w:footnoteReference w:id="33"/>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917F40">
        <w:rPr>
          <w:rStyle w:val="FootnoteReference"/>
          <w:rFonts w:ascii="Times New Roman" w:hAnsi="Times New Roman" w:cs="Times New Roman"/>
        </w:rPr>
        <w:footnoteReference w:id="34"/>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88C449E"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w:t>
      </w:r>
      <w:r w:rsidR="00A22784">
        <w:rPr>
          <w:rFonts w:ascii="Times New Roman" w:hAnsi="Times New Roman" w:cs="Times New Roman"/>
        </w:rPr>
        <w:t>is required</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 xml:space="preserve">addition to caseload reduction credits and excess MOE spending, states can </w:t>
      </w:r>
      <w:r w:rsidR="00A22784">
        <w:rPr>
          <w:rFonts w:ascii="Times New Roman" w:hAnsi="Times New Roman" w:cs="Times New Roman"/>
        </w:rPr>
        <w:t xml:space="preserve">satisfy </w:t>
      </w:r>
      <w:r w:rsidR="00DB2EAA">
        <w:rPr>
          <w:rFonts w:ascii="Times New Roman" w:hAnsi="Times New Roman" w:cs="Times New Roman"/>
        </w:rPr>
        <w:t>the</w:t>
      </w:r>
      <w:r>
        <w:rPr>
          <w:rFonts w:ascii="Times New Roman" w:hAnsi="Times New Roman" w:cs="Times New Roman"/>
        </w:rPr>
        <w:t xml:space="preserve">ir </w:t>
      </w:r>
      <w:r w:rsidR="00DB2EAA">
        <w:rPr>
          <w:rFonts w:ascii="Times New Roman" w:hAnsi="Times New Roman" w:cs="Times New Roman"/>
        </w:rPr>
        <w:t xml:space="preserve">work participation rate </w:t>
      </w:r>
      <w:r w:rsidR="00DB2EAA">
        <w:rPr>
          <w:rFonts w:ascii="Times New Roman" w:hAnsi="Times New Roman" w:cs="Times New Roman"/>
        </w:rPr>
        <w:lastRenderedPageBreak/>
        <w:t>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w:t>
      </w:r>
      <w:r w:rsidR="00A22784">
        <w:rPr>
          <w:rFonts w:ascii="Times New Roman" w:hAnsi="Times New Roman" w:cs="Times New Roman"/>
        </w:rPr>
        <w:t>example</w:t>
      </w:r>
      <w:r w:rsidR="00CC5653">
        <w:rPr>
          <w:rFonts w:ascii="Times New Roman" w:hAnsi="Times New Roman" w:cs="Times New Roman"/>
        </w:rPr>
        <w:t xml:space="preserv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351ED4CC"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w:t>
      </w:r>
      <w:r w:rsidR="00A22784">
        <w:rPr>
          <w:rFonts w:ascii="Times New Roman" w:hAnsi="Times New Roman" w:cs="Times New Roman"/>
        </w:rPr>
        <w:t xml:space="preserve">satisfy </w:t>
      </w:r>
      <w:r w:rsidR="002F617A">
        <w:rPr>
          <w:rFonts w:ascii="Times New Roman" w:hAnsi="Times New Roman" w:cs="Times New Roman"/>
        </w:rPr>
        <w:t>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D13123">
        <w:rPr>
          <w:rStyle w:val="FootnoteReference"/>
          <w:rFonts w:ascii="Times New Roman" w:hAnsi="Times New Roman" w:cs="Times New Roman"/>
        </w:rPr>
        <w:footnoteReference w:id="35"/>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employed </w:t>
      </w:r>
      <w:r w:rsidR="00A22784">
        <w:rPr>
          <w:rFonts w:ascii="Times New Roman" w:hAnsi="Times New Roman" w:cs="Times New Roman"/>
        </w:rPr>
        <w:t xml:space="preserve">TANF </w:t>
      </w:r>
      <w:r w:rsidR="002F617A">
        <w:rPr>
          <w:rFonts w:ascii="Times New Roman" w:hAnsi="Times New Roman" w:cs="Times New Roman"/>
        </w:rPr>
        <w:t xml:space="preserve">recipients </w:t>
      </w:r>
      <w:r>
        <w:rPr>
          <w:rFonts w:ascii="Times New Roman" w:hAnsi="Times New Roman" w:cs="Times New Roman"/>
        </w:rPr>
        <w:t xml:space="preserve">in order to satisfy the </w:t>
      </w:r>
      <w:r w:rsidR="002F617A">
        <w:rPr>
          <w:rFonts w:ascii="Times New Roman" w:hAnsi="Times New Roman" w:cs="Times New Roman"/>
        </w:rPr>
        <w:t>work participation r</w:t>
      </w:r>
      <w:r w:rsidR="00A22784">
        <w:rPr>
          <w:rFonts w:ascii="Times New Roman" w:hAnsi="Times New Roman" w:cs="Times New Roman"/>
        </w:rPr>
        <w:t>equirement</w:t>
      </w:r>
      <w:r w:rsidR="002F617A">
        <w:rPr>
          <w:rFonts w:ascii="Times New Roman" w:hAnsi="Times New Roman" w:cs="Times New Roman"/>
        </w:rPr>
        <w:t>, with the tangential effect of increasing basic assistance spending.</w:t>
      </w:r>
    </w:p>
    <w:p w14:paraId="46F9D593" w14:textId="0DA8E4F0"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A22784">
        <w:rPr>
          <w:rFonts w:ascii="Times New Roman" w:hAnsi="Times New Roman" w:cs="Times New Roman"/>
        </w:rPr>
        <w:t xml:space="preserve">is an </w:t>
      </w:r>
      <w:r w:rsidR="00F1366E">
        <w:rPr>
          <w:rFonts w:ascii="Times New Roman" w:hAnsi="Times New Roman" w:cs="Times New Roman"/>
        </w:rPr>
        <w:t xml:space="preserve">empirical </w:t>
      </w:r>
      <w:r w:rsidR="00A22784">
        <w:rPr>
          <w:rFonts w:ascii="Times New Roman" w:hAnsi="Times New Roman" w:cs="Times New Roman"/>
        </w:rPr>
        <w:t>question</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r w:rsidR="00F1366E">
        <w:rPr>
          <w:rFonts w:ascii="Times New Roman" w:hAnsi="Times New Roman" w:cs="Times New Roman"/>
          <w:i/>
        </w:rPr>
        <w:t xml:space="preserve">wpr,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23638842"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lastRenderedPageBreak/>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models of states’ basic assistance expenditures as a percentage of t</w:t>
      </w:r>
      <w:r w:rsidR="00EA66C6" w:rsidRPr="00917F40">
        <w:rPr>
          <w:rFonts w:ascii="Times New Roman" w:hAnsi="Times New Roman" w:cs="Times New Roman"/>
        </w:rPr>
        <w:t>otal TANF expenditures.</w:t>
      </w:r>
      <w:r w:rsidR="00D52021">
        <w:rPr>
          <w:rStyle w:val="FootnoteReference"/>
          <w:rFonts w:ascii="Times New Roman" w:hAnsi="Times New Roman" w:cs="Times New Roman"/>
        </w:rPr>
        <w:footnoteReference w:id="36"/>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r w:rsidR="00BC091E" w:rsidRPr="00917F40">
        <w:rPr>
          <w:rFonts w:ascii="Times New Roman" w:hAnsi="Times New Roman" w:cs="Times New Roman"/>
          <w:i/>
        </w:rPr>
        <w:t>pcpi_regional</w:t>
      </w:r>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3C6F00E0"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t xml:space="preserve">Although </w:t>
      </w:r>
      <w:r w:rsidR="007633F7" w:rsidRPr="00917F40">
        <w:rPr>
          <w:rFonts w:ascii="Times New Roman" w:hAnsi="Times New Roman" w:cs="Times New Roman"/>
        </w:rPr>
        <w:t>Model 1 displays a number of significant re</w:t>
      </w:r>
      <w:r w:rsidR="00A22784">
        <w:rPr>
          <w:rFonts w:ascii="Times New Roman" w:hAnsi="Times New Roman" w:cs="Times New Roman"/>
        </w:rPr>
        <w:t>lationships</w:t>
      </w:r>
      <w:r w:rsidR="007633F7" w:rsidRPr="00917F40">
        <w:rPr>
          <w:rFonts w:ascii="Times New Roman" w:hAnsi="Times New Roman" w:cs="Times New Roman"/>
        </w:rPr>
        <w:t>,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r w:rsidR="001020A8" w:rsidRPr="00917F40">
        <w:rPr>
          <w:rFonts w:ascii="Times New Roman" w:hAnsi="Times New Roman" w:cs="Times New Roman"/>
          <w:i/>
        </w:rPr>
        <w:t>pcpi_regional</w:t>
      </w:r>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lastRenderedPageBreak/>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r w:rsidRPr="00917F40">
        <w:rPr>
          <w:rFonts w:ascii="Times New Roman" w:hAnsi="Times New Roman" w:cs="Times New Roman"/>
          <w:i/>
        </w:rPr>
        <w:t>pcpi</w:t>
      </w:r>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fiscal_stability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r w:rsidR="00F804AB" w:rsidRPr="00917F40">
        <w:rPr>
          <w:rFonts w:ascii="Times New Roman" w:hAnsi="Times New Roman" w:cs="Times New Roman"/>
          <w:i/>
        </w:rPr>
        <w:t xml:space="preserve">hispanics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r w:rsidR="00F804AB" w:rsidRPr="00917F40">
        <w:rPr>
          <w:rFonts w:ascii="Times New Roman" w:hAnsi="Times New Roman" w:cs="Times New Roman"/>
          <w:i/>
        </w:rPr>
        <w:t xml:space="preserve">pcpi_regional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african_americans</w:t>
            </w:r>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hispanics</w:t>
            </w:r>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fiscal_stability</w:t>
            </w:r>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wpr</w:t>
            </w:r>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(df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46599EE0"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T</w:t>
      </w:r>
      <w:r w:rsidR="00A64B85">
        <w:rPr>
          <w:rFonts w:ascii="Times New Roman" w:hAnsi="Times New Roman" w:cs="Times New Roman"/>
        </w:rPr>
        <w:t xml:space="preserve">wo trends in basic assistance spending </w:t>
      </w:r>
      <w:r w:rsidR="00A22784">
        <w:rPr>
          <w:rFonts w:ascii="Times New Roman" w:hAnsi="Times New Roman" w:cs="Times New Roman"/>
        </w:rPr>
        <w:t xml:space="preserve">are evident </w:t>
      </w:r>
      <w:r w:rsidR="00A64B85">
        <w:rPr>
          <w:rFonts w:ascii="Times New Roman" w:hAnsi="Times New Roman" w:cs="Times New Roman"/>
        </w:rPr>
        <w:t>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lastRenderedPageBreak/>
        <w:t>nuanced 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r w:rsidR="0071271B">
        <w:rPr>
          <w:rFonts w:ascii="Times New Roman" w:hAnsi="Times New Roman" w:cs="Times New Roman"/>
          <w:i/>
        </w:rPr>
        <w:t xml:space="preserve">african_americans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Gilens (1996), </w:t>
      </w:r>
      <w:r w:rsidR="00C575FB" w:rsidRPr="00917F40">
        <w:rPr>
          <w:rFonts w:ascii="Times New Roman" w:hAnsi="Times New Roman" w:cs="Times New Roman"/>
        </w:rPr>
        <w:t>Fellowes and Rowe (2004), and Soss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r>
        <w:rPr>
          <w:rFonts w:ascii="Times New Roman" w:hAnsi="Times New Roman" w:cs="Times New Roman"/>
          <w:i/>
        </w:rPr>
        <w:t xml:space="preserve">african_americans, hispanics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r>
        <w:rPr>
          <w:rFonts w:ascii="Times New Roman" w:hAnsi="Times New Roman" w:cs="Times New Roman"/>
          <w:i/>
        </w:rPr>
        <w:t xml:space="preserve">hispanics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r w:rsidR="00CF2617">
        <w:rPr>
          <w:rFonts w:ascii="Times New Roman" w:hAnsi="Times New Roman" w:cs="Times New Roman"/>
          <w:i/>
        </w:rPr>
        <w:t>hispanics’</w:t>
      </w:r>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r>
        <w:rPr>
          <w:rFonts w:ascii="Times New Roman" w:hAnsi="Times New Roman" w:cs="Times New Roman"/>
          <w:i/>
        </w:rPr>
        <w:t xml:space="preserve">pcpi_regional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262A846A"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are accounted for, states that experienced greater decreases in caseload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w:t>
      </w:r>
      <w:commentRangeStart w:id="7"/>
      <w:r w:rsidR="004609B7">
        <w:rPr>
          <w:rFonts w:ascii="Times New Roman" w:hAnsi="Times New Roman" w:cs="Times New Roman"/>
        </w:rPr>
        <w:t xml:space="preserve">rejects the hypothesis </w:t>
      </w:r>
      <w:commentRangeEnd w:id="7"/>
      <w:r w:rsidR="00A22784">
        <w:rPr>
          <w:rStyle w:val="CommentReference"/>
        </w:rPr>
        <w:commentReference w:id="7"/>
      </w:r>
      <w:r w:rsidR="004609B7">
        <w:rPr>
          <w:rFonts w:ascii="Times New Roman" w:hAnsi="Times New Roman" w:cs="Times New Roman"/>
        </w:rPr>
        <w:t xml:space="preserve">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r w:rsidR="00362386">
        <w:rPr>
          <w:rFonts w:ascii="Times New Roman" w:hAnsi="Times New Roman" w:cs="Times New Roman"/>
          <w:i/>
        </w:rPr>
        <w:t>wpr</w:t>
      </w:r>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7B771B01" w:rsidR="00922824" w:rsidDel="00FA6126" w:rsidRDefault="00497D0B" w:rsidP="005C0C15">
      <w:pPr>
        <w:spacing w:line="480" w:lineRule="auto"/>
        <w:ind w:firstLine="720"/>
        <w:rPr>
          <w:del w:id="8" w:author="admin" w:date="2018-08-23T08:26:00Z"/>
          <w:rFonts w:ascii="Times New Roman" w:hAnsi="Times New Roman" w:cs="Times New Roman"/>
        </w:rPr>
      </w:pPr>
      <w:commentRangeStart w:id="9"/>
      <w:del w:id="10" w:author="admin" w:date="2018-08-23T08:26:00Z">
        <w:r w:rsidDel="00FA6126">
          <w:rPr>
            <w:rFonts w:ascii="Times New Roman" w:hAnsi="Times New Roman" w:cs="Times New Roman"/>
          </w:rPr>
          <w:lastRenderedPageBreak/>
          <w:delText>Finally</w:delText>
        </w:r>
        <w:commentRangeEnd w:id="9"/>
        <w:r w:rsidR="00750EE5" w:rsidDel="00FA6126">
          <w:rPr>
            <w:rStyle w:val="CommentReference"/>
          </w:rPr>
          <w:commentReference w:id="9"/>
        </w:r>
        <w:r w:rsidDel="00FA6126">
          <w:rPr>
            <w:rFonts w:ascii="Times New Roman" w:hAnsi="Times New Roman" w:cs="Times New Roman"/>
          </w:rPr>
          <w:delText>, although</w:delText>
        </w:r>
        <w:r w:rsidR="00BB5AC9" w:rsidDel="00FA6126">
          <w:rPr>
            <w:rFonts w:ascii="Times New Roman" w:hAnsi="Times New Roman" w:cs="Times New Roman"/>
          </w:rPr>
          <w:delText xml:space="preserve"> masked in Table 1 for readability, the coefficients on the time fixed eff</w:delText>
        </w:r>
        <w:r w:rsidR="007819DF" w:rsidDel="00FA6126">
          <w:rPr>
            <w:rFonts w:ascii="Times New Roman" w:hAnsi="Times New Roman" w:cs="Times New Roman"/>
          </w:rPr>
          <w:delText xml:space="preserve">ects in Model 4 are </w:delText>
        </w:r>
        <w:r w:rsidR="00220CC7" w:rsidDel="00FA6126">
          <w:rPr>
            <w:rFonts w:ascii="Times New Roman" w:hAnsi="Times New Roman" w:cs="Times New Roman"/>
          </w:rPr>
          <w:delText>presented</w:delText>
        </w:r>
        <w:r w:rsidR="007819DF" w:rsidDel="00FA6126">
          <w:rPr>
            <w:rFonts w:ascii="Times New Roman" w:hAnsi="Times New Roman" w:cs="Times New Roman"/>
          </w:rPr>
          <w:delText xml:space="preserve"> below in </w:delText>
        </w:r>
        <w:r w:rsidR="006645EB" w:rsidDel="00FA6126">
          <w:rPr>
            <w:rFonts w:ascii="Times New Roman" w:hAnsi="Times New Roman" w:cs="Times New Roman"/>
          </w:rPr>
          <w:delText xml:space="preserve">Figure 7. </w:delText>
        </w:r>
        <w:r w:rsidR="007819DF" w:rsidDel="00FA6126">
          <w:rPr>
            <w:rFonts w:ascii="Times New Roman" w:hAnsi="Times New Roman" w:cs="Times New Roman"/>
          </w:rPr>
          <w:delText xml:space="preserve">The coefficients are all highly significant and of a </w:delText>
        </w:r>
        <w:r w:rsidR="009F1D7B" w:rsidDel="00FA6126">
          <w:rPr>
            <w:rFonts w:ascii="Times New Roman" w:hAnsi="Times New Roman" w:cs="Times New Roman"/>
          </w:rPr>
          <w:delText>large</w:delText>
        </w:r>
        <w:r w:rsidR="007819DF" w:rsidDel="00FA6126">
          <w:rPr>
            <w:rFonts w:ascii="Times New Roman" w:hAnsi="Times New Roman" w:cs="Times New Roman"/>
          </w:rPr>
          <w:delText xml:space="preserve"> magnitude</w:delText>
        </w:r>
        <w:r w:rsidR="006645EB" w:rsidDel="00FA6126">
          <w:rPr>
            <w:rFonts w:ascii="Times New Roman" w:hAnsi="Times New Roman" w:cs="Times New Roman"/>
          </w:rPr>
          <w:delText xml:space="preserve">. </w:delText>
        </w:r>
        <w:r w:rsidR="009F1D7B" w:rsidDel="00FA6126">
          <w:rPr>
            <w:rFonts w:ascii="Times New Roman" w:hAnsi="Times New Roman" w:cs="Times New Roman"/>
          </w:rPr>
          <w:delText>Holding</w:delText>
        </w:r>
        <w:r w:rsidR="007819DF" w:rsidDel="00FA6126">
          <w:rPr>
            <w:rFonts w:ascii="Times New Roman" w:hAnsi="Times New Roman" w:cs="Times New Roman"/>
          </w:rPr>
          <w:delText xml:space="preserve"> constant the eight state-level independent variables specified in Model 4, states spent, on average, </w:delText>
        </w:r>
        <w:r w:rsidR="00285FCA" w:rsidDel="00FA6126">
          <w:rPr>
            <w:rFonts w:ascii="Times New Roman" w:hAnsi="Times New Roman" w:cs="Times New Roman"/>
          </w:rPr>
          <w:delText>34.</w:delText>
        </w:r>
        <w:r w:rsidR="00332246" w:rsidDel="00FA6126">
          <w:rPr>
            <w:rFonts w:ascii="Times New Roman" w:hAnsi="Times New Roman" w:cs="Times New Roman"/>
          </w:rPr>
          <w:delText>8</w:delText>
        </w:r>
        <w:r w:rsidR="007819DF" w:rsidDel="00FA6126">
          <w:rPr>
            <w:rFonts w:ascii="Times New Roman" w:hAnsi="Times New Roman" w:cs="Times New Roman"/>
          </w:rPr>
          <w:delText>% less on proportional basic assistance</w:delText>
        </w:r>
        <w:r w:rsidR="009F1D7B" w:rsidDel="00FA6126">
          <w:rPr>
            <w:rFonts w:ascii="Times New Roman" w:hAnsi="Times New Roman" w:cs="Times New Roman"/>
          </w:rPr>
          <w:delText xml:space="preserve"> in </w:delText>
        </w:r>
        <w:r w:rsidR="00CC33FB" w:rsidDel="00FA6126">
          <w:rPr>
            <w:rFonts w:ascii="Times New Roman" w:hAnsi="Times New Roman" w:cs="Times New Roman"/>
          </w:rPr>
          <w:delText>FY</w:delText>
        </w:r>
        <w:r w:rsidR="009F1D7B" w:rsidDel="00FA6126">
          <w:rPr>
            <w:rFonts w:ascii="Times New Roman" w:hAnsi="Times New Roman" w:cs="Times New Roman"/>
          </w:rPr>
          <w:delText xml:space="preserve"> 2013</w:delText>
        </w:r>
        <w:r w:rsidR="007819DF" w:rsidDel="00FA6126">
          <w:rPr>
            <w:rFonts w:ascii="Times New Roman" w:hAnsi="Times New Roman" w:cs="Times New Roman"/>
          </w:rPr>
          <w:delText xml:space="preserve"> than 1998</w:delText>
        </w:r>
        <w:r w:rsidR="006645EB" w:rsidDel="00FA6126">
          <w:rPr>
            <w:rFonts w:ascii="Times New Roman" w:hAnsi="Times New Roman" w:cs="Times New Roman"/>
          </w:rPr>
          <w:delText xml:space="preserve">. </w:delText>
        </w:r>
        <w:r w:rsidR="008F41CA" w:rsidDel="00FA6126">
          <w:rPr>
            <w:rFonts w:ascii="Times New Roman" w:hAnsi="Times New Roman" w:cs="Times New Roman"/>
          </w:rPr>
          <w:delText xml:space="preserve">The </w:delText>
        </w:r>
        <w:r w:rsidR="005C0C15" w:rsidDel="00FA6126">
          <w:rPr>
            <w:rFonts w:ascii="Times New Roman" w:hAnsi="Times New Roman" w:cs="Times New Roman"/>
          </w:rPr>
          <w:delText>coefficients</w:delText>
        </w:r>
        <w:r w:rsidR="008F41CA" w:rsidDel="00FA6126">
          <w:rPr>
            <w:rFonts w:ascii="Times New Roman" w:hAnsi="Times New Roman" w:cs="Times New Roman"/>
          </w:rPr>
          <w:delText xml:space="preserve"> in Table 2 cor</w:delText>
        </w:r>
        <w:r w:rsidR="005C0C15" w:rsidDel="00FA6126">
          <w:rPr>
            <w:rFonts w:ascii="Times New Roman" w:hAnsi="Times New Roman" w:cs="Times New Roman"/>
          </w:rPr>
          <w:delText>respond to the aggregate decrease in basic assistance illustrated in Figure 5 and underline the fact that</w:delText>
        </w:r>
        <w:r w:rsidR="00CC33FB" w:rsidDel="00FA6126">
          <w:rPr>
            <w:rFonts w:ascii="Times New Roman" w:hAnsi="Times New Roman" w:cs="Times New Roman"/>
          </w:rPr>
          <w:delText xml:space="preserve"> state-level divergence occurred within a nationwide reduction in basic assistance spending. </w:delText>
        </w:r>
      </w:del>
    </w:p>
    <w:p w14:paraId="69E7FEF9" w14:textId="2A98CC6F" w:rsidR="00D52021" w:rsidRDefault="00743F0E">
      <w:pPr>
        <w:jc w:val="center"/>
      </w:pPr>
      <w:r>
        <w:rPr>
          <w:noProof/>
        </w:rPr>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338BCC17"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 xml:space="preserve">the “end of welfare as we know it.” </w:t>
      </w:r>
      <w:r w:rsidR="00FA6126">
        <w:rPr>
          <w:rFonts w:ascii="Times New Roman" w:hAnsi="Times New Roman" w:cs="Times New Roman"/>
        </w:rPr>
        <w:t xml:space="preserve">Advocates of this policy shift contended that in </w:t>
      </w:r>
      <w:r>
        <w:rPr>
          <w:rFonts w:ascii="Times New Roman" w:hAnsi="Times New Roman" w:cs="Times New Roman"/>
        </w:rPr>
        <w:t xml:space="preserve">order to reduce dependency, cut costs, and improve the lives of low-income Americans, the United States </w:t>
      </w:r>
      <w:r w:rsidR="00FA6126">
        <w:rPr>
          <w:rFonts w:ascii="Times New Roman" w:hAnsi="Times New Roman" w:cs="Times New Roman"/>
        </w:rPr>
        <w:t>the</w:t>
      </w:r>
      <w:r>
        <w:rPr>
          <w:rFonts w:ascii="Times New Roman" w:hAnsi="Times New Roman" w:cs="Times New Roman"/>
        </w:rPr>
        <w:t xml:space="preserve"> </w:t>
      </w:r>
      <w:r w:rsidR="00486E84">
        <w:rPr>
          <w:rFonts w:ascii="Times New Roman" w:hAnsi="Times New Roman" w:cs="Times New Roman"/>
        </w:rPr>
        <w:t xml:space="preserve">cash </w:t>
      </w:r>
      <w:r>
        <w:rPr>
          <w:rFonts w:ascii="Times New Roman" w:hAnsi="Times New Roman" w:cs="Times New Roman"/>
        </w:rPr>
        <w:t xml:space="preserve">welfare system </w:t>
      </w:r>
      <w:r w:rsidR="00FA6126">
        <w:rPr>
          <w:rFonts w:ascii="Times New Roman" w:hAnsi="Times New Roman" w:cs="Times New Roman"/>
        </w:rPr>
        <w:t xml:space="preserve">should be re-oriented to emphasize </w:t>
      </w:r>
      <w:r>
        <w:rPr>
          <w:rFonts w:ascii="Times New Roman" w:hAnsi="Times New Roman" w:cs="Times New Roman"/>
        </w:rPr>
        <w:t xml:space="preserve">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2CFEF253"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w:t>
      </w:r>
      <w:r w:rsidR="00FA6126">
        <w:rPr>
          <w:rFonts w:ascii="Times New Roman" w:hAnsi="Times New Roman" w:cs="Times New Roman"/>
        </w:rPr>
        <w:t xml:space="preserve">it is no longer clear that the foundation of paternalist policymaking is viable.  </w:t>
      </w:r>
      <w:r>
        <w:rPr>
          <w:rFonts w:ascii="Times New Roman" w:hAnsi="Times New Roman" w:cs="Times New Roman"/>
        </w:rPr>
        <w:t xml:space="preserve"> Across the country, states have significant</w:t>
      </w:r>
      <w:r w:rsidR="00521881">
        <w:rPr>
          <w:rFonts w:ascii="Times New Roman" w:hAnsi="Times New Roman" w:cs="Times New Roman"/>
        </w:rPr>
        <w:t>ly reduced</w:t>
      </w:r>
      <w:r>
        <w:rPr>
          <w:rFonts w:ascii="Times New Roman" w:hAnsi="Times New Roman" w:cs="Times New Roman"/>
        </w:rPr>
        <w:t xml:space="preserve"> basic assistance spending, </w:t>
      </w:r>
      <w:r w:rsidR="00BF7C56">
        <w:rPr>
          <w:rFonts w:ascii="Times New Roman" w:hAnsi="Times New Roman" w:cs="Times New Roman"/>
        </w:rPr>
        <w:t xml:space="preserve">preventing them from </w:t>
      </w:r>
      <w:r w:rsidR="00521881">
        <w:rPr>
          <w:rFonts w:ascii="Times New Roman" w:hAnsi="Times New Roman" w:cs="Times New Roman"/>
        </w:rPr>
        <w:t>using</w:t>
      </w:r>
      <w:r w:rsidR="00CD6B68">
        <w:rPr>
          <w:rFonts w:ascii="Times New Roman" w:hAnsi="Times New Roman" w:cs="Times New Roman"/>
        </w:rPr>
        <w:t xml:space="preserve"> </w:t>
      </w:r>
      <w:r w:rsidR="00BF7C56">
        <w:rPr>
          <w:rFonts w:ascii="Times New Roman" w:hAnsi="Times New Roman" w:cs="Times New Roman"/>
        </w:rPr>
        <w:t>TANF</w:t>
      </w:r>
      <w:r w:rsidR="00521881">
        <w:rPr>
          <w:rFonts w:ascii="Times New Roman" w:hAnsi="Times New Roman" w:cs="Times New Roman"/>
        </w:rPr>
        <w:t xml:space="preserve"> as a basis to force compliance with</w:t>
      </w:r>
      <w:r w:rsidR="00BF7C56">
        <w:rPr>
          <w:rFonts w:ascii="Times New Roman" w:hAnsi="Times New Roman" w:cs="Times New Roman"/>
        </w:rPr>
        <w:t xml:space="preserve"> </w:t>
      </w:r>
      <w:r w:rsidR="00CD6B68">
        <w:rPr>
          <w:rFonts w:ascii="Times New Roman" w:hAnsi="Times New Roman" w:cs="Times New Roman"/>
        </w:rPr>
        <w:t>correctional, paternalistic polices.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 xml:space="preserve">s to affirm the PRWORA’s explicit goals for TANF. States are spending more on programs that help people find work or aid already working families. Yet, these programs are largely operating outside the parameters of the </w:t>
      </w:r>
      <w:r w:rsidR="00521881">
        <w:rPr>
          <w:rFonts w:ascii="Times New Roman" w:hAnsi="Times New Roman" w:cs="Times New Roman"/>
        </w:rPr>
        <w:t xml:space="preserve">work </w:t>
      </w:r>
      <w:r w:rsidR="00B82F24">
        <w:rPr>
          <w:rFonts w:ascii="Times New Roman" w:hAnsi="Times New Roman" w:cs="Times New Roman"/>
        </w:rPr>
        <w:t xml:space="preserve">requirements </w:t>
      </w:r>
      <w:r w:rsidR="00521881">
        <w:rPr>
          <w:rFonts w:ascii="Times New Roman" w:hAnsi="Times New Roman" w:cs="Times New Roman"/>
        </w:rPr>
        <w:t xml:space="preserve">and time limits </w:t>
      </w:r>
      <w:r w:rsidR="00B82F24">
        <w:rPr>
          <w:rFonts w:ascii="Times New Roman" w:hAnsi="Times New Roman" w:cs="Times New Roman"/>
        </w:rPr>
        <w:t>linked to receipt of TANF cash assistance</w:t>
      </w:r>
      <w:r w:rsidR="00994538">
        <w:rPr>
          <w:rFonts w:ascii="Times New Roman" w:hAnsi="Times New Roman" w:cs="Times New Roman"/>
        </w:rPr>
        <w:t xml:space="preserve">.  </w:t>
      </w:r>
    </w:p>
    <w:p w14:paraId="0BAE413D" w14:textId="4DF3471B"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w:t>
      </w:r>
      <w:r w:rsidR="00521881">
        <w:rPr>
          <w:rFonts w:ascii="Times New Roman" w:hAnsi="Times New Roman" w:cs="Times New Roman"/>
        </w:rPr>
        <w:t>marks</w:t>
      </w:r>
      <w:r>
        <w:rPr>
          <w:rFonts w:ascii="Times New Roman" w:hAnsi="Times New Roman" w:cs="Times New Roman"/>
        </w:rPr>
        <w:t xml:space="preserve">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lack the ability to reach low-income families </w:t>
      </w:r>
      <w:r w:rsidR="00521881">
        <w:rPr>
          <w:rFonts w:ascii="Times New Roman" w:hAnsi="Times New Roman" w:cs="Times New Roman"/>
        </w:rPr>
        <w:t xml:space="preserve">through </w:t>
      </w:r>
      <w:r w:rsidR="007F4F06">
        <w:rPr>
          <w:rFonts w:ascii="Times New Roman" w:hAnsi="Times New Roman" w:cs="Times New Roman"/>
        </w:rPr>
        <w:t xml:space="preserve"> cash assistance, requiring them to use other means to try to improve and control their behavior. </w:t>
      </w:r>
      <w:r w:rsidR="00521881">
        <w:rPr>
          <w:rFonts w:ascii="Times New Roman" w:hAnsi="Times New Roman" w:cs="Times New Roman"/>
        </w:rPr>
        <w:t xml:space="preserve"> This exposes a contradiction at the heart of paternalist policies.  </w:t>
      </w:r>
    </w:p>
    <w:p w14:paraId="522C3FE4" w14:textId="729797ED"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6E1A22">
        <w:rPr>
          <w:rStyle w:val="FootnoteReference"/>
          <w:rFonts w:ascii="Times New Roman" w:hAnsi="Times New Roman" w:cs="Times New Roman"/>
        </w:rPr>
        <w:footnoteReference w:id="37"/>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D45D7E">
        <w:rPr>
          <w:rStyle w:val="FootnoteReference"/>
          <w:rFonts w:ascii="Times New Roman" w:hAnsi="Times New Roman" w:cs="Times New Roman"/>
        </w:rPr>
        <w:footnoteReference w:id="38"/>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w:t>
      </w:r>
      <w:r w:rsidR="00521881">
        <w:rPr>
          <w:rFonts w:ascii="Times New Roman" w:hAnsi="Times New Roman" w:cs="Times New Roman"/>
        </w:rPr>
        <w:t>-</w:t>
      </w:r>
      <w:r>
        <w:rPr>
          <w:rFonts w:ascii="Times New Roman" w:hAnsi="Times New Roman" w:cs="Times New Roman"/>
        </w:rPr>
        <w:t>implementing SNAP time limits waived after the Great Recession before federally required</w:t>
      </w:r>
      <w:r w:rsidR="004B227F">
        <w:rPr>
          <w:rFonts w:ascii="Times New Roman" w:hAnsi="Times New Roman" w:cs="Times New Roman"/>
        </w:rPr>
        <w:t>.</w:t>
      </w:r>
      <w:r w:rsidR="00D13123">
        <w:rPr>
          <w:rStyle w:val="FootnoteReference"/>
          <w:rFonts w:ascii="Times New Roman" w:hAnsi="Times New Roman" w:cs="Times New Roman"/>
        </w:rPr>
        <w:footnoteReference w:id="39"/>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1CD6579A"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w:t>
      </w:r>
      <w:r w:rsidR="00521881">
        <w:rPr>
          <w:rFonts w:ascii="Times New Roman" w:hAnsi="Times New Roman" w:cs="Times New Roman"/>
        </w:rPr>
        <w:t xml:space="preserve">in the </w:t>
      </w:r>
      <w:r>
        <w:rPr>
          <w:rFonts w:ascii="Times New Roman" w:hAnsi="Times New Roman" w:cs="Times New Roman"/>
        </w:rPr>
        <w:t xml:space="preserve">foundation of the </w:t>
      </w:r>
      <w:r w:rsidR="00521881">
        <w:rPr>
          <w:rFonts w:ascii="Times New Roman" w:hAnsi="Times New Roman" w:cs="Times New Roman"/>
        </w:rPr>
        <w:t xml:space="preserve">paternalist agenda, </w:t>
      </w:r>
      <w:r>
        <w:rPr>
          <w:rFonts w:ascii="Times New Roman" w:hAnsi="Times New Roman" w:cs="Times New Roman"/>
        </w:rPr>
        <w:t>PRWORA legislation</w:t>
      </w:r>
      <w:r w:rsidR="00521881">
        <w:rPr>
          <w:rFonts w:ascii="Times New Roman" w:hAnsi="Times New Roman" w:cs="Times New Roman"/>
        </w:rPr>
        <w:t>,</w:t>
      </w:r>
      <w:r>
        <w:rPr>
          <w:rFonts w:ascii="Times New Roman" w:hAnsi="Times New Roman" w:cs="Times New Roman"/>
        </w:rPr>
        <w:t xml:space="preserve">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w:t>
      </w:r>
      <w:r w:rsidR="00521881">
        <w:rPr>
          <w:rFonts w:ascii="Times New Roman" w:hAnsi="Times New Roman" w:cs="Times New Roman"/>
        </w:rPr>
        <w:t>enhanced</w:t>
      </w:r>
      <w:r w:rsidR="00C11366">
        <w:rPr>
          <w:rFonts w:ascii="Times New Roman" w:hAnsi="Times New Roman" w:cs="Times New Roman"/>
        </w:rPr>
        <w:t xml:space="preserve">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t>
      </w:r>
      <w:commentRangeStart w:id="11"/>
      <w:r w:rsidR="00C11366">
        <w:rPr>
          <w:rFonts w:ascii="Times New Roman" w:hAnsi="Times New Roman" w:cs="Times New Roman"/>
        </w:rPr>
        <w:t>wide swath of a state’s eligible families</w:t>
      </w:r>
      <w:commentRangeEnd w:id="11"/>
      <w:r w:rsidR="00521881">
        <w:rPr>
          <w:rStyle w:val="CommentReference"/>
        </w:rPr>
        <w:commentReference w:id="11"/>
      </w:r>
      <w:r w:rsidR="00C11366">
        <w:rPr>
          <w:rFonts w:ascii="Times New Roman" w:hAnsi="Times New Roman" w:cs="Times New Roman"/>
        </w:rPr>
        <w:t xml:space="preserve">.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917F40">
        <w:rPr>
          <w:rStyle w:val="FootnoteReference"/>
          <w:rFonts w:ascii="Times New Roman" w:hAnsi="Times New Roman" w:cs="Times New Roman"/>
        </w:rPr>
        <w:footnoteReference w:id="40"/>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7D376BAD"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sidR="004B227F">
        <w:rPr>
          <w:rFonts w:ascii="Times New Roman" w:hAnsi="Times New Roman" w:cs="Times New Roman"/>
        </w:rPr>
        <w:t>.</w:t>
      </w:r>
      <w:r w:rsidR="00D13123">
        <w:rPr>
          <w:rStyle w:val="FootnoteReference"/>
          <w:rFonts w:ascii="Times New Roman" w:hAnsi="Times New Roman" w:cs="Times New Roman"/>
        </w:rPr>
        <w:footnoteReference w:id="41"/>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2"/>
      </w:r>
      <w:r w:rsidRPr="00917F40">
        <w:rPr>
          <w:rFonts w:ascii="Times New Roman" w:hAnsi="Times New Roman" w:cs="Times New Roman"/>
        </w:rPr>
        <w:t xml:space="preserve"> </w:t>
      </w:r>
    </w:p>
    <w:p w14:paraId="55A8C22F" w14:textId="0EAEE205"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004B227F">
        <w:rPr>
          <w:rFonts w:ascii="Times New Roman" w:hAnsi="Times New Roman" w:cs="Times New Roman"/>
        </w:rPr>
        <w:t>.</w:t>
      </w:r>
      <w:r w:rsidRPr="00917F40">
        <w:rPr>
          <w:rFonts w:ascii="Times New Roman" w:hAnsi="Times New Roman" w:cs="Times New Roman"/>
        </w:rPr>
        <w:t>”</w:t>
      </w:r>
      <w:r w:rsidR="00D13123">
        <w:rPr>
          <w:rStyle w:val="FootnoteReference"/>
          <w:rFonts w:ascii="Times New Roman" w:hAnsi="Times New Roman" w:cs="Times New Roman"/>
        </w:rPr>
        <w:footnoteReference w:id="43"/>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917F40">
        <w:rPr>
          <w:rStyle w:val="FootnoteReference"/>
          <w:rFonts w:ascii="Times New Roman" w:hAnsi="Times New Roman" w:cs="Times New Roman"/>
        </w:rPr>
        <w:footnoteReference w:id="44"/>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917F40">
        <w:rPr>
          <w:rStyle w:val="FootnoteReference"/>
          <w:rFonts w:ascii="Times New Roman" w:hAnsi="Times New Roman" w:cs="Times New Roman"/>
        </w:rPr>
        <w:footnoteReference w:id="45"/>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african_americans</w:t>
            </w:r>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hispanics</w:t>
            </w:r>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fiscal_stability</w:t>
            </w:r>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wpr</w:t>
            </w:r>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pcpi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(df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(df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african_americans</w:t>
            </w:r>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hispanics</w:t>
            </w:r>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fiscal_stability</w:t>
            </w:r>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(.25)[(POW:DEM:LOW</w:t>
            </w:r>
            <w:r w:rsidRPr="001535BC">
              <w:rPr>
                <w:rFonts w:ascii="Times New Roman" w:hAnsi="Times New Roman" w:cs="Times New Roman"/>
                <w:vertAlign w:val="subscript"/>
              </w:rPr>
              <w:t>s,t</w:t>
            </w:r>
            <w:r w:rsidRPr="001535BC">
              <w:rPr>
                <w:rFonts w:ascii="Times New Roman" w:hAnsi="Times New Roman" w:cs="Times New Roman"/>
              </w:rPr>
              <w:t>)(ID:DEM:LOW</w:t>
            </w:r>
            <w:r w:rsidRPr="001535BC">
              <w:rPr>
                <w:rFonts w:ascii="Times New Roman" w:hAnsi="Times New Roman" w:cs="Times New Roman"/>
                <w:vertAlign w:val="subscript"/>
              </w:rPr>
              <w:t>s,t</w:t>
            </w:r>
            <w:r>
              <w:rPr>
                <w:rFonts w:ascii="Times New Roman" w:hAnsi="Times New Roman" w:cs="Times New Roman"/>
              </w:rPr>
              <w:t xml:space="preserve">) + </w:t>
            </w:r>
            <w:r w:rsidRPr="001535BC">
              <w:rPr>
                <w:rFonts w:ascii="Times New Roman" w:hAnsi="Times New Roman" w:cs="Times New Roman"/>
              </w:rPr>
              <w:t>(POW:REP:LOW</w:t>
            </w:r>
            <w:r w:rsidRPr="001535BC">
              <w:rPr>
                <w:rFonts w:ascii="Times New Roman" w:hAnsi="Times New Roman" w:cs="Times New Roman"/>
                <w:vertAlign w:val="subscript"/>
              </w:rPr>
              <w:t>s,t</w:t>
            </w:r>
            <w:r w:rsidRPr="001535BC">
              <w:rPr>
                <w:rFonts w:ascii="Times New Roman" w:hAnsi="Times New Roman" w:cs="Times New Roman"/>
              </w:rPr>
              <w:t>)(ID:REP:LOW</w:t>
            </w:r>
            <w:r w:rsidRPr="001535BC">
              <w:rPr>
                <w:rFonts w:ascii="Times New Roman" w:hAnsi="Times New Roman" w:cs="Times New Roman"/>
                <w:vertAlign w:val="subscript"/>
              </w:rPr>
              <w:t>s,t</w:t>
            </w:r>
            <w:r w:rsidRPr="001535BC">
              <w:rPr>
                <w:rFonts w:ascii="Times New Roman" w:hAnsi="Times New Roman" w:cs="Times New Roman"/>
              </w:rPr>
              <w:t>)] + (.25)[(POW:DEM:UPP</w:t>
            </w:r>
            <w:r w:rsidRPr="001535BC">
              <w:rPr>
                <w:rFonts w:ascii="Times New Roman" w:hAnsi="Times New Roman" w:cs="Times New Roman"/>
                <w:vertAlign w:val="subscript"/>
              </w:rPr>
              <w:t>s,t</w:t>
            </w:r>
            <w:r w:rsidRPr="001535BC">
              <w:rPr>
                <w:rFonts w:ascii="Times New Roman" w:hAnsi="Times New Roman" w:cs="Times New Roman"/>
              </w:rPr>
              <w:t>)(ID:DEM:UPP</w:t>
            </w:r>
            <w:r w:rsidRPr="001535BC">
              <w:rPr>
                <w:rFonts w:ascii="Times New Roman" w:hAnsi="Times New Roman" w:cs="Times New Roman"/>
                <w:vertAlign w:val="subscript"/>
              </w:rPr>
              <w:t>s,t</w:t>
            </w:r>
            <w:r w:rsidRPr="001535BC">
              <w:rPr>
                <w:rFonts w:ascii="Times New Roman" w:hAnsi="Times New Roman" w:cs="Times New Roman"/>
              </w:rPr>
              <w:t>) + (POW:REP:UPP</w:t>
            </w:r>
            <w:r w:rsidRPr="001535BC">
              <w:rPr>
                <w:rFonts w:ascii="Times New Roman" w:hAnsi="Times New Roman" w:cs="Times New Roman"/>
                <w:vertAlign w:val="subscript"/>
              </w:rPr>
              <w:t>s,t</w:t>
            </w:r>
            <w:r w:rsidRPr="001535BC">
              <w:rPr>
                <w:rFonts w:ascii="Times New Roman" w:hAnsi="Times New Roman" w:cs="Times New Roman"/>
              </w:rPr>
              <w:t>)(ID:REP:UPP</w:t>
            </w:r>
            <w:r w:rsidRPr="001535BC">
              <w:rPr>
                <w:rFonts w:ascii="Times New Roman" w:hAnsi="Times New Roman" w:cs="Times New Roman"/>
                <w:vertAlign w:val="subscript"/>
              </w:rPr>
              <w:t>s,t</w:t>
            </w:r>
            <w:r w:rsidRPr="001535BC">
              <w:rPr>
                <w:rFonts w:ascii="Times New Roman" w:hAnsi="Times New Roman" w:cs="Times New Roman"/>
              </w:rPr>
              <w:t>)] + (.50)[ID:GOV</w:t>
            </w:r>
            <w:r w:rsidRPr="001535BC">
              <w:rPr>
                <w:rFonts w:ascii="Times New Roman" w:hAnsi="Times New Roman" w:cs="Times New Roman"/>
                <w:vertAlign w:val="subscript"/>
              </w:rPr>
              <w:t>s,t</w:t>
            </w:r>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r w:rsidRPr="001535BC">
              <w:rPr>
                <w:rFonts w:ascii="Times New Roman" w:hAnsi="Times New Roman" w:cs="Times New Roman"/>
              </w:rPr>
              <w:t xml:space="preserve">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state </w:t>
            </w:r>
            <w:r w:rsidRPr="001535BC">
              <w:rPr>
                <w:rFonts w:ascii="Times New Roman" w:hAnsi="Times New Roman" w:cs="Times New Roman"/>
                <w:i/>
              </w:rPr>
              <w:t xml:space="preserve">s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Ringquist, E. J., Hanson, R. L., and Klarner,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pcpi_regional</w:t>
            </w:r>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noninstitutional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Labor - Bureau of Labor Statistics. "Statewide Data - Employment status of the civilian noninstitutional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wpr</w:t>
            </w:r>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19E3A299" w14:textId="77777777" w:rsidR="008B3DCB" w:rsidRPr="008B3DCB" w:rsidRDefault="00314960" w:rsidP="008B3DCB">
      <w:pPr>
        <w:pStyle w:val="Bibliography"/>
        <w:rPr>
          <w:rFonts w:ascii="Times New Roman" w:hAnsi="Times New Roman" w:cs="Times New Roman"/>
        </w:rPr>
      </w:pPr>
      <w:r>
        <w:fldChar w:fldCharType="begin"/>
      </w:r>
      <w:r w:rsidR="007C2CEA">
        <w:instrText xml:space="preserve"> ADDIN ZOTERO_BIBL {"uncited":[],"omitted":[],"custom":[]} CSL_BIBLIOGRAPHY </w:instrText>
      </w:r>
      <w:r>
        <w:fldChar w:fldCharType="separate"/>
      </w:r>
      <w:r w:rsidR="008B3DCB" w:rsidRPr="008B3DCB">
        <w:rPr>
          <w:rFonts w:ascii="Times New Roman" w:hAnsi="Times New Roman" w:cs="Times New Roman"/>
        </w:rPr>
        <w:t>Acs,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4CE18553"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Berry, William D., Evan J. Ringquist, Richard C. Fording, and Russell L. Hanson. “Measuring Citizen and Government Ideology in the American States, 1960-93.”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42, no. 1 (1998): 327–48. https://doi.org/10.2307/2991759.</w:t>
      </w:r>
    </w:p>
    <w:p w14:paraId="02C48E68"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Blank, Rebecca M. “Evaluating Welfare Reform in the United States.” Working Paper. National Bureau of Economic Research, June 2002. https://doi.org/10.3386/w8983.</w:t>
      </w:r>
    </w:p>
    <w:p w14:paraId="4997E9A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Derr, Michelle K., Tara Anderson, LaDonna Pavetti, and Elizabeth Scott. “Understanding Two Categories of TANF Spending: ‘Other’ and “Authorized Under Prior Law".” Washington, D.C: Mathematica Policy Research, Inc., September 30, 2009. https://www.acf.hhs.gov/sites/default/files/opre/understanding_two_categories_of_tanf_spending.pdf.</w:t>
      </w:r>
    </w:p>
    <w:p w14:paraId="63EC46A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Falk, Gene. “Temporary Assistance for Needy Families (TANF): Financing Issues.” Washington, D.C: Congressional Research Service, September 8, 2015. https://fas.org/sgp/crs/misc/R44188.pdf.</w:t>
      </w:r>
    </w:p>
    <w:p w14:paraId="7A60277F"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“The Temporary Assistance for Needy Families (TANF) Block Grant: A Primer on TANF Financing and Federal Requirements.” Washington, D.C: Congressional Research Service, December 14, 2017. https://fas.org/sgp/crs/misc/RL32748.pdf.</w:t>
      </w:r>
    </w:p>
    <w:p w14:paraId="55D82C5F"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Fellowes, Matthew C., and Gretchen Rowe. “Politics and the New American Welfare States.”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48, no. 2 (2004): 362–73. https://doi.org/10.2307/1519888.</w:t>
      </w:r>
    </w:p>
    <w:p w14:paraId="612B0E74"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Giannarelli, Linda, Christine Heffernan, Sarah Minton, Megan Thompson, and Kathryn Stevens. “Welfare Rules Databook: State TANF Policies as of July 2016.” OPRE Report. Washington, DC: Office of Planning, Research and Evaluation, Administration for Children and Families, U.S. Department of Health and Human Services, 2017.</w:t>
      </w:r>
    </w:p>
    <w:p w14:paraId="4BD65F17"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Gilens, Martin. “‘Race Coding’ and White Opposition to Welfare.” </w:t>
      </w:r>
      <w:r w:rsidRPr="008B3DCB">
        <w:rPr>
          <w:rFonts w:ascii="Times New Roman" w:hAnsi="Times New Roman" w:cs="Times New Roman"/>
          <w:i/>
          <w:iCs/>
        </w:rPr>
        <w:t>The American Political Science Review</w:t>
      </w:r>
      <w:r w:rsidRPr="008B3DCB">
        <w:rPr>
          <w:rFonts w:ascii="Times New Roman" w:hAnsi="Times New Roman" w:cs="Times New Roman"/>
        </w:rPr>
        <w:t xml:space="preserve"> 90, no. 3 (1996): 593–604. https://doi.org/10.2307/2082611.</w:t>
      </w:r>
    </w:p>
    <w:p w14:paraId="7A0AE538"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0F089CD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Johnson, Earl. Memo. “TANF-ACF-IM-2013-03.” Memo, September 12, 2013. https://www.acf.hhs.gov/ofa/resource/tanf-acf-im-2013-03.</w:t>
      </w:r>
    </w:p>
    <w:p w14:paraId="5874C0FC"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lastRenderedPageBreak/>
        <w:t xml:space="preserve">Mead, Lawrence M. “The Rise of Paternalism.” In </w:t>
      </w:r>
      <w:r w:rsidRPr="008B3DCB">
        <w:rPr>
          <w:rFonts w:ascii="Times New Roman" w:hAnsi="Times New Roman" w:cs="Times New Roman"/>
          <w:i/>
          <w:iCs/>
        </w:rPr>
        <w:t>The New Paternalism: Supervisory Approaches to Poverty</w:t>
      </w:r>
      <w:r w:rsidRPr="008B3DCB">
        <w:rPr>
          <w:rFonts w:ascii="Times New Roman" w:hAnsi="Times New Roman" w:cs="Times New Roman"/>
        </w:rPr>
        <w:t>, edited by Lawrence M. Mead, 1–38. Washington, D.C: Brookings Institution Press, 1997.</w:t>
      </w:r>
    </w:p>
    <w:p w14:paraId="121C733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Public Law 104-193, Pub. L. No. 104–193, 1305 42 USC (1996). https://www.congress.gov/104/plaws/publ193/PLAW-104publ193.pdf.</w:t>
      </w:r>
    </w:p>
    <w:p w14:paraId="687BEB00"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Rom, Mark. “Transforming State Health and Welfare Programs.” In </w:t>
      </w:r>
      <w:r w:rsidRPr="008B3DCB">
        <w:rPr>
          <w:rFonts w:ascii="Times New Roman" w:hAnsi="Times New Roman" w:cs="Times New Roman"/>
          <w:i/>
          <w:iCs/>
        </w:rPr>
        <w:t>Politics in the American States: A Comparative Analysis</w:t>
      </w:r>
      <w:r w:rsidRPr="008B3DCB">
        <w:rPr>
          <w:rFonts w:ascii="Times New Roman" w:hAnsi="Times New Roman" w:cs="Times New Roman"/>
        </w:rPr>
        <w:t>, edited by Virginia Gray, Russell L. Hanson, and Herbert Jacob, 7th ed., 349–92. Washington, DC: CQ Press, 1999.</w:t>
      </w:r>
    </w:p>
    <w:p w14:paraId="74F354C9"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Soss, Joe, Sanford F. Schram, Thomas P. Vartanian, and Erin O’Brien. “Setting the Terms of Relief: Explaining State Policy Choices in the Devolution Revolution.” </w:t>
      </w:r>
      <w:r w:rsidRPr="008B3DCB">
        <w:rPr>
          <w:rFonts w:ascii="Times New Roman" w:hAnsi="Times New Roman" w:cs="Times New Roman"/>
          <w:i/>
          <w:iCs/>
        </w:rPr>
        <w:t>American Journal of Political Science</w:t>
      </w:r>
      <w:r w:rsidRPr="008B3DCB">
        <w:rPr>
          <w:rFonts w:ascii="Times New Roman" w:hAnsi="Times New Roman" w:cs="Times New Roman"/>
        </w:rPr>
        <w:t xml:space="preserve"> 45, no. 2 (2001): 378–95. https://doi.org/10.2307/2669347.</w:t>
      </w:r>
    </w:p>
    <w:p w14:paraId="3608918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“State Health Facts, Pending Section 1115 Medicaid Waivers.” The Henry J. Kaiser Family Foundation, July 26, 2018. https://www.kff.org/other/state-indicator/pending-section-1115-medicaid-waivers/.</w:t>
      </w:r>
    </w:p>
    <w:p w14:paraId="01C431FB"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5EBE0B4D"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The Urban Institute. “The Welfare Rules Database.” Accessed August 4, 2018. https://wrd.urban.org/wrd/query/query.cfm.</w:t>
      </w:r>
    </w:p>
    <w:p w14:paraId="3BC46DC1"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Thrush, Glenn. “HUD Floats a Plan Intended to Reduce Reliance on Housing Assistance.” </w:t>
      </w:r>
      <w:r w:rsidRPr="008B3DCB">
        <w:rPr>
          <w:rFonts w:ascii="Times New Roman" w:hAnsi="Times New Roman" w:cs="Times New Roman"/>
          <w:i/>
          <w:iCs/>
        </w:rPr>
        <w:t>The New York Times</w:t>
      </w:r>
      <w:r w:rsidRPr="008B3DCB">
        <w:rPr>
          <w:rFonts w:ascii="Times New Roman" w:hAnsi="Times New Roman" w:cs="Times New Roman"/>
        </w:rPr>
        <w:t>, April 26, 2018, sec. U.S. https://www.nytimes.com/2018/04/25/us/hud-housing-assistance.html.</w:t>
      </w:r>
    </w:p>
    <w:p w14:paraId="79B35B5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 xml:space="preserve">———. “Trump Signs Order to Require Recipients of Federal Aid Programs to Work.” </w:t>
      </w:r>
      <w:r w:rsidRPr="008B3DCB">
        <w:rPr>
          <w:rFonts w:ascii="Times New Roman" w:hAnsi="Times New Roman" w:cs="Times New Roman"/>
          <w:i/>
          <w:iCs/>
        </w:rPr>
        <w:t>The New York Times</w:t>
      </w:r>
      <w:r w:rsidRPr="008B3DCB">
        <w:rPr>
          <w:rFonts w:ascii="Times New Roman" w:hAnsi="Times New Roman" w:cs="Times New Roman"/>
        </w:rPr>
        <w:t>, April 11, 2018, sec. U.S. https://www.nytimes.com/2018/04/10/us/trump-work-requirements-assistance-programs.html.</w:t>
      </w:r>
    </w:p>
    <w:p w14:paraId="70C48E84"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“Welfare Indicators and Risk Factors - Thirteenth Report to Congress.” Washington, D.C: U.S. Department of Health and Human Services, March 1, 2014. https://aspe.hhs.gov/report/welfare-indicators-and-risk-factors-thirteenth-report-congress.</w:t>
      </w:r>
    </w:p>
    <w:p w14:paraId="3F9C63DA" w14:textId="77777777" w:rsidR="008B3DCB" w:rsidRPr="008B3DCB" w:rsidRDefault="008B3DCB" w:rsidP="008B3DCB">
      <w:pPr>
        <w:pStyle w:val="Bibliography"/>
        <w:rPr>
          <w:rFonts w:ascii="Times New Roman" w:hAnsi="Times New Roman" w:cs="Times New Roman"/>
        </w:rPr>
      </w:pPr>
      <w:r w:rsidRPr="008B3DCB">
        <w:rPr>
          <w:rFonts w:ascii="Times New Roman" w:hAnsi="Times New Roman" w:cs="Times New Roman"/>
        </w:rPr>
        <w:t>Zedlewski,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1F00E7F3"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dmin" w:date="2018-08-24T07:53:00Z" w:initials="a">
    <w:p w14:paraId="3A35A711" w14:textId="6C8DC8B3" w:rsidR="006B67D4" w:rsidRDefault="006B67D4">
      <w:pPr>
        <w:pStyle w:val="CommentText"/>
      </w:pPr>
      <w:r>
        <w:rPr>
          <w:rStyle w:val="CommentReference"/>
        </w:rPr>
        <w:annotationRef/>
      </w:r>
      <w:r>
        <w:t>I don’t entirely like figure 1 because it show the decline in TANF cases and a parallel decline (at a slower rate) among child-only cases.  That requires readers to do a complex calculation to accept our assertion that child-only cases are becoming more common.</w:t>
      </w:r>
    </w:p>
  </w:comment>
  <w:comment w:id="2" w:author="admin" w:date="2018-08-24T07:54:00Z" w:initials="a">
    <w:p w14:paraId="426724EE" w14:textId="2F06408E" w:rsidR="006B67D4" w:rsidRDefault="006B67D4">
      <w:pPr>
        <w:pStyle w:val="CommentText"/>
      </w:pPr>
      <w:r>
        <w:rPr>
          <w:rStyle w:val="CommentReference"/>
        </w:rPr>
        <w:annotationRef/>
      </w:r>
      <w:r>
        <w:t>On Figure 2: It is not clear why we would not present constant dollars as this would make the same point even more forcefully.</w:t>
      </w:r>
    </w:p>
  </w:comment>
  <w:comment w:id="3" w:author="admin" w:date="2018-08-22T11:20:00Z" w:initials="a">
    <w:p w14:paraId="1CFD6DD5" w14:textId="4B5B866F" w:rsidR="006B67D4" w:rsidRDefault="006B67D4">
      <w:pPr>
        <w:pStyle w:val="CommentText"/>
      </w:pPr>
      <w:r>
        <w:rPr>
          <w:rStyle w:val="CommentReference"/>
        </w:rPr>
        <w:annotationRef/>
      </w:r>
      <w:r>
        <w:t>This is the material we need to move up front.</w:t>
      </w:r>
    </w:p>
  </w:comment>
  <w:comment w:id="4" w:author="admin" w:date="2018-08-22T13:11:00Z" w:initials="a">
    <w:p w14:paraId="6C92C113" w14:textId="7B9D034C" w:rsidR="006B67D4" w:rsidRDefault="006B67D4">
      <w:pPr>
        <w:pStyle w:val="CommentText"/>
      </w:pPr>
      <w:r>
        <w:rPr>
          <w:rStyle w:val="CommentReference"/>
        </w:rPr>
        <w:annotationRef/>
      </w:r>
      <w:r>
        <w:t>Contents of Figure 6 is missing</w:t>
      </w:r>
    </w:p>
  </w:comment>
  <w:comment w:id="5" w:author="admin" w:date="2018-08-23T07:35:00Z" w:initials="a">
    <w:p w14:paraId="5EA5B225" w14:textId="0A4CC651" w:rsidR="006B67D4" w:rsidRDefault="006B67D4">
      <w:pPr>
        <w:pStyle w:val="CommentText"/>
      </w:pPr>
      <w:r>
        <w:rPr>
          <w:rStyle w:val="CommentReference"/>
        </w:rPr>
        <w:annotationRef/>
      </w:r>
      <w:r>
        <w:t>Should we wait to introduce this until the conclusion…perhaps explain state decisions to reduce proportion of spending on assistance and then characterize these as post-PRWORA states?</w:t>
      </w:r>
    </w:p>
  </w:comment>
  <w:comment w:id="7" w:author="admin" w:date="2018-08-23T08:25:00Z" w:initials="a">
    <w:p w14:paraId="120B6964" w14:textId="1CC7F2C5" w:rsidR="006B67D4" w:rsidRDefault="006B67D4">
      <w:pPr>
        <w:pStyle w:val="CommentText"/>
      </w:pPr>
      <w:r>
        <w:rPr>
          <w:rStyle w:val="CommentReference"/>
        </w:rPr>
        <w:annotationRef/>
      </w:r>
      <w:r>
        <w:t>This is an odd composition…rather than explaining what it rejects, we should explain what it suggests.</w:t>
      </w:r>
    </w:p>
  </w:comment>
  <w:comment w:id="9" w:author="Goehring, Benjamin" w:date="2018-07-26T19:30:00Z" w:initials="GB">
    <w:p w14:paraId="65C748EE" w14:textId="748A8E21" w:rsidR="006B67D4" w:rsidRDefault="006B67D4">
      <w:pPr>
        <w:pStyle w:val="CommentText"/>
      </w:pPr>
      <w:r>
        <w:rPr>
          <w:rStyle w:val="CommentReference"/>
        </w:rPr>
        <w:annotationRef/>
      </w:r>
      <w:r>
        <w:t xml:space="preserve">This should be removed completely since we are really only interested in what sets post-PRWORA states apart or discussed more. </w:t>
      </w:r>
    </w:p>
  </w:comment>
  <w:comment w:id="11" w:author="admin" w:date="2018-08-23T08:46:00Z" w:initials="a">
    <w:p w14:paraId="4E899675" w14:textId="226E1F5F" w:rsidR="006B67D4" w:rsidRDefault="006B67D4">
      <w:pPr>
        <w:pStyle w:val="CommentText"/>
      </w:pPr>
      <w:r>
        <w:rPr>
          <w:rStyle w:val="CommentReference"/>
        </w:rPr>
        <w:annotationRef/>
      </w:r>
      <w:r>
        <w:t>OK, we need to say something somewhere about state TANF take-up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35A711" w15:done="0"/>
  <w15:commentEx w15:paraId="426724EE" w15:done="0"/>
  <w15:commentEx w15:paraId="1CFD6DD5" w15:done="0"/>
  <w15:commentEx w15:paraId="6C92C113" w15:done="0"/>
  <w15:commentEx w15:paraId="5EA5B225" w15:done="0"/>
  <w15:commentEx w15:paraId="120B6964" w15:done="0"/>
  <w15:commentEx w15:paraId="65C748EE" w15:done="0"/>
  <w15:commentEx w15:paraId="4E8996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35A711" w16cid:durableId="1F2AB59F"/>
  <w16cid:commentId w16cid:paraId="426724EE" w16cid:durableId="1F2AB5A0"/>
  <w16cid:commentId w16cid:paraId="1CFD6DD5" w16cid:durableId="1F2AB5A1"/>
  <w16cid:commentId w16cid:paraId="6C92C113" w16cid:durableId="1F2AB5A2"/>
  <w16cid:commentId w16cid:paraId="5EA5B225" w16cid:durableId="1F2AB5A3"/>
  <w16cid:commentId w16cid:paraId="120B6964" w16cid:durableId="1F2AB5A4"/>
  <w16cid:commentId w16cid:paraId="65C748EE" w16cid:durableId="1F049FE7"/>
  <w16cid:commentId w16cid:paraId="4E899675" w16cid:durableId="1F2AB5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5A62F" w14:textId="77777777" w:rsidR="003857A9" w:rsidRDefault="003857A9" w:rsidP="00D44995">
      <w:r>
        <w:separator/>
      </w:r>
    </w:p>
  </w:endnote>
  <w:endnote w:type="continuationSeparator" w:id="0">
    <w:p w14:paraId="2C4AD8C8" w14:textId="77777777" w:rsidR="003857A9" w:rsidRDefault="003857A9"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notTrueType/>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8B63A" w14:textId="77777777" w:rsidR="003857A9" w:rsidRDefault="003857A9" w:rsidP="00D44995">
      <w:r>
        <w:separator/>
      </w:r>
    </w:p>
  </w:footnote>
  <w:footnote w:type="continuationSeparator" w:id="0">
    <w:p w14:paraId="7BC72090" w14:textId="77777777" w:rsidR="003857A9" w:rsidRDefault="003857A9" w:rsidP="00D44995">
      <w:r>
        <w:continuationSeparator/>
      </w:r>
    </w:p>
  </w:footnote>
  <w:footnote w:id="1">
    <w:p w14:paraId="1359EDCC" w14:textId="1C8E2D0A"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Mead, “The Rise of Paternalism.”</w:t>
      </w:r>
      <w:r w:rsidRPr="00551510">
        <w:rPr>
          <w:rFonts w:ascii="Times New Roman" w:hAnsi="Times New Roman" w:cs="Times New Roman"/>
          <w:sz w:val="20"/>
          <w:szCs w:val="20"/>
        </w:rPr>
        <w:fldChar w:fldCharType="end"/>
      </w:r>
    </w:p>
  </w:footnote>
  <w:footnote w:id="2">
    <w:p w14:paraId="164C652E" w14:textId="2F28FBE1"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Mead, 5.</w:t>
      </w:r>
      <w:r w:rsidRPr="00551510">
        <w:rPr>
          <w:rFonts w:ascii="Times New Roman" w:hAnsi="Times New Roman" w:cs="Times New Roman"/>
          <w:sz w:val="20"/>
          <w:szCs w:val="20"/>
        </w:rPr>
        <w:fldChar w:fldCharType="end"/>
      </w:r>
    </w:p>
  </w:footnote>
  <w:footnote w:id="3">
    <w:p w14:paraId="3F0FEF58" w14:textId="0FE8F791"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Giannarelli et al., “Welfare Rules Databook: State TANF Policies as of July 2016.”</w:t>
      </w:r>
      <w:r w:rsidRPr="00551510">
        <w:rPr>
          <w:rFonts w:ascii="Times New Roman" w:hAnsi="Times New Roman" w:cs="Times New Roman"/>
          <w:sz w:val="20"/>
          <w:szCs w:val="20"/>
        </w:rPr>
        <w:fldChar w:fldCharType="end"/>
      </w:r>
    </w:p>
  </w:footnote>
  <w:footnote w:id="4">
    <w:p w14:paraId="7B7D5962" w14:textId="3184C64B"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“Welfare Indicators and Risk Factors - Thirteenth Report to Congress.”</w:t>
      </w:r>
      <w:r w:rsidRPr="00551510">
        <w:rPr>
          <w:rFonts w:ascii="Times New Roman" w:hAnsi="Times New Roman" w:cs="Times New Roman"/>
          <w:sz w:val="20"/>
          <w:szCs w:val="20"/>
        </w:rPr>
        <w:fldChar w:fldCharType="end"/>
      </w:r>
    </w:p>
  </w:footnote>
  <w:footnote w:id="5">
    <w:p w14:paraId="3FB61A96" w14:textId="77777777" w:rsidR="00DE7211" w:rsidRPr="00551510" w:rsidRDefault="00DE7211" w:rsidP="00DE7211">
      <w:pPr>
        <w:rPr>
          <w:rFonts w:ascii="Times New Roman" w:eastAsia="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551510">
        <w:rPr>
          <w:rFonts w:ascii="Times New Roman" w:eastAsia="Times New Roman" w:hAnsi="Times New Roman" w:cs="Times New Roman"/>
          <w:sz w:val="20"/>
          <w:szCs w:val="20"/>
        </w:rPr>
        <w:t>Giannarelli et al. (2017) for more information.</w:t>
      </w:r>
      <w:r w:rsidRPr="00551510">
        <w:rPr>
          <w:rFonts w:ascii="Times New Roman" w:hAnsi="Times New Roman" w:cs="Times New Roman"/>
          <w:sz w:val="20"/>
          <w:szCs w:val="20"/>
        </w:rPr>
        <w:t xml:space="preserve"> </w:t>
      </w:r>
    </w:p>
  </w:footnote>
  <w:footnote w:id="6">
    <w:p w14:paraId="4826CC2D" w14:textId="77777777" w:rsidR="00DE7211" w:rsidRPr="00551510" w:rsidRDefault="00DE7211" w:rsidP="00DE7211">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Giannarelli et al., “Welfare Rules Databook: State TANF Policies as of July 2016”; Falk, “The Temporary Assistance for Needy Families (TANF) Block Grant: A Primer on TANF Financing and Federal Requirements.”</w:t>
      </w:r>
      <w:r w:rsidRPr="00551510">
        <w:rPr>
          <w:rFonts w:ascii="Times New Roman" w:hAnsi="Times New Roman" w:cs="Times New Roman"/>
          <w:sz w:val="20"/>
          <w:szCs w:val="20"/>
        </w:rPr>
        <w:fldChar w:fldCharType="end"/>
      </w:r>
      <w:r w:rsidRPr="00551510">
        <w:rPr>
          <w:rFonts w:ascii="Times New Roman" w:hAnsi="Times New Roman" w:cs="Times New Roman"/>
          <w:sz w:val="20"/>
          <w:szCs w:val="20"/>
        </w:rPr>
        <w:t xml:space="preserve"> See Table III.B.4 in </w:t>
      </w:r>
      <w:r w:rsidRPr="00551510">
        <w:rPr>
          <w:rFonts w:ascii="Times New Roman" w:eastAsia="Times New Roman" w:hAnsi="Times New Roman" w:cs="Times New Roman"/>
          <w:sz w:val="20"/>
          <w:szCs w:val="20"/>
        </w:rPr>
        <w:t>Giannarelli et al. (2017) for more information on activity requirements for caretakers excluded from the unit.</w:t>
      </w:r>
    </w:p>
  </w:footnote>
  <w:footnote w:id="7">
    <w:p w14:paraId="775DDBB6" w14:textId="5431887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Under Aid for Families with Dependent Children, the program that proceeded, and was replaced by, TANF. </w:t>
      </w:r>
    </w:p>
  </w:footnote>
  <w:footnote w:id="8">
    <w:p w14:paraId="47C24B03" w14:textId="1D07EA2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Both percentage changes use national mean amounts expressed in real dollars using the unadjusted CPI. See tables L3 and L5 in </w:t>
      </w:r>
      <w:r w:rsidRPr="00551510">
        <w:rPr>
          <w:rFonts w:ascii="Times New Roman" w:eastAsia="Times New Roman" w:hAnsi="Times New Roman" w:cs="Times New Roman"/>
          <w:sz w:val="20"/>
          <w:szCs w:val="20"/>
        </w:rPr>
        <w:t xml:space="preserve">Giannarelli et al. (2017) for the nominal eligibility and benefit amounts. </w:t>
      </w:r>
    </w:p>
  </w:footnote>
  <w:footnote w:id="9">
    <w:p w14:paraId="7752A1C1" w14:textId="0D239FBF"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0">
    <w:p w14:paraId="4DFB9FD8" w14:textId="273291BF"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“Temporary Assistance for Needy Families 12th Report to Congress Fiscal Years 2014 and 2015.”</w:t>
      </w:r>
      <w:r w:rsidRPr="00551510">
        <w:rPr>
          <w:rFonts w:ascii="Times New Roman" w:hAnsi="Times New Roman" w:cs="Times New Roman"/>
          <w:sz w:val="20"/>
          <w:szCs w:val="20"/>
        </w:rPr>
        <w:fldChar w:fldCharType="end"/>
      </w:r>
    </w:p>
  </w:footnote>
  <w:footnote w:id="11">
    <w:p w14:paraId="00768A9E" w14:textId="6ABD2A84"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“Trump Signs Order to Require Recipients of Federal Aid Programs to Work.”</w:t>
      </w:r>
      <w:r w:rsidRPr="00551510">
        <w:rPr>
          <w:rFonts w:ascii="Times New Roman" w:hAnsi="Times New Roman" w:cs="Times New Roman"/>
          <w:sz w:val="20"/>
          <w:szCs w:val="20"/>
        </w:rPr>
        <w:fldChar w:fldCharType="end"/>
      </w:r>
    </w:p>
  </w:footnote>
  <w:footnote w:id="12">
    <w:p w14:paraId="72EE6215" w14:textId="4861E27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(Falk 2015). </w:t>
      </w:r>
    </w:p>
  </w:footnote>
  <w:footnote w:id="13">
    <w:p w14:paraId="2861506C" w14:textId="37C45B4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“Temporary Assistance for Needy Families (TANF): Financing Issues.”</w:t>
      </w:r>
      <w:r w:rsidRPr="00551510">
        <w:rPr>
          <w:rFonts w:ascii="Times New Roman" w:hAnsi="Times New Roman" w:cs="Times New Roman"/>
          <w:sz w:val="20"/>
          <w:szCs w:val="20"/>
        </w:rPr>
        <w:fldChar w:fldCharType="end"/>
      </w:r>
    </w:p>
  </w:footnote>
  <w:footnote w:id="14">
    <w:p w14:paraId="75CF47C8" w14:textId="469D9312"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Falk.</w:t>
      </w:r>
      <w:r w:rsidRPr="00551510">
        <w:rPr>
          <w:rFonts w:ascii="Times New Roman" w:hAnsi="Times New Roman" w:cs="Times New Roman"/>
          <w:sz w:val="20"/>
          <w:szCs w:val="20"/>
        </w:rPr>
        <w:fldChar w:fldCharType="end"/>
      </w:r>
    </w:p>
  </w:footnote>
  <w:footnote w:id="15">
    <w:p w14:paraId="7B0526B7" w14:textId="70A97155"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Personal Responsibility and Work Opportunity Reconciliation Act of 1996.</w:t>
      </w:r>
      <w:r w:rsidRPr="00551510">
        <w:rPr>
          <w:rFonts w:ascii="Times New Roman" w:hAnsi="Times New Roman" w:cs="Times New Roman"/>
          <w:sz w:val="20"/>
          <w:szCs w:val="20"/>
        </w:rPr>
        <w:fldChar w:fldCharType="end"/>
      </w:r>
    </w:p>
  </w:footnote>
  <w:footnote w:id="16">
    <w:p w14:paraId="515EDDA3" w14:textId="2250FDB4"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Falk, “The Temporary Assistance for Needy Families (TANF) Block Grant: A Primer on TANF Financing and Federal Requirements.”</w:t>
      </w:r>
      <w:r w:rsidRPr="00551510">
        <w:rPr>
          <w:rFonts w:ascii="Times New Roman" w:hAnsi="Times New Roman" w:cs="Times New Roman"/>
          <w:sz w:val="20"/>
          <w:szCs w:val="20"/>
        </w:rPr>
        <w:fldChar w:fldCharType="end"/>
      </w:r>
    </w:p>
  </w:footnote>
  <w:footnote w:id="17">
    <w:p w14:paraId="4A950C82" w14:textId="74253CD4"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See the appendix for the full list and description of categories. </w:t>
      </w:r>
    </w:p>
  </w:footnote>
  <w:footnote w:id="18">
    <w:p w14:paraId="54FBF7C1" w14:textId="35DA184C"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Derr et al. (2009) and U.S. Department of Health and Human Services (2015). </w:t>
      </w:r>
    </w:p>
  </w:footnote>
  <w:footnote w:id="19">
    <w:p w14:paraId="3CA12BB3" w14:textId="77777777" w:rsidR="006B67D4" w:rsidRPr="00551510" w:rsidRDefault="006B67D4" w:rsidP="00346A83">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0">
    <w:p w14:paraId="4FF1EC9F" w14:textId="7EDA28C1"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Gilens, “‘Race Coding’ and White Opposition to Welfare,” 601.</w:t>
      </w:r>
      <w:r w:rsidRPr="00551510">
        <w:rPr>
          <w:rFonts w:ascii="Times New Roman" w:hAnsi="Times New Roman" w:cs="Times New Roman"/>
          <w:sz w:val="20"/>
          <w:szCs w:val="20"/>
        </w:rPr>
        <w:fldChar w:fldCharType="end"/>
      </w:r>
    </w:p>
  </w:footnote>
  <w:footnote w:id="21">
    <w:p w14:paraId="524F8623" w14:textId="0BD8D48A"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Soss et al., “Setting the Terms of Relief.”</w:t>
      </w:r>
      <w:r w:rsidRPr="00551510">
        <w:rPr>
          <w:rFonts w:ascii="Times New Roman" w:hAnsi="Times New Roman" w:cs="Times New Roman"/>
          <w:sz w:val="20"/>
          <w:szCs w:val="20"/>
        </w:rPr>
        <w:fldChar w:fldCharType="end"/>
      </w:r>
    </w:p>
  </w:footnote>
  <w:footnote w:id="22">
    <w:p w14:paraId="0B4F018E" w14:textId="77381477"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Fellowes and Rowe, “Politics and the New American Welfare States.”</w:t>
      </w:r>
      <w:r w:rsidRPr="00551510">
        <w:rPr>
          <w:rFonts w:ascii="Times New Roman" w:hAnsi="Times New Roman" w:cs="Times New Roman"/>
          <w:sz w:val="20"/>
          <w:szCs w:val="20"/>
        </w:rPr>
        <w:fldChar w:fldCharType="end"/>
      </w:r>
    </w:p>
  </w:footnote>
  <w:footnote w:id="23">
    <w:p w14:paraId="0ED3D4B8" w14:textId="5BDD2A5E"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Rom, “Transforming State Health and Welfare Programs.”</w:t>
      </w:r>
      <w:r w:rsidRPr="00551510">
        <w:rPr>
          <w:rFonts w:ascii="Times New Roman" w:hAnsi="Times New Roman" w:cs="Times New Roman"/>
          <w:sz w:val="20"/>
          <w:szCs w:val="20"/>
        </w:rPr>
        <w:fldChar w:fldCharType="end"/>
      </w:r>
    </w:p>
  </w:footnote>
  <w:footnote w:id="24">
    <w:p w14:paraId="4CC74E8B" w14:textId="5AFBF2AC"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Berry et al., “Measuring Citizen and Government Ideology in the American States, 1960-93.”</w:t>
      </w:r>
      <w:r w:rsidRPr="00551510">
        <w:rPr>
          <w:rFonts w:ascii="Times New Roman" w:hAnsi="Times New Roman" w:cs="Times New Roman"/>
          <w:sz w:val="20"/>
          <w:szCs w:val="20"/>
        </w:rPr>
        <w:fldChar w:fldCharType="end"/>
      </w:r>
    </w:p>
  </w:footnote>
  <w:footnote w:id="25">
    <w:p w14:paraId="134BBA62" w14:textId="26245B60"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26">
    <w:p w14:paraId="606E4721" w14:textId="4134D809"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Blank.</w:t>
      </w:r>
      <w:r w:rsidRPr="00551510">
        <w:rPr>
          <w:rFonts w:ascii="Times New Roman" w:hAnsi="Times New Roman" w:cs="Times New Roman"/>
          <w:sz w:val="20"/>
          <w:szCs w:val="20"/>
        </w:rPr>
        <w:fldChar w:fldCharType="end"/>
      </w:r>
    </w:p>
  </w:footnote>
  <w:footnote w:id="27">
    <w:p w14:paraId="1ADAD1D9" w14:textId="34FF0B57"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Pr="00551510">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Zedlewski and Golden, “Next Steps for Temporary Assistance for Needy Families.”</w:t>
      </w:r>
      <w:r w:rsidRPr="00551510">
        <w:rPr>
          <w:rFonts w:ascii="Times New Roman" w:hAnsi="Times New Roman" w:cs="Times New Roman"/>
          <w:sz w:val="20"/>
          <w:szCs w:val="20"/>
        </w:rPr>
        <w:fldChar w:fldCharType="end"/>
      </w:r>
    </w:p>
  </w:footnote>
  <w:footnote w:id="28">
    <w:p w14:paraId="034D8F91" w14:textId="26532EA6" w:rsidR="008B3DCB" w:rsidRDefault="008B3DCB">
      <w:pPr>
        <w:pStyle w:val="FootnoteText"/>
      </w:pPr>
      <w:r>
        <w:rPr>
          <w:rStyle w:val="FootnoteReference"/>
        </w:rPr>
        <w:footnoteRef/>
      </w:r>
      <w:r>
        <w:t xml:space="preserve"> </w:t>
      </w:r>
      <w:r>
        <w:fldChar w:fldCharType="begin"/>
      </w:r>
      <w:r>
        <w:instrText xml:space="preserve"> ADDIN ZOTERO_ITEM CSL_CITATION {"citationID":"bUHLhUbf","properties":{"formattedCitation":"Blank, \\uc0\\u8220{}Evaluating Welfare Reform in the United States.\\uc0\\u8221{}","plainCitation":"Blank, “Evaluating Welfare Reform in the United States.”","noteIndex":28},"citationItems":[{"id":7,"uris":["http://zotero.org/users/5055722/items/RUJTTEZG"],"uri":["http://zotero.org/users/5055722/items/RUJTTEZG"],"itemData":{"id":7,"type":"report","title":"Evaluating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fldChar w:fldCharType="separate"/>
      </w:r>
      <w:r w:rsidRPr="008B3DCB">
        <w:rPr>
          <w:rFonts w:ascii="Calibri" w:cs="Calibri"/>
        </w:rPr>
        <w:t>Blank, “Evaluating Welfare Reform in the United States.”</w:t>
      </w:r>
      <w:r>
        <w:fldChar w:fldCharType="end"/>
      </w:r>
    </w:p>
  </w:footnote>
  <w:footnote w:id="29">
    <w:p w14:paraId="5D4FEB0D" w14:textId="447567C0"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Is.”","noteIndex":30},"citationItems":[{"id":59,"uris":["http://zotero.org/users/5055722/items/48RD87UB"],"uri":["http://zotero.org/users/5055722/items/48RD87UB"],"itemData":{"id":59,"type":"report","title":"State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Hahn, Golden, and Stanczyk, “State Approaches to the TANF Block Grant: Welfare Is Not What You Think It Is.”</w:t>
      </w:r>
      <w:r w:rsidRPr="00551510">
        <w:rPr>
          <w:rFonts w:ascii="Times New Roman" w:hAnsi="Times New Roman" w:cs="Times New Roman"/>
          <w:sz w:val="20"/>
          <w:szCs w:val="20"/>
        </w:rPr>
        <w:fldChar w:fldCharType="end"/>
      </w:r>
    </w:p>
  </w:footnote>
  <w:footnote w:id="30">
    <w:p w14:paraId="63778183" w14:textId="3765A283"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language":"en","author":[{"family":"Hahn","given":"Heather"},{"family":"Golden","given":"Olivia"},{"family":"Stanczyk","given":"Alexandra"}],"issued":{"date-parts":[["2012",8]]}},"locator":"35"}],"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Hahn, Golden, and Stanczyk, 35.</w:t>
      </w:r>
      <w:r w:rsidRPr="00551510">
        <w:rPr>
          <w:rFonts w:ascii="Times New Roman" w:hAnsi="Times New Roman" w:cs="Times New Roman"/>
          <w:sz w:val="20"/>
          <w:szCs w:val="20"/>
        </w:rPr>
        <w:fldChar w:fldCharType="end"/>
      </w:r>
    </w:p>
  </w:footnote>
  <w:footnote w:id="31">
    <w:p w14:paraId="42DED96C" w14:textId="137A9AEB"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data for </w:t>
      </w:r>
      <w:r w:rsidRPr="00551510">
        <w:rPr>
          <w:rFonts w:ascii="Times New Roman" w:hAnsi="Times New Roman" w:cs="Times New Roman"/>
          <w:i/>
          <w:sz w:val="20"/>
          <w:szCs w:val="20"/>
        </w:rPr>
        <w:t xml:space="preserve">fiscal_stability </w:t>
      </w:r>
      <w:r w:rsidRPr="00551510">
        <w:rPr>
          <w:rFonts w:ascii="Times New Roman" w:hAnsi="Times New Roman" w:cs="Times New Roman"/>
          <w:sz w:val="20"/>
          <w:szCs w:val="20"/>
        </w:rPr>
        <w:softHyphen/>
        <w:t xml:space="preserve">are collected from the fall versions of the National Association of State Budget Officers’s </w:t>
      </w:r>
      <w:r w:rsidRPr="00551510">
        <w:rPr>
          <w:rFonts w:ascii="Times New Roman" w:hAnsi="Times New Roman" w:cs="Times New Roman"/>
          <w:i/>
          <w:sz w:val="20"/>
          <w:szCs w:val="20"/>
        </w:rPr>
        <w:t>Fiscal Survey of the States</w:t>
      </w:r>
      <w:r w:rsidRPr="00551510">
        <w:rPr>
          <w:rFonts w:ascii="Times New Roman" w:hAnsi="Times New Roman" w:cs="Times New Roman"/>
          <w:sz w:val="20"/>
          <w:szCs w:val="20"/>
        </w:rPr>
        <w:t xml:space="preserve">. </w:t>
      </w:r>
    </w:p>
  </w:footnote>
  <w:footnote w:id="32">
    <w:p w14:paraId="5F9B17AA" w14:textId="7E5BDEB3"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States.”","noteIndex":33},"citationItems":[{"id":7,"uris":["http://zotero.org/users/5055722/items/RUJTTEZG"],"uri":["http://zotero.org/users/5055722/items/RUJTTEZG"],"itemData":{"id":7,"type":"report","title":"Evaluating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Blank, “Evaluating Welfare Reform in the United States.”</w:t>
      </w:r>
      <w:r w:rsidRPr="00551510">
        <w:rPr>
          <w:rFonts w:ascii="Times New Roman" w:hAnsi="Times New Roman" w:cs="Times New Roman"/>
          <w:sz w:val="20"/>
          <w:szCs w:val="20"/>
        </w:rPr>
        <w:fldChar w:fldCharType="end"/>
      </w:r>
    </w:p>
  </w:footnote>
  <w:footnote w:id="33">
    <w:p w14:paraId="7EB18D67" w14:textId="34AB3CB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There were only four instances of a state not meeting its work participation rate requirement before FY 2007. </w:t>
      </w:r>
    </w:p>
  </w:footnote>
  <w:footnote w:id="34">
    <w:p w14:paraId="4ACD82D3" w14:textId="00440276" w:rsidR="006B67D4" w:rsidRPr="00551510" w:rsidRDefault="006B67D4" w:rsidP="00A14B6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5">
    <w:p w14:paraId="204A90F4" w14:textId="2475330B"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2016.”","noteIndex":36},"citationItems":[{"id":63,"uris":["http://zotero.org/users/5055722/items/BFIQ6FCN"],"uri":["http://zotero.org/users/5055722/items/BFIQ6FCN"],"itemData":{"id":63,"type":"webpage","title":"The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number":"2017- 82","language":"en","author":[{"family":"Giannarelli","given":"Linda"},{"family":"Heffernan","given":"Christine"},{"family":"Minton","given":"Sarah"},{"family":"Thompson","given":"Megan"},{"family":"Stevens","given":"Kathryn"}],"issued":{"date-parts":[["2017"]]}}}],"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The Urban Institute, “The Welfare Rules Database”; Giannarelli et al., “Welfare Rules Databook: State TANF Policies as of July 2016.”</w:t>
      </w:r>
      <w:r w:rsidRPr="00551510">
        <w:rPr>
          <w:rFonts w:ascii="Times New Roman" w:hAnsi="Times New Roman" w:cs="Times New Roman"/>
          <w:sz w:val="20"/>
          <w:szCs w:val="20"/>
        </w:rPr>
        <w:fldChar w:fldCharType="end"/>
      </w:r>
    </w:p>
  </w:footnote>
  <w:footnote w:id="36">
    <w:p w14:paraId="00734FF6" w14:textId="3544035A"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7">
    <w:p w14:paraId="3D7CA857" w14:textId="4939AC7E"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Bill.”","noteIndex":38},"citationItems":[{"id":72,"uris":["http://zotero.org/users/5055722/items/UU9HS69D"],"uri":["http://zotero.org/users/5055722/items/UU9HS69D"],"itemData":{"id":72,"type":"report","title":"Assessing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Acs, Wheaton, and Waxman, “Assessing Changes to SNAP Work Requirements in the 2018 Farm Bill.”</w:t>
      </w:r>
      <w:r w:rsidRPr="00551510">
        <w:rPr>
          <w:rFonts w:ascii="Times New Roman" w:hAnsi="Times New Roman" w:cs="Times New Roman"/>
          <w:sz w:val="20"/>
          <w:szCs w:val="20"/>
        </w:rPr>
        <w:fldChar w:fldCharType="end"/>
      </w:r>
    </w:p>
  </w:footnote>
  <w:footnote w:id="38">
    <w:p w14:paraId="7CFBF394" w14:textId="6272A92E"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Assistance.”","noteIndex":39},"citationItems":[{"id":69,"uris":["http://zotero.org/users/5055722/items/JU99WIIM"],"uri":["http://zotero.org/users/5055722/items/JU99WIIM"],"itemData":{"id":69,"type":"article-newspaper","title":"HUD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Thrush, “HUD Floats a Plan Intended to Reduce Reliance on Housing Assistance.”</w:t>
      </w:r>
      <w:r w:rsidRPr="00551510">
        <w:rPr>
          <w:rFonts w:ascii="Times New Roman" w:hAnsi="Times New Roman" w:cs="Times New Roman"/>
          <w:sz w:val="20"/>
          <w:szCs w:val="20"/>
        </w:rPr>
        <w:fldChar w:fldCharType="end"/>
      </w:r>
    </w:p>
  </w:footnote>
  <w:footnote w:id="39">
    <w:p w14:paraId="14FD389C" w14:textId="561BF78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Waivers.”","noteIndex":40},"citationItems":[{"id":60,"uris":["http://zotero.org/users/5055722/items/S9YYQZMS"],"uri":["http://zotero.org/users/5055722/items/S9YYQZMS"],"itemData":{"id":60,"type":"webpage","title":"State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“State Health Facts, Pending Section 1115 Medicaid Waivers.”</w:t>
      </w:r>
      <w:r w:rsidRPr="00551510">
        <w:rPr>
          <w:rFonts w:ascii="Times New Roman" w:hAnsi="Times New Roman" w:cs="Times New Roman"/>
          <w:sz w:val="20"/>
          <w:szCs w:val="20"/>
        </w:rPr>
        <w:fldChar w:fldCharType="end"/>
      </w:r>
    </w:p>
  </w:footnote>
  <w:footnote w:id="40">
    <w:p w14:paraId="5EB7F9B6" w14:textId="77777777" w:rsidR="006B67D4" w:rsidRPr="00551510" w:rsidRDefault="006B67D4"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https://www.acf.hhs.gov/ofa/programs/tanf/data-reports. </w:t>
      </w:r>
    </w:p>
  </w:footnote>
  <w:footnote w:id="41">
    <w:p w14:paraId="6E35A787" w14:textId="65124055"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42},"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 Derr et al., “Understanding Two Categories of TANF Spending: ‘Other’ and “Authorized Under Prior Law".”</w:t>
      </w:r>
      <w:r w:rsidRPr="00551510">
        <w:rPr>
          <w:rFonts w:ascii="Times New Roman" w:hAnsi="Times New Roman" w:cs="Times New Roman"/>
          <w:sz w:val="20"/>
          <w:szCs w:val="20"/>
        </w:rPr>
        <w:fldChar w:fldCharType="end"/>
      </w:r>
    </w:p>
  </w:footnote>
  <w:footnote w:id="42">
    <w:p w14:paraId="29D112D1" w14:textId="5C3FF088"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sz w:val="20"/>
          <w:szCs w:val="20"/>
        </w:rPr>
        <w:t>Johnson, “TANF-ACF-IM-2013-03.”</w:t>
      </w:r>
      <w:r w:rsidRPr="00551510">
        <w:rPr>
          <w:rFonts w:ascii="Times New Roman" w:hAnsi="Times New Roman" w:cs="Times New Roman"/>
          <w:sz w:val="20"/>
          <w:szCs w:val="20"/>
        </w:rPr>
        <w:fldChar w:fldCharType="end"/>
      </w:r>
    </w:p>
  </w:footnote>
  <w:footnote w:id="43">
    <w:p w14:paraId="3172129B" w14:textId="053131E6" w:rsidR="006B67D4" w:rsidRPr="00551510" w:rsidRDefault="006B67D4">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w:t>
      </w:r>
      <w:r w:rsidRPr="00551510">
        <w:rPr>
          <w:rFonts w:ascii="Times New Roman" w:hAnsi="Times New Roman" w:cs="Times New Roman"/>
          <w:sz w:val="20"/>
          <w:szCs w:val="20"/>
        </w:rPr>
        <w:fldChar w:fldCharType="begin"/>
      </w:r>
      <w:r w:rsidR="008B3DCB">
        <w:rPr>
          <w:rFonts w:ascii="Times New Roman" w:hAnsi="Times New Roman" w:cs="Times New Roman"/>
          <w:sz w:val="20"/>
          <w:szCs w:val="20"/>
        </w:rPr>
        <w:instrText xml:space="preserve"> ADDIN ZOTERO_ITEM CSL_CITATION {"citationID":"SPN2TsiY","properties":{"formattedCitation":"Johnson.","plainCitation":"Johnson.","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551510">
        <w:rPr>
          <w:rFonts w:ascii="Times New Roman" w:hAnsi="Times New Roman" w:cs="Times New Roman"/>
          <w:sz w:val="20"/>
          <w:szCs w:val="20"/>
        </w:rPr>
        <w:fldChar w:fldCharType="separate"/>
      </w:r>
      <w:r w:rsidRPr="00551510">
        <w:rPr>
          <w:rFonts w:ascii="Times New Roman" w:hAnsi="Times New Roman" w:cs="Times New Roman"/>
          <w:noProof/>
          <w:sz w:val="20"/>
          <w:szCs w:val="20"/>
        </w:rPr>
        <w:t>Johnson.</w:t>
      </w:r>
      <w:r w:rsidRPr="00551510">
        <w:rPr>
          <w:rFonts w:ascii="Times New Roman" w:hAnsi="Times New Roman" w:cs="Times New Roman"/>
          <w:sz w:val="20"/>
          <w:szCs w:val="20"/>
        </w:rPr>
        <w:fldChar w:fldCharType="end"/>
      </w:r>
    </w:p>
  </w:footnote>
  <w:footnote w:id="44">
    <w:p w14:paraId="52F39508" w14:textId="77777777" w:rsidR="006B67D4" w:rsidRPr="00551510" w:rsidRDefault="006B67D4" w:rsidP="00767DAA">
      <w:pPr>
        <w:pStyle w:val="FootnoteText"/>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 w:id="45">
    <w:p w14:paraId="65A92C8B" w14:textId="6CCB68DA" w:rsidR="006B67D4" w:rsidRPr="00551510" w:rsidRDefault="006B67D4" w:rsidP="00767DAA">
      <w:pPr>
        <w:rPr>
          <w:rFonts w:ascii="Times New Roman" w:hAnsi="Times New Roman" w:cs="Times New Roman"/>
          <w:sz w:val="20"/>
          <w:szCs w:val="20"/>
        </w:rPr>
      </w:pPr>
      <w:r w:rsidRPr="00551510">
        <w:rPr>
          <w:rStyle w:val="FootnoteReference"/>
          <w:rFonts w:ascii="Times New Roman" w:hAnsi="Times New Roman" w:cs="Times New Roman"/>
          <w:sz w:val="20"/>
          <w:szCs w:val="20"/>
        </w:rPr>
        <w:footnoteRef/>
      </w:r>
      <w:r w:rsidRPr="00551510">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6B67D4" w:rsidRDefault="006B67D4"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6B67D4" w:rsidRDefault="006B67D4"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6B67D4" w:rsidRPr="00431CC7" w:rsidRDefault="006B67D4"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9</w:t>
    </w:r>
    <w:r w:rsidRPr="00431CC7">
      <w:rPr>
        <w:rStyle w:val="PageNumber"/>
        <w:rFonts w:ascii="Times New Roman" w:hAnsi="Times New Roman" w:cs="Times New Roman"/>
      </w:rPr>
      <w:fldChar w:fldCharType="end"/>
    </w:r>
  </w:p>
  <w:p w14:paraId="0D8AC1CA" w14:textId="0D564BEB" w:rsidR="006B67D4" w:rsidRPr="00431CC7" w:rsidRDefault="006B67D4"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0FBB"/>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5F10"/>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943FF"/>
    <w:rsid w:val="000A0DE7"/>
    <w:rsid w:val="000A1551"/>
    <w:rsid w:val="000A166C"/>
    <w:rsid w:val="000A1A8D"/>
    <w:rsid w:val="000A2A4E"/>
    <w:rsid w:val="000A37E1"/>
    <w:rsid w:val="000A5325"/>
    <w:rsid w:val="000A5747"/>
    <w:rsid w:val="000A57F9"/>
    <w:rsid w:val="000A7A07"/>
    <w:rsid w:val="000B0BBA"/>
    <w:rsid w:val="000B1870"/>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07F7B"/>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B28"/>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1188"/>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5153"/>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56932"/>
    <w:rsid w:val="00257B61"/>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191C"/>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7A9"/>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08A5"/>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D71A4"/>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0753A"/>
    <w:rsid w:val="00510076"/>
    <w:rsid w:val="005117C7"/>
    <w:rsid w:val="005132E1"/>
    <w:rsid w:val="0051362D"/>
    <w:rsid w:val="005136C9"/>
    <w:rsid w:val="00514148"/>
    <w:rsid w:val="00514535"/>
    <w:rsid w:val="00514811"/>
    <w:rsid w:val="00514C58"/>
    <w:rsid w:val="00515BB5"/>
    <w:rsid w:val="00520B77"/>
    <w:rsid w:val="00521881"/>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AF0"/>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C1"/>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67D4"/>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B3F"/>
    <w:rsid w:val="00750EE5"/>
    <w:rsid w:val="007513F6"/>
    <w:rsid w:val="00751B23"/>
    <w:rsid w:val="00753DC6"/>
    <w:rsid w:val="00753FED"/>
    <w:rsid w:val="007540E5"/>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3909"/>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5713"/>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0E62"/>
    <w:rsid w:val="008820EC"/>
    <w:rsid w:val="00884675"/>
    <w:rsid w:val="0088504A"/>
    <w:rsid w:val="008864FA"/>
    <w:rsid w:val="00894D51"/>
    <w:rsid w:val="008A13CB"/>
    <w:rsid w:val="008A3352"/>
    <w:rsid w:val="008A5B87"/>
    <w:rsid w:val="008A5BD5"/>
    <w:rsid w:val="008A5F39"/>
    <w:rsid w:val="008A78E0"/>
    <w:rsid w:val="008B2D0C"/>
    <w:rsid w:val="008B33D5"/>
    <w:rsid w:val="008B3DCB"/>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40B8"/>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2740"/>
    <w:rsid w:val="00903AF8"/>
    <w:rsid w:val="00910EF0"/>
    <w:rsid w:val="00912E77"/>
    <w:rsid w:val="00913E45"/>
    <w:rsid w:val="00914493"/>
    <w:rsid w:val="00917BB7"/>
    <w:rsid w:val="00917F40"/>
    <w:rsid w:val="0092056B"/>
    <w:rsid w:val="00920FF3"/>
    <w:rsid w:val="00921901"/>
    <w:rsid w:val="00922824"/>
    <w:rsid w:val="00923302"/>
    <w:rsid w:val="00924150"/>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1D10"/>
    <w:rsid w:val="00974989"/>
    <w:rsid w:val="009750AA"/>
    <w:rsid w:val="00976014"/>
    <w:rsid w:val="00977CF4"/>
    <w:rsid w:val="009803BD"/>
    <w:rsid w:val="009810AD"/>
    <w:rsid w:val="009812F6"/>
    <w:rsid w:val="009857E1"/>
    <w:rsid w:val="00986143"/>
    <w:rsid w:val="00986D61"/>
    <w:rsid w:val="00987AE5"/>
    <w:rsid w:val="009903CC"/>
    <w:rsid w:val="00990B48"/>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2784"/>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3720F"/>
    <w:rsid w:val="00A41040"/>
    <w:rsid w:val="00A41EB5"/>
    <w:rsid w:val="00A42429"/>
    <w:rsid w:val="00A42BDC"/>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1284"/>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73C7"/>
    <w:rsid w:val="00BC7E50"/>
    <w:rsid w:val="00BC7FF6"/>
    <w:rsid w:val="00BD1F75"/>
    <w:rsid w:val="00BD326C"/>
    <w:rsid w:val="00BD66D8"/>
    <w:rsid w:val="00BE26F7"/>
    <w:rsid w:val="00BE31BE"/>
    <w:rsid w:val="00BE360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30F2B"/>
    <w:rsid w:val="00C31612"/>
    <w:rsid w:val="00C3239E"/>
    <w:rsid w:val="00C33C5C"/>
    <w:rsid w:val="00C34147"/>
    <w:rsid w:val="00C341CC"/>
    <w:rsid w:val="00C3688B"/>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8034D"/>
    <w:rsid w:val="00C83231"/>
    <w:rsid w:val="00C83890"/>
    <w:rsid w:val="00C83C33"/>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68C1"/>
    <w:rsid w:val="00CC71F2"/>
    <w:rsid w:val="00CC77AB"/>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16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66FD"/>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211"/>
    <w:rsid w:val="00DE78F3"/>
    <w:rsid w:val="00DF1927"/>
    <w:rsid w:val="00DF2E5C"/>
    <w:rsid w:val="00DF2F30"/>
    <w:rsid w:val="00DF5A0F"/>
    <w:rsid w:val="00DF69EC"/>
    <w:rsid w:val="00E01EF9"/>
    <w:rsid w:val="00E04595"/>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320"/>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5D20"/>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4A56"/>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2C68"/>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AA1"/>
    <w:rsid w:val="00F42B73"/>
    <w:rsid w:val="00F43047"/>
    <w:rsid w:val="00F455CE"/>
    <w:rsid w:val="00F45748"/>
    <w:rsid w:val="00F45938"/>
    <w:rsid w:val="00F472E6"/>
    <w:rsid w:val="00F476EB"/>
    <w:rsid w:val="00F502FD"/>
    <w:rsid w:val="00F5088A"/>
    <w:rsid w:val="00F519E0"/>
    <w:rsid w:val="00F51DB7"/>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6126"/>
    <w:rsid w:val="00FA7F4E"/>
    <w:rsid w:val="00FB050D"/>
    <w:rsid w:val="00FB2767"/>
    <w:rsid w:val="00FB5248"/>
    <w:rsid w:val="00FB5E03"/>
    <w:rsid w:val="00FB6122"/>
    <w:rsid w:val="00FC1058"/>
    <w:rsid w:val="00FC1A4B"/>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5B13DA3-8B1C-B248-A175-8CB14D82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customStyle="1" w:styleId="UnresolvedMention1">
    <w:name w:val="Unresolved Mention1"/>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emf"/><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4E40DD-7B98-E145-BF68-2A5150F5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43</Pages>
  <Words>9526</Words>
  <Characters>54304</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cp:revision>
  <cp:lastPrinted>2018-02-08T01:13:00Z</cp:lastPrinted>
  <dcterms:created xsi:type="dcterms:W3CDTF">2018-08-24T21:12:00Z</dcterms:created>
  <dcterms:modified xsi:type="dcterms:W3CDTF">2018-08-25T19:05:00Z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id="x4P6LTjE"/&gt;&lt;style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