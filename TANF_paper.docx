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3CD47" w14:textId="181354AA" w:rsidR="0029015F" w:rsidRDefault="009F137A" w:rsidP="0029015F">
      <w:pPr>
        <w:spacing w:line="480" w:lineRule="auto"/>
        <w:ind w:firstLine="720"/>
        <w:rPr>
          <w:rFonts w:ascii="Times New Roman" w:hAnsi="Times New Roman" w:cs="Times New Roman"/>
        </w:rPr>
      </w:pPr>
      <w:r>
        <w:rPr>
          <w:rFonts w:ascii="Times New Roman" w:hAnsi="Times New Roman" w:cs="Times New Roman"/>
        </w:rPr>
        <w:t>Following</w:t>
      </w:r>
      <w:r w:rsidR="007146D5">
        <w:rPr>
          <w:rFonts w:ascii="Times New Roman" w:hAnsi="Times New Roman" w:cs="Times New Roman"/>
        </w:rPr>
        <w:t xml:space="preserve"> the passage of the</w:t>
      </w:r>
      <w:r w:rsidR="00002C2B">
        <w:rPr>
          <w:rFonts w:ascii="Times New Roman" w:hAnsi="Times New Roman" w:cs="Times New Roman"/>
        </w:rPr>
        <w:t xml:space="preserve"> bipartisan</w:t>
      </w:r>
      <w:r w:rsidR="00456A47">
        <w:rPr>
          <w:rFonts w:ascii="Times New Roman" w:hAnsi="Times New Roman" w:cs="Times New Roman"/>
        </w:rPr>
        <w:t xml:space="preserve"> Personal Responsibility and</w:t>
      </w:r>
      <w:r w:rsidR="007146D5">
        <w:rPr>
          <w:rFonts w:ascii="Times New Roman" w:hAnsi="Times New Roman" w:cs="Times New Roman"/>
        </w:rPr>
        <w:t xml:space="preserve"> Work Opportunity Reconciliation A</w:t>
      </w:r>
      <w:r w:rsidR="00002C2B">
        <w:rPr>
          <w:rFonts w:ascii="Times New Roman" w:hAnsi="Times New Roman" w:cs="Times New Roman"/>
        </w:rPr>
        <w:t>ct</w:t>
      </w:r>
      <w:r w:rsidR="00474055">
        <w:rPr>
          <w:rFonts w:ascii="Times New Roman" w:hAnsi="Times New Roman" w:cs="Times New Roman"/>
        </w:rPr>
        <w:t xml:space="preserve"> (PRWORA)</w:t>
      </w:r>
      <w:r w:rsidR="00002C2B">
        <w:rPr>
          <w:rFonts w:ascii="Times New Roman" w:hAnsi="Times New Roman" w:cs="Times New Roman"/>
        </w:rPr>
        <w:t>, Lawrence Mead</w:t>
      </w:r>
      <w:r w:rsidR="0029015F">
        <w:rPr>
          <w:rFonts w:ascii="Times New Roman" w:hAnsi="Times New Roman" w:cs="Times New Roman"/>
        </w:rPr>
        <w:t xml:space="preserve"> </w:t>
      </w:r>
      <w:r w:rsidR="00002C2B">
        <w:rPr>
          <w:rFonts w:ascii="Times New Roman" w:hAnsi="Times New Roman" w:cs="Times New Roman"/>
        </w:rPr>
        <w:t>noted how paternalism was a unique, defining feature of contemporary welfare reform</w:t>
      </w:r>
      <w:r w:rsidR="00733EB4">
        <w:rPr>
          <w:rFonts w:ascii="Times New Roman" w:hAnsi="Times New Roman" w:cs="Times New Roman"/>
        </w:rPr>
        <w:t>.</w:t>
      </w:r>
      <w:r w:rsidR="004B5655" w:rsidRPr="00E049E7">
        <w:rPr>
          <w:rStyle w:val="FootnoteReference"/>
        </w:rPr>
        <w:footnoteReference w:id="1"/>
      </w:r>
      <w:r w:rsidR="00002C2B">
        <w:rPr>
          <w:rFonts w:ascii="Times New Roman" w:hAnsi="Times New Roman" w:cs="Times New Roman"/>
        </w:rPr>
        <w:t xml:space="preserve"> </w:t>
      </w:r>
      <w:r w:rsidR="00AC3175">
        <w:rPr>
          <w:rFonts w:ascii="Times New Roman" w:hAnsi="Times New Roman" w:cs="Times New Roman"/>
        </w:rPr>
        <w:t>M</w:t>
      </w:r>
      <w:r w:rsidR="00002C2B">
        <w:rPr>
          <w:rFonts w:ascii="Times New Roman" w:hAnsi="Times New Roman" w:cs="Times New Roman"/>
        </w:rPr>
        <w:t xml:space="preserve">eans-tested government benefits </w:t>
      </w:r>
      <w:r w:rsidR="00AC3175">
        <w:rPr>
          <w:rFonts w:ascii="Times New Roman" w:hAnsi="Times New Roman" w:cs="Times New Roman"/>
        </w:rPr>
        <w:t>were</w:t>
      </w:r>
      <w:r w:rsidR="00AE2AF7">
        <w:rPr>
          <w:rFonts w:ascii="Times New Roman" w:hAnsi="Times New Roman" w:cs="Times New Roman"/>
        </w:rPr>
        <w:t xml:space="preserve"> no longer </w:t>
      </w:r>
      <w:r w:rsidR="0029015F">
        <w:rPr>
          <w:rFonts w:ascii="Times New Roman" w:hAnsi="Times New Roman" w:cs="Times New Roman"/>
        </w:rPr>
        <w:t>treated</w:t>
      </w:r>
      <w:r w:rsidR="00AE2AF7">
        <w:rPr>
          <w:rFonts w:ascii="Times New Roman" w:hAnsi="Times New Roman" w:cs="Times New Roman"/>
        </w:rPr>
        <w:t xml:space="preserve"> as </w:t>
      </w:r>
      <w:r w:rsidR="00002C2B">
        <w:rPr>
          <w:rFonts w:ascii="Times New Roman" w:hAnsi="Times New Roman" w:cs="Times New Roman"/>
        </w:rPr>
        <w:t>an unconditional entitlement</w:t>
      </w:r>
      <w:r w:rsidR="002A6EEA">
        <w:rPr>
          <w:rFonts w:ascii="Times New Roman" w:hAnsi="Times New Roman" w:cs="Times New Roman"/>
        </w:rPr>
        <w:t>,</w:t>
      </w:r>
      <w:r w:rsidR="00002C2B">
        <w:rPr>
          <w:rFonts w:ascii="Times New Roman" w:hAnsi="Times New Roman" w:cs="Times New Roman"/>
        </w:rPr>
        <w:t xml:space="preserve"> but a contract between the government and recipient with clearly defined rights and responsibilities.</w:t>
      </w:r>
      <w:r w:rsidR="00BE26F7">
        <w:rPr>
          <w:rFonts w:ascii="Times New Roman" w:hAnsi="Times New Roman" w:cs="Times New Roman"/>
        </w:rPr>
        <w:t xml:space="preserve"> Low-income families could receive benefits, but they must abide by certain requirements, </w:t>
      </w:r>
      <w:r w:rsidR="003B6441">
        <w:rPr>
          <w:rFonts w:ascii="Times New Roman" w:hAnsi="Times New Roman" w:cs="Times New Roman"/>
        </w:rPr>
        <w:t>such as</w:t>
      </w:r>
      <w:r w:rsidR="00BE26F7">
        <w:rPr>
          <w:rFonts w:ascii="Times New Roman" w:hAnsi="Times New Roman" w:cs="Times New Roman"/>
        </w:rPr>
        <w:t xml:space="preserve"> participating with child support agencies, working or participating in work-related activities, and ensuring dependent children </w:t>
      </w:r>
      <w:r w:rsidR="00AC3175">
        <w:rPr>
          <w:rFonts w:ascii="Times New Roman" w:hAnsi="Times New Roman" w:cs="Times New Roman"/>
        </w:rPr>
        <w:t>attend</w:t>
      </w:r>
      <w:r w:rsidR="00BE26F7">
        <w:rPr>
          <w:rFonts w:ascii="Times New Roman" w:hAnsi="Times New Roman" w:cs="Times New Roman"/>
        </w:rPr>
        <w:t xml:space="preserve"> school. </w:t>
      </w:r>
    </w:p>
    <w:p w14:paraId="77C51A1C" w14:textId="5E6F681D" w:rsidR="008F28F9" w:rsidRDefault="0029015F" w:rsidP="0029015F">
      <w:pPr>
        <w:spacing w:line="480" w:lineRule="auto"/>
        <w:ind w:firstLine="720"/>
        <w:rPr>
          <w:rFonts w:ascii="Times New Roman" w:hAnsi="Times New Roman" w:cs="Times New Roman"/>
        </w:rPr>
      </w:pPr>
      <w:r>
        <w:rPr>
          <w:rFonts w:ascii="Times New Roman" w:hAnsi="Times New Roman" w:cs="Times New Roman"/>
        </w:rPr>
        <w:t xml:space="preserve">Paternalistic requirements, Mead notes, </w:t>
      </w:r>
      <w:r w:rsidR="008F28F9">
        <w:rPr>
          <w:rFonts w:ascii="Times New Roman" w:hAnsi="Times New Roman" w:cs="Times New Roman"/>
        </w:rPr>
        <w:t>“use the benefits on which people depend as a lever to ensure compliance</w:t>
      </w:r>
      <w:r w:rsidR="00733EB4">
        <w:rPr>
          <w:rFonts w:ascii="Times New Roman" w:hAnsi="Times New Roman" w:cs="Times New Roman"/>
        </w:rPr>
        <w:t>.</w:t>
      </w:r>
      <w:r w:rsidR="008F28F9">
        <w:rPr>
          <w:rFonts w:ascii="Times New Roman" w:hAnsi="Times New Roman" w:cs="Times New Roman"/>
        </w:rPr>
        <w:t>”</w:t>
      </w:r>
      <w:r w:rsidR="004B5655" w:rsidRPr="00E049E7">
        <w:rPr>
          <w:rStyle w:val="FootnoteReference"/>
        </w:rPr>
        <w:footnoteReference w:id="2"/>
      </w:r>
      <w:r>
        <w:rPr>
          <w:rFonts w:ascii="Times New Roman" w:hAnsi="Times New Roman" w:cs="Times New Roman"/>
        </w:rPr>
        <w:t xml:space="preserve"> In this sense, low-income families’ dependence on the government for aid is an asset</w:t>
      </w:r>
      <w:r w:rsidR="00EC56EE">
        <w:rPr>
          <w:rFonts w:ascii="Times New Roman" w:hAnsi="Times New Roman" w:cs="Times New Roman"/>
        </w:rPr>
        <w:t xml:space="preserve"> for </w:t>
      </w:r>
      <w:r w:rsidR="007153D2">
        <w:rPr>
          <w:rFonts w:ascii="Times New Roman" w:hAnsi="Times New Roman" w:cs="Times New Roman"/>
        </w:rPr>
        <w:t>policy administration</w:t>
      </w:r>
      <w:r>
        <w:rPr>
          <w:rFonts w:ascii="Times New Roman" w:hAnsi="Times New Roman" w:cs="Times New Roman"/>
        </w:rPr>
        <w:t xml:space="preserve">. It is the means by which governments can reach needy families and, through coercive policies, push them toward self-sufficiency. </w:t>
      </w:r>
      <w:r w:rsidR="008F28F9">
        <w:rPr>
          <w:rFonts w:ascii="Times New Roman" w:hAnsi="Times New Roman" w:cs="Times New Roman"/>
        </w:rPr>
        <w:t>By connecting benefit receipt to</w:t>
      </w:r>
      <w:r w:rsidR="00850FAF">
        <w:rPr>
          <w:rFonts w:ascii="Times New Roman" w:hAnsi="Times New Roman" w:cs="Times New Roman"/>
        </w:rPr>
        <w:t xml:space="preserve"> the furtherance of</w:t>
      </w:r>
      <w:r w:rsidR="008F28F9">
        <w:rPr>
          <w:rFonts w:ascii="Times New Roman" w:hAnsi="Times New Roman" w:cs="Times New Roman"/>
        </w:rPr>
        <w:t xml:space="preserve"> benign goals, responsibilities, and tasks (</w:t>
      </w:r>
      <w:r w:rsidR="00E54953">
        <w:rPr>
          <w:rFonts w:ascii="Times New Roman" w:hAnsi="Times New Roman" w:cs="Times New Roman"/>
        </w:rPr>
        <w:t xml:space="preserve">e.g. </w:t>
      </w:r>
      <w:r w:rsidR="008F28F9">
        <w:rPr>
          <w:rFonts w:ascii="Times New Roman" w:hAnsi="Times New Roman" w:cs="Times New Roman"/>
        </w:rPr>
        <w:t xml:space="preserve">getting a job and providing for one’s children), </w:t>
      </w:r>
      <w:r>
        <w:rPr>
          <w:rFonts w:ascii="Times New Roman" w:hAnsi="Times New Roman" w:cs="Times New Roman"/>
        </w:rPr>
        <w:t>paternalist public policy</w:t>
      </w:r>
      <w:r w:rsidR="008F28F9">
        <w:rPr>
          <w:rFonts w:ascii="Times New Roman" w:hAnsi="Times New Roman" w:cs="Times New Roman"/>
        </w:rPr>
        <w:t xml:space="preserve"> act</w:t>
      </w:r>
      <w:r>
        <w:rPr>
          <w:rFonts w:ascii="Times New Roman" w:hAnsi="Times New Roman" w:cs="Times New Roman"/>
        </w:rPr>
        <w:t>s</w:t>
      </w:r>
      <w:r w:rsidR="008F28F9">
        <w:rPr>
          <w:rFonts w:ascii="Times New Roman" w:hAnsi="Times New Roman" w:cs="Times New Roman"/>
        </w:rPr>
        <w:t xml:space="preserve"> as a hands-on, preemptive policing presence in disadvantaged communities. </w:t>
      </w:r>
      <w:r>
        <w:rPr>
          <w:rFonts w:ascii="Times New Roman" w:hAnsi="Times New Roman" w:cs="Times New Roman"/>
        </w:rPr>
        <w:t>Thus</w:t>
      </w:r>
      <w:r w:rsidR="008F28F9">
        <w:rPr>
          <w:rFonts w:ascii="Times New Roman" w:hAnsi="Times New Roman" w:cs="Times New Roman"/>
        </w:rPr>
        <w:t xml:space="preserve"> welfare reform </w:t>
      </w:r>
      <w:r w:rsidR="00E54953">
        <w:rPr>
          <w:rFonts w:ascii="Times New Roman" w:hAnsi="Times New Roman" w:cs="Times New Roman"/>
        </w:rPr>
        <w:t>not only aimed to reduce the size of government or welfare rolls</w:t>
      </w:r>
      <w:r w:rsidR="007153D2">
        <w:rPr>
          <w:rFonts w:ascii="Times New Roman" w:hAnsi="Times New Roman" w:cs="Times New Roman"/>
        </w:rPr>
        <w:t xml:space="preserve"> but</w:t>
      </w:r>
      <w:r w:rsidR="00D22C31">
        <w:rPr>
          <w:rFonts w:ascii="Times New Roman" w:hAnsi="Times New Roman" w:cs="Times New Roman"/>
        </w:rPr>
        <w:t xml:space="preserve"> also</w:t>
      </w:r>
      <w:r w:rsidR="007153D2">
        <w:rPr>
          <w:rFonts w:ascii="Times New Roman" w:hAnsi="Times New Roman" w:cs="Times New Roman"/>
        </w:rPr>
        <w:t xml:space="preserve"> served as</w:t>
      </w:r>
      <w:r w:rsidR="00D22C31">
        <w:rPr>
          <w:rFonts w:ascii="Times New Roman" w:hAnsi="Times New Roman" w:cs="Times New Roman"/>
        </w:rPr>
        <w:t xml:space="preserve"> a coordinated effort to improve the lives of low-income Americans by holding out</w:t>
      </w:r>
      <w:r w:rsidR="00E54953">
        <w:rPr>
          <w:rFonts w:ascii="Times New Roman" w:hAnsi="Times New Roman" w:cs="Times New Roman"/>
        </w:rPr>
        <w:t xml:space="preserve"> </w:t>
      </w:r>
      <w:r w:rsidR="00D22C31">
        <w:rPr>
          <w:rFonts w:ascii="Times New Roman" w:hAnsi="Times New Roman" w:cs="Times New Roman"/>
        </w:rPr>
        <w:t xml:space="preserve">the carrot of benefits </w:t>
      </w:r>
      <w:r w:rsidR="002A6EEA">
        <w:rPr>
          <w:rFonts w:ascii="Times New Roman" w:hAnsi="Times New Roman" w:cs="Times New Roman"/>
        </w:rPr>
        <w:t>in the same hand as</w:t>
      </w:r>
      <w:r w:rsidR="00850FAF">
        <w:rPr>
          <w:rFonts w:ascii="Times New Roman" w:hAnsi="Times New Roman" w:cs="Times New Roman"/>
        </w:rPr>
        <w:t xml:space="preserve"> the</w:t>
      </w:r>
      <w:r w:rsidR="00D22C31">
        <w:rPr>
          <w:rFonts w:ascii="Times New Roman" w:hAnsi="Times New Roman" w:cs="Times New Roman"/>
        </w:rPr>
        <w:t xml:space="preserve"> stick of requirements, oversight, and sanctions</w:t>
      </w:r>
      <w:r w:rsidR="006645EB">
        <w:rPr>
          <w:rFonts w:ascii="Times New Roman" w:hAnsi="Times New Roman" w:cs="Times New Roman"/>
        </w:rPr>
        <w:t xml:space="preserve">. </w:t>
      </w:r>
    </w:p>
    <w:p w14:paraId="0CAD3377" w14:textId="58B953D3" w:rsidR="004F67EF" w:rsidRDefault="00D22C31" w:rsidP="000C3434">
      <w:pPr>
        <w:spacing w:line="480" w:lineRule="auto"/>
        <w:rPr>
          <w:rFonts w:ascii="Times New Roman" w:eastAsia="Times New Roman" w:hAnsi="Times New Roman" w:cs="Times New Roman"/>
        </w:rPr>
      </w:pPr>
      <w:r>
        <w:rPr>
          <w:rFonts w:ascii="Times New Roman" w:hAnsi="Times New Roman" w:cs="Times New Roman"/>
        </w:rPr>
        <w:tab/>
        <w:t xml:space="preserve">The most significant outcome of </w:t>
      </w:r>
      <w:r w:rsidR="002A6EEA">
        <w:rPr>
          <w:rFonts w:ascii="Times New Roman" w:hAnsi="Times New Roman" w:cs="Times New Roman"/>
        </w:rPr>
        <w:t>1990s</w:t>
      </w:r>
      <w:r w:rsidR="006D794C">
        <w:rPr>
          <w:rFonts w:ascii="Times New Roman" w:hAnsi="Times New Roman" w:cs="Times New Roman"/>
        </w:rPr>
        <w:t>’</w:t>
      </w:r>
      <w:r w:rsidR="002A6EEA">
        <w:rPr>
          <w:rFonts w:ascii="Times New Roman" w:hAnsi="Times New Roman" w:cs="Times New Roman"/>
        </w:rPr>
        <w:t xml:space="preserve"> welfare reform </w:t>
      </w:r>
      <w:r>
        <w:rPr>
          <w:rFonts w:ascii="Times New Roman" w:hAnsi="Times New Roman" w:cs="Times New Roman"/>
        </w:rPr>
        <w:t>was the Temporary Assistance for Needy Families (TANF)</w:t>
      </w:r>
      <w:r w:rsidR="002376B1">
        <w:rPr>
          <w:rFonts w:ascii="Times New Roman" w:hAnsi="Times New Roman" w:cs="Times New Roman"/>
        </w:rPr>
        <w:t xml:space="preserve"> program. Arising out of the </w:t>
      </w:r>
      <w:r w:rsidR="00474055">
        <w:rPr>
          <w:rFonts w:ascii="Times New Roman" w:hAnsi="Times New Roman" w:cs="Times New Roman"/>
        </w:rPr>
        <w:t>PROWRA,</w:t>
      </w:r>
      <w:r w:rsidR="002376B1">
        <w:rPr>
          <w:rFonts w:ascii="Times New Roman" w:hAnsi="Times New Roman" w:cs="Times New Roman"/>
        </w:rPr>
        <w:t xml:space="preserve"> TANF is a block grant program that allows states to use federal</w:t>
      </w:r>
      <w:r w:rsidR="002A6EEA">
        <w:rPr>
          <w:rFonts w:ascii="Times New Roman" w:hAnsi="Times New Roman" w:cs="Times New Roman"/>
        </w:rPr>
        <w:t xml:space="preserve"> funds (and federally mandated state </w:t>
      </w:r>
      <w:r w:rsidR="007153D2">
        <w:rPr>
          <w:rFonts w:ascii="Times New Roman" w:hAnsi="Times New Roman" w:cs="Times New Roman"/>
        </w:rPr>
        <w:t>spending</w:t>
      </w:r>
      <w:r w:rsidR="002A6EEA">
        <w:rPr>
          <w:rFonts w:ascii="Times New Roman" w:hAnsi="Times New Roman" w:cs="Times New Roman"/>
        </w:rPr>
        <w:t>)</w:t>
      </w:r>
      <w:r w:rsidR="002376B1">
        <w:rPr>
          <w:rFonts w:ascii="Times New Roman" w:hAnsi="Times New Roman" w:cs="Times New Roman"/>
        </w:rPr>
        <w:t xml:space="preserve"> in ways “reasonably calculated” to combat welfare dependency, support families and children, and </w:t>
      </w:r>
      <w:r w:rsidR="002376B1">
        <w:rPr>
          <w:rFonts w:ascii="Times New Roman" w:hAnsi="Times New Roman" w:cs="Times New Roman"/>
        </w:rPr>
        <w:lastRenderedPageBreak/>
        <w:t>prevent out-of-wedlock pregnancies. TANF limits the length of time program participants can receive</w:t>
      </w:r>
      <w:r w:rsidR="000C3434">
        <w:rPr>
          <w:rFonts w:ascii="Times New Roman" w:hAnsi="Times New Roman" w:cs="Times New Roman"/>
        </w:rPr>
        <w:t xml:space="preserve"> federally funded</w:t>
      </w:r>
      <w:r w:rsidR="00E54953">
        <w:rPr>
          <w:rFonts w:ascii="Times New Roman" w:hAnsi="Times New Roman" w:cs="Times New Roman"/>
        </w:rPr>
        <w:t xml:space="preserve"> cash</w:t>
      </w:r>
      <w:r w:rsidR="002376B1">
        <w:rPr>
          <w:rFonts w:ascii="Times New Roman" w:hAnsi="Times New Roman" w:cs="Times New Roman"/>
        </w:rPr>
        <w:t xml:space="preserve"> benefits and mandates states enforce certain child support and </w:t>
      </w:r>
      <w:r w:rsidR="00FE5CBA">
        <w:rPr>
          <w:rFonts w:ascii="Times New Roman" w:hAnsi="Times New Roman" w:cs="Times New Roman"/>
        </w:rPr>
        <w:t>work requirements.</w:t>
      </w:r>
      <w:r w:rsidR="000C3434">
        <w:rPr>
          <w:rFonts w:ascii="Times New Roman" w:hAnsi="Times New Roman" w:cs="Times New Roman"/>
        </w:rPr>
        <w:t xml:space="preserve"> States also have the authority to go beyond federal requirements and impose their own activity requirements, time limits, and sanctions for noncompliance</w:t>
      </w:r>
      <w:r w:rsidR="00733EB4">
        <w:rPr>
          <w:rFonts w:ascii="Times New Roman" w:hAnsi="Times New Roman" w:cs="Times New Roman"/>
        </w:rPr>
        <w:t>.</w:t>
      </w:r>
      <w:r w:rsidR="004B5655" w:rsidRPr="00E049E7">
        <w:rPr>
          <w:rStyle w:val="FootnoteReference"/>
        </w:rPr>
        <w:footnoteReference w:id="3"/>
      </w:r>
    </w:p>
    <w:p w14:paraId="3347A9B8" w14:textId="130BD939" w:rsidR="00474055" w:rsidRDefault="000C3434" w:rsidP="002A6EEA">
      <w:pPr>
        <w:spacing w:line="480" w:lineRule="auto"/>
        <w:ind w:firstLine="720"/>
        <w:rPr>
          <w:rFonts w:ascii="Times New Roman" w:hAnsi="Times New Roman" w:cs="Times New Roman"/>
        </w:rPr>
      </w:pPr>
      <w:r>
        <w:rPr>
          <w:rFonts w:ascii="Times New Roman" w:eastAsia="Times New Roman" w:hAnsi="Times New Roman" w:cs="Times New Roman"/>
        </w:rPr>
        <w:t xml:space="preserve">While many states </w:t>
      </w:r>
      <w:r w:rsidR="004F67EF">
        <w:rPr>
          <w:rFonts w:ascii="Times New Roman" w:eastAsia="Times New Roman" w:hAnsi="Times New Roman" w:cs="Times New Roman"/>
        </w:rPr>
        <w:t>added</w:t>
      </w:r>
      <w:r>
        <w:rPr>
          <w:rFonts w:ascii="Times New Roman" w:eastAsia="Times New Roman" w:hAnsi="Times New Roman" w:cs="Times New Roman"/>
        </w:rPr>
        <w:t xml:space="preserve"> requirements and restrictions </w:t>
      </w:r>
      <w:r w:rsidR="004F67EF">
        <w:rPr>
          <w:rFonts w:ascii="Times New Roman" w:eastAsia="Times New Roman" w:hAnsi="Times New Roman" w:cs="Times New Roman"/>
        </w:rPr>
        <w:t>to</w:t>
      </w:r>
      <w:r>
        <w:rPr>
          <w:rFonts w:ascii="Times New Roman" w:eastAsia="Times New Roman" w:hAnsi="Times New Roman" w:cs="Times New Roman"/>
        </w:rPr>
        <w:t xml:space="preserve"> their cash assistance programs before the creation of TANF,</w:t>
      </w:r>
      <w:r w:rsidR="004B5655" w:rsidRPr="00E049E7">
        <w:rPr>
          <w:rStyle w:val="FootnoteReference"/>
        </w:rPr>
        <w:footnoteReference w:id="4"/>
      </w:r>
      <w:r>
        <w:rPr>
          <w:rFonts w:ascii="Times New Roman" w:eastAsia="Times New Roman" w:hAnsi="Times New Roman" w:cs="Times New Roman"/>
        </w:rPr>
        <w:t xml:space="preserve"> the PRWORA </w:t>
      </w:r>
      <w:r w:rsidR="004F67EF">
        <w:rPr>
          <w:rFonts w:ascii="Times New Roman" w:eastAsia="Times New Roman" w:hAnsi="Times New Roman" w:cs="Times New Roman"/>
        </w:rPr>
        <w:t>gave each state wide latitude over its TANF program and institutionalized the reform efforts of preceding years.</w:t>
      </w:r>
      <w:r w:rsidR="00A35E67">
        <w:rPr>
          <w:rFonts w:ascii="Times New Roman" w:eastAsia="Times New Roman" w:hAnsi="Times New Roman" w:cs="Times New Roman"/>
        </w:rPr>
        <w:t xml:space="preserve"> Since its passage, the nature and scope of means-tested cash assistance have changed </w:t>
      </w:r>
      <w:r w:rsidR="004F67EF">
        <w:rPr>
          <w:rFonts w:ascii="Times New Roman" w:eastAsia="Times New Roman" w:hAnsi="Times New Roman" w:cs="Times New Roman"/>
        </w:rPr>
        <w:t xml:space="preserve">in important ways. </w:t>
      </w:r>
      <w:r w:rsidR="00B21130">
        <w:rPr>
          <w:rFonts w:ascii="Times New Roman" w:hAnsi="Times New Roman" w:cs="Times New Roman"/>
        </w:rPr>
        <w:t>For one, fewer people receive TANF</w:t>
      </w:r>
      <w:r w:rsidR="00A35E67">
        <w:rPr>
          <w:rFonts w:ascii="Times New Roman" w:hAnsi="Times New Roman" w:cs="Times New Roman"/>
        </w:rPr>
        <w:t xml:space="preserve"> now than in the late 1990s</w:t>
      </w:r>
      <w:r w:rsidR="00B21130">
        <w:rPr>
          <w:rFonts w:ascii="Times New Roman" w:hAnsi="Times New Roman" w:cs="Times New Roman"/>
        </w:rPr>
        <w:t>. As Figure 1 shows, the number of families receiving TANF in an average month, decreased in the years following the passage of the PRWORA</w:t>
      </w:r>
      <w:r w:rsidR="0062793E">
        <w:rPr>
          <w:rFonts w:ascii="Times New Roman" w:hAnsi="Times New Roman" w:cs="Times New Roman"/>
        </w:rPr>
        <w:t xml:space="preserve">, continuing a trend of decreasing caseloads </w:t>
      </w:r>
      <w:r w:rsidR="00C6176D">
        <w:rPr>
          <w:rFonts w:ascii="Times New Roman" w:hAnsi="Times New Roman" w:cs="Times New Roman"/>
        </w:rPr>
        <w:t>that</w:t>
      </w:r>
      <w:r w:rsidR="0062793E">
        <w:rPr>
          <w:rFonts w:ascii="Times New Roman" w:hAnsi="Times New Roman" w:cs="Times New Roman"/>
        </w:rPr>
        <w:t xml:space="preserve"> began in 1994</w:t>
      </w:r>
      <w:r w:rsidR="00FB5E03">
        <w:rPr>
          <w:rFonts w:ascii="Times New Roman" w:hAnsi="Times New Roman" w:cs="Times New Roman"/>
        </w:rPr>
        <w:t>.</w:t>
      </w:r>
      <w:r w:rsidR="004B5655" w:rsidRPr="00E049E7">
        <w:rPr>
          <w:rStyle w:val="FootnoteReference"/>
        </w:rPr>
        <w:footnoteReference w:id="5"/>
      </w:r>
      <w:r w:rsidR="0062793E">
        <w:rPr>
          <w:rFonts w:ascii="Times New Roman" w:hAnsi="Times New Roman" w:cs="Times New Roman"/>
        </w:rPr>
        <w:t xml:space="preserve"> </w:t>
      </w:r>
      <w:r w:rsidR="00921901">
        <w:rPr>
          <w:rFonts w:ascii="Times New Roman" w:hAnsi="Times New Roman" w:cs="Times New Roman"/>
        </w:rPr>
        <w:t>In 201</w:t>
      </w:r>
      <w:r w:rsidR="00EE31B9">
        <w:rPr>
          <w:rFonts w:ascii="Times New Roman" w:hAnsi="Times New Roman" w:cs="Times New Roman"/>
        </w:rPr>
        <w:t>7</w:t>
      </w:r>
      <w:r w:rsidR="00921901">
        <w:rPr>
          <w:rFonts w:ascii="Times New Roman" w:hAnsi="Times New Roman" w:cs="Times New Roman"/>
        </w:rPr>
        <w:t>, 1.</w:t>
      </w:r>
      <w:r w:rsidR="00EE31B9">
        <w:rPr>
          <w:rFonts w:ascii="Times New Roman" w:hAnsi="Times New Roman" w:cs="Times New Roman"/>
        </w:rPr>
        <w:t>4</w:t>
      </w:r>
      <w:r w:rsidR="00921901">
        <w:rPr>
          <w:rFonts w:ascii="Times New Roman" w:hAnsi="Times New Roman" w:cs="Times New Roman"/>
        </w:rPr>
        <w:t xml:space="preserve"> million families received TANF assistance in the average month, a decrease of </w:t>
      </w:r>
      <w:r w:rsidR="00D916DA">
        <w:rPr>
          <w:rFonts w:ascii="Times New Roman" w:hAnsi="Times New Roman" w:cs="Times New Roman"/>
        </w:rPr>
        <w:t>55.4</w:t>
      </w:r>
      <w:r w:rsidR="00921901">
        <w:rPr>
          <w:rFonts w:ascii="Times New Roman" w:hAnsi="Times New Roman" w:cs="Times New Roman"/>
        </w:rPr>
        <w:t xml:space="preserve">% from 1998. </w:t>
      </w:r>
    </w:p>
    <w:p w14:paraId="330E2DED" w14:textId="2CFE17F2" w:rsidR="003525D1" w:rsidRPr="003525D1" w:rsidRDefault="00C6176D" w:rsidP="00474055">
      <w:pPr>
        <w:spacing w:line="480" w:lineRule="auto"/>
        <w:ind w:firstLine="720"/>
        <w:rPr>
          <w:rFonts w:ascii="Times New Roman" w:hAnsi="Times New Roman" w:cs="Times New Roman"/>
        </w:rPr>
      </w:pPr>
      <w:r>
        <w:rPr>
          <w:rFonts w:ascii="Times New Roman" w:hAnsi="Times New Roman" w:cs="Times New Roman"/>
        </w:rPr>
        <w:t xml:space="preserve">The overall reduction in the size of the TANF caseload </w:t>
      </w:r>
      <w:r w:rsidR="003525D1">
        <w:rPr>
          <w:rFonts w:ascii="Times New Roman" w:hAnsi="Times New Roman" w:cs="Times New Roman"/>
        </w:rPr>
        <w:t>occurred alongside a reduction in the share of the caseload affected by</w:t>
      </w:r>
      <w:r w:rsidR="00D916DA">
        <w:rPr>
          <w:rFonts w:ascii="Times New Roman" w:hAnsi="Times New Roman" w:cs="Times New Roman"/>
        </w:rPr>
        <w:t xml:space="preserve"> TANF</w:t>
      </w:r>
      <w:r w:rsidR="003525D1">
        <w:rPr>
          <w:rFonts w:ascii="Times New Roman" w:hAnsi="Times New Roman" w:cs="Times New Roman"/>
        </w:rPr>
        <w:t xml:space="preserve"> activity requirements and the time limit on receiving federally funded benefits. </w:t>
      </w:r>
      <w:r>
        <w:rPr>
          <w:rFonts w:ascii="Times New Roman" w:hAnsi="Times New Roman" w:cs="Times New Roman"/>
        </w:rPr>
        <w:t xml:space="preserve">As shown in Figure 1, the share of the national TANF caseload composed of “child-only” families increased over time. </w:t>
      </w:r>
      <w:r w:rsidR="003525D1">
        <w:rPr>
          <w:rFonts w:ascii="Times New Roman" w:hAnsi="Times New Roman" w:cs="Times New Roman"/>
        </w:rPr>
        <w:t>These families are composed of a dependent child and caretaker who either chooses not to be included in the assistance unit or is barred from being included in the assistance unit.</w:t>
      </w:r>
      <w:r w:rsidR="003525D1" w:rsidRPr="00E049E7">
        <w:rPr>
          <w:rStyle w:val="FootnoteReference"/>
        </w:rPr>
        <w:footnoteReference w:id="6"/>
      </w:r>
      <w:r w:rsidR="003525D1">
        <w:rPr>
          <w:rFonts w:ascii="Times New Roman" w:hAnsi="Times New Roman" w:cs="Times New Roman"/>
        </w:rPr>
        <w:t xml:space="preserve"> If a caretaker is not included in the unit and the state deems the child to still be eligible for TANF assistance, benefits are calculated based on </w:t>
      </w:r>
      <w:r w:rsidR="003525D1">
        <w:rPr>
          <w:rFonts w:ascii="Times New Roman" w:hAnsi="Times New Roman" w:cs="Times New Roman"/>
        </w:rPr>
        <w:lastRenderedPageBreak/>
        <w:t>the needs of the child or children. The resulting “child-only” family is not subject to the five year limit on federally funded TANF benefits and many states do not require the excluded caretaker to meet activity requirements</w:t>
      </w:r>
      <w:r w:rsidR="00FB5E03">
        <w:rPr>
          <w:rFonts w:ascii="Times New Roman" w:hAnsi="Times New Roman" w:cs="Times New Roman"/>
        </w:rPr>
        <w:t>.</w:t>
      </w:r>
      <w:r w:rsidR="00FB5E03" w:rsidRPr="00E049E7">
        <w:rPr>
          <w:rStyle w:val="FootnoteReference"/>
        </w:rPr>
        <w:footnoteReference w:id="7"/>
      </w:r>
      <w:r w:rsidR="003525D1">
        <w:rPr>
          <w:rFonts w:ascii="Times New Roman" w:hAnsi="Times New Roman" w:cs="Times New Roman"/>
        </w:rPr>
        <w:t xml:space="preserve"> </w:t>
      </w:r>
    </w:p>
    <w:p w14:paraId="0B2C3EC2" w14:textId="28B4CBB4" w:rsidR="00B21130" w:rsidRDefault="00BB605B" w:rsidP="008A5B87">
      <w:pPr>
        <w:spacing w:line="480" w:lineRule="auto"/>
        <w:rPr>
          <w:rFonts w:ascii="Times New Roman" w:hAnsi="Times New Roman" w:cs="Times New Roman"/>
        </w:rPr>
      </w:pPr>
      <w:r>
        <w:rPr>
          <w:rFonts w:ascii="Times New Roman" w:hAnsi="Times New Roman" w:cs="Times New Roman"/>
          <w:noProof/>
        </w:rPr>
        <w:drawing>
          <wp:inline distT="0" distB="0" distL="0" distR="0" wp14:anchorId="3AF78A96" wp14:editId="617A3A12">
            <wp:extent cx="59436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df"/>
                    <pic:cNvPicPr/>
                  </pic:nvPicPr>
                  <pic:blipFill>
                    <a:blip r:embed="rId8">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66E14956" w14:textId="7530A1EC" w:rsidR="00655160" w:rsidRDefault="00A31F1F" w:rsidP="00DB05E5">
      <w:pPr>
        <w:spacing w:line="480" w:lineRule="auto"/>
        <w:ind w:firstLine="720"/>
        <w:rPr>
          <w:rFonts w:ascii="Times New Roman" w:hAnsi="Times New Roman" w:cs="Times New Roman"/>
        </w:rPr>
      </w:pPr>
      <w:r>
        <w:rPr>
          <w:rFonts w:ascii="Times New Roman" w:hAnsi="Times New Roman" w:cs="Times New Roman"/>
        </w:rPr>
        <w:t>In the</w:t>
      </w:r>
      <w:r w:rsidR="00665312">
        <w:rPr>
          <w:rFonts w:ascii="Times New Roman" w:hAnsi="Times New Roman" w:cs="Times New Roman"/>
        </w:rPr>
        <w:t xml:space="preserve"> years following the passag</w:t>
      </w:r>
      <w:r>
        <w:rPr>
          <w:rFonts w:ascii="Times New Roman" w:hAnsi="Times New Roman" w:cs="Times New Roman"/>
        </w:rPr>
        <w:t>e of the PRWORA, states</w:t>
      </w:r>
      <w:r w:rsidR="00AC4098">
        <w:rPr>
          <w:rFonts w:ascii="Times New Roman" w:hAnsi="Times New Roman" w:cs="Times New Roman"/>
        </w:rPr>
        <w:t xml:space="preserve"> also</w:t>
      </w:r>
      <w:r>
        <w:rPr>
          <w:rFonts w:ascii="Times New Roman" w:hAnsi="Times New Roman" w:cs="Times New Roman"/>
        </w:rPr>
        <w:t xml:space="preserve"> developed new methods for calculating TANF eligibility and benefits. While </w:t>
      </w:r>
      <w:r w:rsidR="00AC4098">
        <w:rPr>
          <w:rFonts w:ascii="Times New Roman" w:hAnsi="Times New Roman" w:cs="Times New Roman"/>
        </w:rPr>
        <w:t xml:space="preserve">many </w:t>
      </w:r>
      <w:r>
        <w:rPr>
          <w:rFonts w:ascii="Times New Roman" w:hAnsi="Times New Roman" w:cs="Times New Roman"/>
        </w:rPr>
        <w:t xml:space="preserve">states adopted </w:t>
      </w:r>
      <w:r w:rsidR="00AC4098">
        <w:rPr>
          <w:rFonts w:ascii="Times New Roman" w:hAnsi="Times New Roman" w:cs="Times New Roman"/>
        </w:rPr>
        <w:t xml:space="preserve">their own </w:t>
      </w:r>
      <w:r>
        <w:rPr>
          <w:rFonts w:ascii="Times New Roman" w:hAnsi="Times New Roman" w:cs="Times New Roman"/>
        </w:rPr>
        <w:t xml:space="preserve">distinct formulas and tests, on average, eligibility and benefit computation became less generous over the period. </w:t>
      </w:r>
      <w:r w:rsidR="001E6C38">
        <w:rPr>
          <w:rFonts w:ascii="Times New Roman" w:hAnsi="Times New Roman" w:cs="Times New Roman"/>
        </w:rPr>
        <w:t>Between 1996</w:t>
      </w:r>
      <w:r w:rsidR="00AC4098" w:rsidRPr="00E049E7">
        <w:rPr>
          <w:rStyle w:val="FootnoteReference"/>
        </w:rPr>
        <w:footnoteReference w:id="8"/>
      </w:r>
      <w:r w:rsidR="001E6C38">
        <w:rPr>
          <w:rFonts w:ascii="Times New Roman" w:hAnsi="Times New Roman" w:cs="Times New Roman"/>
        </w:rPr>
        <w:t xml:space="preserve"> </w:t>
      </w:r>
      <w:r w:rsidR="002D6417">
        <w:rPr>
          <w:rFonts w:ascii="Times New Roman" w:hAnsi="Times New Roman" w:cs="Times New Roman"/>
        </w:rPr>
        <w:t xml:space="preserve">and 2016, the maximum </w:t>
      </w:r>
      <w:r w:rsidR="001E6C38">
        <w:rPr>
          <w:rFonts w:ascii="Times New Roman" w:hAnsi="Times New Roman" w:cs="Times New Roman"/>
        </w:rPr>
        <w:t xml:space="preserve">amount a family of three could earn </w:t>
      </w:r>
      <w:r w:rsidR="002D6417">
        <w:rPr>
          <w:rFonts w:ascii="Times New Roman" w:hAnsi="Times New Roman" w:cs="Times New Roman"/>
        </w:rPr>
        <w:t xml:space="preserve">and be </w:t>
      </w:r>
      <w:r w:rsidR="002D6417">
        <w:rPr>
          <w:rFonts w:ascii="Times New Roman" w:hAnsi="Times New Roman" w:cs="Times New Roman"/>
        </w:rPr>
        <w:lastRenderedPageBreak/>
        <w:t>eligible for TANF decreased by 12%</w:t>
      </w:r>
      <w:r w:rsidR="00E30739">
        <w:rPr>
          <w:rFonts w:ascii="Times New Roman" w:hAnsi="Times New Roman" w:cs="Times New Roman"/>
        </w:rPr>
        <w:t>,</w:t>
      </w:r>
      <w:r w:rsidR="001E6C38">
        <w:rPr>
          <w:rFonts w:ascii="Times New Roman" w:hAnsi="Times New Roman" w:cs="Times New Roman"/>
        </w:rPr>
        <w:t xml:space="preserve"> and </w:t>
      </w:r>
      <w:r w:rsidR="002D6417">
        <w:rPr>
          <w:rFonts w:ascii="Times New Roman" w:hAnsi="Times New Roman" w:cs="Times New Roman"/>
        </w:rPr>
        <w:t>the maximum benefit for a family</w:t>
      </w:r>
      <w:r w:rsidR="00E30739">
        <w:rPr>
          <w:rFonts w:ascii="Times New Roman" w:hAnsi="Times New Roman" w:cs="Times New Roman"/>
        </w:rPr>
        <w:t xml:space="preserve"> of three</w:t>
      </w:r>
      <w:r w:rsidR="002D6417">
        <w:rPr>
          <w:rFonts w:ascii="Times New Roman" w:hAnsi="Times New Roman" w:cs="Times New Roman"/>
        </w:rPr>
        <w:t xml:space="preserve"> without any income decreased by 26%.</w:t>
      </w:r>
      <w:r w:rsidR="002D6417" w:rsidRPr="00E049E7">
        <w:rPr>
          <w:rStyle w:val="FootnoteReference"/>
        </w:rPr>
        <w:footnoteReference w:id="9"/>
      </w:r>
      <w:r w:rsidR="00DB05E5">
        <w:rPr>
          <w:rFonts w:ascii="Times New Roman" w:hAnsi="Times New Roman" w:cs="Times New Roman"/>
        </w:rPr>
        <w:t xml:space="preserve"> </w:t>
      </w:r>
    </w:p>
    <w:p w14:paraId="1FB7297D" w14:textId="71B9CCD0" w:rsidR="00DB05E5" w:rsidRPr="00E84087" w:rsidRDefault="00B61090" w:rsidP="004E68CF">
      <w:pPr>
        <w:spacing w:line="480" w:lineRule="auto"/>
        <w:rPr>
          <w:rFonts w:ascii="Times New Roman" w:hAnsi="Times New Roman" w:cs="Times New Roman"/>
        </w:rPr>
      </w:pPr>
      <w:r>
        <w:rPr>
          <w:rFonts w:ascii="Times New Roman" w:hAnsi="Times New Roman" w:cs="Times New Roman"/>
        </w:rPr>
        <w:tab/>
      </w:r>
      <w:r w:rsidR="00DB05E5">
        <w:rPr>
          <w:rFonts w:ascii="Times New Roman" w:hAnsi="Times New Roman" w:cs="Times New Roman"/>
        </w:rPr>
        <w:t xml:space="preserve">As caseloads decreased and financial eligibility standards and benefit amounts tightened, the </w:t>
      </w:r>
      <w:r w:rsidR="00474055">
        <w:rPr>
          <w:rFonts w:ascii="Times New Roman" w:hAnsi="Times New Roman" w:cs="Times New Roman"/>
        </w:rPr>
        <w:t>number</w:t>
      </w:r>
      <w:r w:rsidR="00DB05E5">
        <w:rPr>
          <w:rFonts w:ascii="Times New Roman" w:hAnsi="Times New Roman" w:cs="Times New Roman"/>
        </w:rPr>
        <w:t xml:space="preserve"> of families eligible for TANF assistance who received aid </w:t>
      </w:r>
      <w:r w:rsidR="00474055">
        <w:rPr>
          <w:rFonts w:ascii="Times New Roman" w:hAnsi="Times New Roman" w:cs="Times New Roman"/>
        </w:rPr>
        <w:t xml:space="preserve">also </w:t>
      </w:r>
      <w:r w:rsidR="00DB05E5">
        <w:rPr>
          <w:rFonts w:ascii="Times New Roman" w:hAnsi="Times New Roman" w:cs="Times New Roman"/>
        </w:rPr>
        <w:t>decreased. In 1997, 69% of TANF eligible fa</w:t>
      </w:r>
      <w:r w:rsidR="00627D9A">
        <w:rPr>
          <w:rFonts w:ascii="Times New Roman" w:hAnsi="Times New Roman" w:cs="Times New Roman"/>
        </w:rPr>
        <w:t>milies received TANF assistance; by 2013, 31% received assistance</w:t>
      </w:r>
      <w:r w:rsidR="00FB5E03">
        <w:rPr>
          <w:rFonts w:ascii="Times New Roman" w:hAnsi="Times New Roman" w:cs="Times New Roman"/>
        </w:rPr>
        <w:t>.</w:t>
      </w:r>
      <w:r w:rsidR="004B5655" w:rsidRPr="00E049E7">
        <w:rPr>
          <w:rStyle w:val="FootnoteReference"/>
        </w:rPr>
        <w:footnoteReference w:id="10"/>
      </w:r>
      <w:r w:rsidR="00627D9A">
        <w:rPr>
          <w:rFonts w:ascii="Times New Roman" w:hAnsi="Times New Roman" w:cs="Times New Roman"/>
        </w:rPr>
        <w:t xml:space="preserve"> A similar trend occurred with child poverty and TANF receipt: Between 1997 and 2013, the number of children in poverty ticked upward while the number of children receiving TANF decreased</w:t>
      </w:r>
      <w:r w:rsidR="00FB5E03">
        <w:rPr>
          <w:rFonts w:ascii="Times New Roman" w:hAnsi="Times New Roman" w:cs="Times New Roman"/>
        </w:rPr>
        <w:t>.</w:t>
      </w:r>
      <w:r w:rsidR="004B5655" w:rsidRPr="00E049E7">
        <w:rPr>
          <w:rStyle w:val="FootnoteReference"/>
        </w:rPr>
        <w:footnoteReference w:id="11"/>
      </w:r>
      <w:r w:rsidR="00627D9A">
        <w:rPr>
          <w:rFonts w:ascii="Times New Roman" w:hAnsi="Times New Roman" w:cs="Times New Roman"/>
        </w:rPr>
        <w:t xml:space="preserve"> </w:t>
      </w:r>
      <w:r w:rsidR="00E84087">
        <w:rPr>
          <w:rFonts w:ascii="Times New Roman" w:hAnsi="Times New Roman" w:cs="Times New Roman"/>
        </w:rPr>
        <w:t>Since the passage of the PRWORA, many</w:t>
      </w:r>
      <w:r w:rsidR="00C6176D">
        <w:rPr>
          <w:rFonts w:ascii="Times New Roman" w:hAnsi="Times New Roman" w:cs="Times New Roman"/>
        </w:rPr>
        <w:t xml:space="preserve"> families left the TANF program. Some found work (</w:t>
      </w:r>
      <w:r w:rsidR="00161862" w:rsidRPr="00161862">
        <w:rPr>
          <w:rFonts w:ascii="Times New Roman" w:hAnsi="Times New Roman" w:cs="Times New Roman"/>
          <w:highlight w:val="yellow"/>
        </w:rPr>
        <w:t>CITE</w:t>
      </w:r>
      <w:r w:rsidR="00C6176D">
        <w:rPr>
          <w:rFonts w:ascii="Times New Roman" w:hAnsi="Times New Roman" w:cs="Times New Roman"/>
        </w:rPr>
        <w:t xml:space="preserve">), but many remained needy. </w:t>
      </w:r>
      <w:r w:rsidR="00E84087">
        <w:rPr>
          <w:rFonts w:ascii="Times New Roman" w:hAnsi="Times New Roman" w:cs="Times New Roman"/>
        </w:rPr>
        <w:t>The fact that a family left TANF does not automatically mean that their material condition dramatically improved.</w:t>
      </w:r>
    </w:p>
    <w:p w14:paraId="228AC715" w14:textId="3D5F1DFF" w:rsidR="00884675" w:rsidRDefault="00655160" w:rsidP="004E68CF">
      <w:pPr>
        <w:spacing w:line="480" w:lineRule="auto"/>
        <w:rPr>
          <w:rFonts w:ascii="Times New Roman" w:hAnsi="Times New Roman" w:cs="Times New Roman"/>
        </w:rPr>
      </w:pPr>
      <w:r>
        <w:rPr>
          <w:rFonts w:ascii="Times New Roman" w:hAnsi="Times New Roman" w:cs="Times New Roman"/>
        </w:rPr>
        <w:tab/>
      </w:r>
      <w:r w:rsidR="00E84087">
        <w:rPr>
          <w:rFonts w:ascii="Times New Roman" w:hAnsi="Times New Roman" w:cs="Times New Roman"/>
        </w:rPr>
        <w:t xml:space="preserve">The caseload and participation trends outlined above allude </w:t>
      </w:r>
      <w:r>
        <w:rPr>
          <w:rFonts w:ascii="Times New Roman" w:hAnsi="Times New Roman" w:cs="Times New Roman"/>
        </w:rPr>
        <w:t xml:space="preserve">to an overall decline in cash assistance spending. Figure 2 shows nationwide aggregate spending on “basic assistance,” </w:t>
      </w:r>
      <w:r w:rsidR="002560E4">
        <w:rPr>
          <w:rFonts w:ascii="Times New Roman" w:hAnsi="Times New Roman" w:cs="Times New Roman"/>
        </w:rPr>
        <w:t xml:space="preserve">cash benefits provided through a state’s TANF program that are only offered on the condition of recipients </w:t>
      </w:r>
      <w:r w:rsidR="009D4F56">
        <w:rPr>
          <w:rFonts w:ascii="Times New Roman" w:hAnsi="Times New Roman" w:cs="Times New Roman"/>
        </w:rPr>
        <w:t>meeting</w:t>
      </w:r>
      <w:r w:rsidR="002560E4">
        <w:rPr>
          <w:rFonts w:ascii="Times New Roman" w:hAnsi="Times New Roman" w:cs="Times New Roman"/>
        </w:rPr>
        <w:t xml:space="preserve"> certain activity, child s</w:t>
      </w:r>
      <w:r w:rsidR="00DE3B8C">
        <w:rPr>
          <w:rFonts w:ascii="Times New Roman" w:hAnsi="Times New Roman" w:cs="Times New Roman"/>
        </w:rPr>
        <w:t xml:space="preserve">upport, and other requirements. </w:t>
      </w:r>
      <w:r w:rsidR="003525D1">
        <w:rPr>
          <w:rFonts w:ascii="Times New Roman" w:hAnsi="Times New Roman" w:cs="Times New Roman"/>
        </w:rPr>
        <w:t>Reported basic assistance expenditures declined annually from 1998 to 20</w:t>
      </w:r>
      <w:r w:rsidR="00F423D2">
        <w:rPr>
          <w:rFonts w:ascii="Times New Roman" w:hAnsi="Times New Roman" w:cs="Times New Roman"/>
        </w:rPr>
        <w:t>02</w:t>
      </w:r>
      <w:r w:rsidR="003525D1">
        <w:rPr>
          <w:rFonts w:ascii="Times New Roman" w:hAnsi="Times New Roman" w:cs="Times New Roman"/>
        </w:rPr>
        <w:t xml:space="preserve">, </w:t>
      </w:r>
      <w:r w:rsidR="00EE01FD">
        <w:rPr>
          <w:rFonts w:ascii="Times New Roman" w:hAnsi="Times New Roman" w:cs="Times New Roman"/>
        </w:rPr>
        <w:t>before increasing annually from 2003 to 2005.</w:t>
      </w:r>
      <w:r w:rsidR="00F423D2">
        <w:rPr>
          <w:rFonts w:ascii="Times New Roman" w:hAnsi="Times New Roman" w:cs="Times New Roman"/>
        </w:rPr>
        <w:t xml:space="preserve"> After a period of further decreases through 2008, expenditures ticked up during the Great Recession but began to </w:t>
      </w:r>
      <w:r w:rsidR="00DE3B8C">
        <w:rPr>
          <w:rFonts w:ascii="Times New Roman" w:hAnsi="Times New Roman" w:cs="Times New Roman"/>
        </w:rPr>
        <w:t>decrease again in 2011. While basic assistance expenditures increased in certain periods</w:t>
      </w:r>
      <w:r w:rsidR="00B44053">
        <w:rPr>
          <w:rFonts w:ascii="Times New Roman" w:hAnsi="Times New Roman" w:cs="Times New Roman"/>
        </w:rPr>
        <w:t>—</w:t>
      </w:r>
      <w:r w:rsidR="00DE3B8C">
        <w:rPr>
          <w:rFonts w:ascii="Times New Roman" w:hAnsi="Times New Roman" w:cs="Times New Roman"/>
        </w:rPr>
        <w:t>largely during economic downturns—the</w:t>
      </w:r>
      <w:r w:rsidR="00884675">
        <w:rPr>
          <w:rFonts w:ascii="Times New Roman" w:hAnsi="Times New Roman" w:cs="Times New Roman"/>
        </w:rPr>
        <w:t>re is a clear trend over the period toward less basic assistance spending. Without adjusting for inflation, reported expenditures on basic assistance decreased by 37% between 1998 and 2013.</w:t>
      </w:r>
    </w:p>
    <w:p w14:paraId="5748BDE9" w14:textId="3F5F2FEA" w:rsidR="0042612A" w:rsidRDefault="00343D55" w:rsidP="000908EB">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F6E86DD" wp14:editId="4E4BE3E0">
            <wp:extent cx="5943600" cy="4572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2.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r w:rsidR="00884675">
        <w:rPr>
          <w:rFonts w:ascii="Times New Roman" w:hAnsi="Times New Roman" w:cs="Times New Roman"/>
        </w:rPr>
        <w:tab/>
      </w:r>
      <w:r w:rsidR="00A35130">
        <w:rPr>
          <w:rFonts w:ascii="Times New Roman" w:hAnsi="Times New Roman" w:cs="Times New Roman"/>
        </w:rPr>
        <w:t xml:space="preserve">The </w:t>
      </w:r>
      <w:r w:rsidR="00B00A43">
        <w:rPr>
          <w:rFonts w:ascii="Times New Roman" w:hAnsi="Times New Roman" w:cs="Times New Roman"/>
        </w:rPr>
        <w:t xml:space="preserve">sizable </w:t>
      </w:r>
      <w:r w:rsidR="00EE01FD">
        <w:rPr>
          <w:rFonts w:ascii="Times New Roman" w:hAnsi="Times New Roman" w:cs="Times New Roman"/>
        </w:rPr>
        <w:t xml:space="preserve">decrease in aggregate cash assistance spending </w:t>
      </w:r>
      <w:r w:rsidR="00B00A43">
        <w:rPr>
          <w:rFonts w:ascii="Times New Roman" w:hAnsi="Times New Roman" w:cs="Times New Roman"/>
        </w:rPr>
        <w:t>alludes to an interesting dilemma</w:t>
      </w:r>
      <w:r w:rsidR="00A35130">
        <w:rPr>
          <w:rFonts w:ascii="Times New Roman" w:hAnsi="Times New Roman" w:cs="Times New Roman"/>
        </w:rPr>
        <w:t xml:space="preserve"> when viewed from the perspective of paternalism. </w:t>
      </w:r>
      <w:r w:rsidR="00B00A43">
        <w:rPr>
          <w:rFonts w:ascii="Times New Roman" w:hAnsi="Times New Roman" w:cs="Times New Roman"/>
        </w:rPr>
        <w:t xml:space="preserve">On the one hand, the PRWORA was </w:t>
      </w:r>
      <w:r w:rsidR="00A35130">
        <w:rPr>
          <w:rFonts w:ascii="Times New Roman" w:hAnsi="Times New Roman" w:cs="Times New Roman"/>
        </w:rPr>
        <w:t>work-focused</w:t>
      </w:r>
      <w:r w:rsidR="00B00A43">
        <w:rPr>
          <w:rFonts w:ascii="Times New Roman" w:hAnsi="Times New Roman" w:cs="Times New Roman"/>
        </w:rPr>
        <w:t xml:space="preserve"> welfare reform. It aimed to improve the lives of low-income families by ushering them into work and self-sufficiency using requirements, sanctions, job training, and time limits. </w:t>
      </w:r>
      <w:r w:rsidR="002B50E8">
        <w:rPr>
          <w:rFonts w:ascii="Times New Roman" w:hAnsi="Times New Roman" w:cs="Times New Roman"/>
        </w:rPr>
        <w:t>Basic assistance served as the means to this end</w:t>
      </w:r>
      <w:r w:rsidR="00A35130">
        <w:rPr>
          <w:rFonts w:ascii="Times New Roman" w:hAnsi="Times New Roman" w:cs="Times New Roman"/>
        </w:rPr>
        <w:t xml:space="preserve">. </w:t>
      </w:r>
      <w:r w:rsidR="0042612A">
        <w:rPr>
          <w:rFonts w:ascii="Times New Roman" w:hAnsi="Times New Roman" w:cs="Times New Roman"/>
        </w:rPr>
        <w:t>It</w:t>
      </w:r>
      <w:r w:rsidR="00AE772B">
        <w:rPr>
          <w:rFonts w:ascii="Times New Roman" w:hAnsi="Times New Roman" w:cs="Times New Roman"/>
        </w:rPr>
        <w:t xml:space="preserve"> is through receipt of basic assistance that a family is subject to </w:t>
      </w:r>
      <w:r w:rsidR="00A35130">
        <w:rPr>
          <w:rFonts w:ascii="Times New Roman" w:hAnsi="Times New Roman" w:cs="Times New Roman"/>
        </w:rPr>
        <w:t>TANF</w:t>
      </w:r>
      <w:r w:rsidR="00AB56FA">
        <w:rPr>
          <w:rFonts w:ascii="Times New Roman" w:hAnsi="Times New Roman" w:cs="Times New Roman"/>
        </w:rPr>
        <w:t>’s</w:t>
      </w:r>
      <w:r w:rsidR="00A35130">
        <w:rPr>
          <w:rFonts w:ascii="Times New Roman" w:hAnsi="Times New Roman" w:cs="Times New Roman"/>
        </w:rPr>
        <w:t xml:space="preserve"> paternalistic policies: </w:t>
      </w:r>
      <w:r w:rsidR="00AE772B">
        <w:rPr>
          <w:rFonts w:ascii="Times New Roman" w:hAnsi="Times New Roman" w:cs="Times New Roman"/>
        </w:rPr>
        <w:t xml:space="preserve">time limits and activity, child support, and school attendance requirements. </w:t>
      </w:r>
      <w:r w:rsidR="0042612A">
        <w:rPr>
          <w:rFonts w:ascii="Times New Roman" w:hAnsi="Times New Roman" w:cs="Times New Roman"/>
        </w:rPr>
        <w:t xml:space="preserve">However, </w:t>
      </w:r>
      <w:r w:rsidR="00A35130">
        <w:rPr>
          <w:rFonts w:ascii="Times New Roman" w:hAnsi="Times New Roman" w:cs="Times New Roman"/>
        </w:rPr>
        <w:t xml:space="preserve">as Figure 2 </w:t>
      </w:r>
      <w:r w:rsidR="00732841">
        <w:rPr>
          <w:rFonts w:ascii="Times New Roman" w:hAnsi="Times New Roman" w:cs="Times New Roman"/>
        </w:rPr>
        <w:t>shows,</w:t>
      </w:r>
      <w:r w:rsidR="00A35130">
        <w:rPr>
          <w:rFonts w:ascii="Times New Roman" w:hAnsi="Times New Roman" w:cs="Times New Roman"/>
        </w:rPr>
        <w:t xml:space="preserve"> </w:t>
      </w:r>
      <w:r w:rsidR="00732841">
        <w:rPr>
          <w:rFonts w:ascii="Times New Roman" w:hAnsi="Times New Roman" w:cs="Times New Roman"/>
        </w:rPr>
        <w:t>a</w:t>
      </w:r>
      <w:r w:rsidR="00A35130">
        <w:rPr>
          <w:rFonts w:ascii="Times New Roman" w:hAnsi="Times New Roman" w:cs="Times New Roman"/>
        </w:rPr>
        <w:t xml:space="preserve"> key trend in TANF since its creation </w:t>
      </w:r>
      <w:r w:rsidR="00732841">
        <w:rPr>
          <w:rFonts w:ascii="Times New Roman" w:hAnsi="Times New Roman" w:cs="Times New Roman"/>
        </w:rPr>
        <w:t>is</w:t>
      </w:r>
      <w:r w:rsidR="00A35130">
        <w:rPr>
          <w:rFonts w:ascii="Times New Roman" w:hAnsi="Times New Roman" w:cs="Times New Roman"/>
        </w:rPr>
        <w:t xml:space="preserve"> </w:t>
      </w:r>
      <w:r w:rsidR="00732841">
        <w:rPr>
          <w:rFonts w:ascii="Times New Roman" w:hAnsi="Times New Roman" w:cs="Times New Roman"/>
        </w:rPr>
        <w:t xml:space="preserve">basic assistance retrenchment. States are spending considerably less on cash aid now than </w:t>
      </w:r>
      <w:r w:rsidR="00AB56FA">
        <w:rPr>
          <w:rFonts w:ascii="Times New Roman" w:hAnsi="Times New Roman" w:cs="Times New Roman"/>
        </w:rPr>
        <w:t>in the years immediately following TANF’s creation</w:t>
      </w:r>
      <w:r w:rsidR="00732841">
        <w:rPr>
          <w:rFonts w:ascii="Times New Roman" w:hAnsi="Times New Roman" w:cs="Times New Roman"/>
        </w:rPr>
        <w:t xml:space="preserve">, effectively </w:t>
      </w:r>
      <w:r w:rsidR="005D2E61">
        <w:rPr>
          <w:rFonts w:ascii="Times New Roman" w:hAnsi="Times New Roman" w:cs="Times New Roman"/>
        </w:rPr>
        <w:t xml:space="preserve">severing </w:t>
      </w:r>
      <w:r w:rsidR="007B7885">
        <w:rPr>
          <w:rFonts w:ascii="Times New Roman" w:hAnsi="Times New Roman" w:cs="Times New Roman"/>
        </w:rPr>
        <w:t>the link</w:t>
      </w:r>
      <w:r w:rsidR="005D2E61">
        <w:rPr>
          <w:rFonts w:ascii="Times New Roman" w:hAnsi="Times New Roman" w:cs="Times New Roman"/>
        </w:rPr>
        <w:t xml:space="preserve"> between state governments and</w:t>
      </w:r>
      <w:r w:rsidR="00AB56FA">
        <w:rPr>
          <w:rFonts w:ascii="Times New Roman" w:hAnsi="Times New Roman" w:cs="Times New Roman"/>
        </w:rPr>
        <w:t xml:space="preserve"> many</w:t>
      </w:r>
      <w:r w:rsidR="005D2E61">
        <w:rPr>
          <w:rFonts w:ascii="Times New Roman" w:hAnsi="Times New Roman" w:cs="Times New Roman"/>
        </w:rPr>
        <w:t xml:space="preserve"> low-income families.  </w:t>
      </w:r>
      <w:r w:rsidR="0042612A">
        <w:rPr>
          <w:rFonts w:ascii="Times New Roman" w:hAnsi="Times New Roman" w:cs="Times New Roman"/>
        </w:rPr>
        <w:t xml:space="preserve"> </w:t>
      </w:r>
    </w:p>
    <w:p w14:paraId="7C49385B" w14:textId="39C5AA4B" w:rsidR="00EF069D" w:rsidRDefault="001A6EB7" w:rsidP="009967BD">
      <w:pPr>
        <w:spacing w:line="480" w:lineRule="auto"/>
        <w:ind w:firstLine="720"/>
        <w:rPr>
          <w:rFonts w:ascii="Times New Roman" w:hAnsi="Times New Roman" w:cs="Times New Roman"/>
        </w:rPr>
      </w:pPr>
      <w:r>
        <w:rPr>
          <w:rFonts w:ascii="Times New Roman" w:hAnsi="Times New Roman" w:cs="Times New Roman"/>
        </w:rPr>
        <w:lastRenderedPageBreak/>
        <w:t>We argue that the decrease in basic assistance spending points to the emergence of “post-PRWORA” welfare states where basic assistance spending occupies a marginal share of TANF spending and the focus of aid is on services, in-kind bene</w:t>
      </w:r>
      <w:r w:rsidR="00B00A43">
        <w:rPr>
          <w:rFonts w:ascii="Times New Roman" w:hAnsi="Times New Roman" w:cs="Times New Roman"/>
        </w:rPr>
        <w:t xml:space="preserve">fits, and work programs. </w:t>
      </w:r>
      <w:r w:rsidR="00732841">
        <w:rPr>
          <w:rFonts w:ascii="Times New Roman" w:hAnsi="Times New Roman" w:cs="Times New Roman"/>
        </w:rPr>
        <w:t>These states retain the PRWORA’s emphasis on work and self-sufficiency but no longer use cash assistance as the vehicle by which to push low-</w:t>
      </w:r>
      <w:r w:rsidR="00AB56FA">
        <w:rPr>
          <w:rFonts w:ascii="Times New Roman" w:hAnsi="Times New Roman" w:cs="Times New Roman"/>
        </w:rPr>
        <w:t>income families into employment</w:t>
      </w:r>
      <w:r w:rsidR="00732841">
        <w:rPr>
          <w:rFonts w:ascii="Times New Roman" w:hAnsi="Times New Roman" w:cs="Times New Roman"/>
        </w:rPr>
        <w:t xml:space="preserve">. With fewer and fewer needy families within the purview of cash aid, </w:t>
      </w:r>
      <w:r w:rsidR="00AB56FA">
        <w:rPr>
          <w:rFonts w:ascii="Times New Roman" w:hAnsi="Times New Roman" w:cs="Times New Roman"/>
        </w:rPr>
        <w:t xml:space="preserve">the </w:t>
      </w:r>
      <w:r w:rsidR="00732841">
        <w:rPr>
          <w:rFonts w:ascii="Times New Roman" w:hAnsi="Times New Roman" w:cs="Times New Roman"/>
        </w:rPr>
        <w:t>debate</w:t>
      </w:r>
      <w:r w:rsidR="009967BD">
        <w:rPr>
          <w:rFonts w:ascii="Times New Roman" w:hAnsi="Times New Roman" w:cs="Times New Roman"/>
        </w:rPr>
        <w:t xml:space="preserve"> over how to use low-income Americans reliance on aid as a means to improve their behavior and future outcomes has shifted to new programs: SNAP, Medicaid, and housing assistance</w:t>
      </w:r>
      <w:r w:rsidR="00927A33">
        <w:rPr>
          <w:rFonts w:ascii="Times New Roman" w:hAnsi="Times New Roman" w:cs="Times New Roman"/>
        </w:rPr>
        <w:t>.</w:t>
      </w:r>
      <w:r w:rsidR="004B5655" w:rsidRPr="00E049E7">
        <w:rPr>
          <w:rStyle w:val="FootnoteReference"/>
        </w:rPr>
        <w:footnoteReference w:id="12"/>
      </w:r>
      <w:r w:rsidR="00927A33">
        <w:rPr>
          <w:rFonts w:ascii="Times New Roman" w:hAnsi="Times New Roman" w:cs="Times New Roman"/>
        </w:rPr>
        <w:t xml:space="preserve"> </w:t>
      </w:r>
      <w:r w:rsidR="005D2E61">
        <w:rPr>
          <w:rFonts w:ascii="Times New Roman" w:hAnsi="Times New Roman" w:cs="Times New Roman"/>
        </w:rPr>
        <w:t xml:space="preserve">The emergence of these </w:t>
      </w:r>
      <w:r w:rsidR="000523DF">
        <w:rPr>
          <w:rFonts w:ascii="Times New Roman" w:hAnsi="Times New Roman" w:cs="Times New Roman"/>
        </w:rPr>
        <w:t>welfare systems</w:t>
      </w:r>
      <w:r w:rsidR="005D2E61">
        <w:rPr>
          <w:rFonts w:ascii="Times New Roman" w:hAnsi="Times New Roman" w:cs="Times New Roman"/>
        </w:rPr>
        <w:t xml:space="preserve"> underlines fundamental tensions between the PRWORA’s devolutionary, patern</w:t>
      </w:r>
      <w:r w:rsidR="007B7885">
        <w:rPr>
          <w:rFonts w:ascii="Times New Roman" w:hAnsi="Times New Roman" w:cs="Times New Roman"/>
        </w:rPr>
        <w:t>alistic, and work-focused goals</w:t>
      </w:r>
      <w:r w:rsidR="009D4F56">
        <w:rPr>
          <w:rFonts w:ascii="Times New Roman" w:hAnsi="Times New Roman" w:cs="Times New Roman"/>
        </w:rPr>
        <w:t xml:space="preserve"> and points to a new era of means-tested government assistance</w:t>
      </w:r>
      <w:r w:rsidR="007B7885">
        <w:rPr>
          <w:rFonts w:ascii="Times New Roman" w:hAnsi="Times New Roman" w:cs="Times New Roman"/>
        </w:rPr>
        <w:t>. I</w:t>
      </w:r>
      <w:r w:rsidR="005D2E61">
        <w:rPr>
          <w:rFonts w:ascii="Times New Roman" w:hAnsi="Times New Roman" w:cs="Times New Roman"/>
        </w:rPr>
        <w:t xml:space="preserve">f welfare as we </w:t>
      </w:r>
      <w:r w:rsidR="0030483C">
        <w:rPr>
          <w:rFonts w:ascii="Times New Roman" w:hAnsi="Times New Roman" w:cs="Times New Roman"/>
        </w:rPr>
        <w:t>knew it</w:t>
      </w:r>
      <w:r w:rsidR="00927A33" w:rsidRPr="00927A33">
        <w:rPr>
          <w:rFonts w:ascii="Times New Roman" w:hAnsi="Times New Roman" w:cs="Times New Roman"/>
        </w:rPr>
        <w:t xml:space="preserve"> involved using poor people’s connection to cash assistance to </w:t>
      </w:r>
      <w:r w:rsidR="00927A33">
        <w:rPr>
          <w:rFonts w:ascii="Times New Roman" w:hAnsi="Times New Roman" w:cs="Times New Roman"/>
        </w:rPr>
        <w:t>improve</w:t>
      </w:r>
      <w:r w:rsidR="00927A33" w:rsidRPr="00927A33">
        <w:rPr>
          <w:rFonts w:ascii="Times New Roman" w:hAnsi="Times New Roman" w:cs="Times New Roman"/>
        </w:rPr>
        <w:t xml:space="preserve"> </w:t>
      </w:r>
      <w:r w:rsidR="00927A33">
        <w:rPr>
          <w:rFonts w:ascii="Times New Roman" w:hAnsi="Times New Roman" w:cs="Times New Roman"/>
        </w:rPr>
        <w:t>their behavior</w:t>
      </w:r>
      <w:r w:rsidR="005D2E61">
        <w:rPr>
          <w:rFonts w:ascii="Times New Roman" w:hAnsi="Times New Roman" w:cs="Times New Roman"/>
        </w:rPr>
        <w:t xml:space="preserve">, we </w:t>
      </w:r>
      <w:r w:rsidR="00927A33" w:rsidRPr="00927A33">
        <w:rPr>
          <w:rFonts w:ascii="Times New Roman" w:hAnsi="Times New Roman" w:cs="Times New Roman"/>
        </w:rPr>
        <w:t>now have to use</w:t>
      </w:r>
      <w:r w:rsidR="009967BD">
        <w:rPr>
          <w:rFonts w:ascii="Times New Roman" w:hAnsi="Times New Roman" w:cs="Times New Roman"/>
        </w:rPr>
        <w:t xml:space="preserve"> in-kind benefits to  control them.</w:t>
      </w:r>
    </w:p>
    <w:p w14:paraId="1E89FB87" w14:textId="6EDDF156" w:rsidR="009D4F56" w:rsidRDefault="009857E1" w:rsidP="006818EE">
      <w:pPr>
        <w:spacing w:line="480" w:lineRule="auto"/>
        <w:rPr>
          <w:rFonts w:ascii="Times New Roman" w:hAnsi="Times New Roman" w:cs="Times New Roman"/>
        </w:rPr>
      </w:pPr>
      <w:r>
        <w:rPr>
          <w:rFonts w:ascii="Times New Roman" w:hAnsi="Times New Roman" w:cs="Times New Roman"/>
        </w:rPr>
        <w:tab/>
      </w:r>
      <w:r w:rsidR="002E5F38">
        <w:rPr>
          <w:rFonts w:ascii="Times New Roman" w:hAnsi="Times New Roman" w:cs="Times New Roman"/>
        </w:rPr>
        <w:t>Since TANF is a devolved program whereby states possess a broad mandate, an analysis of the shift away from basic assistance s</w:t>
      </w:r>
      <w:r w:rsidR="00B61090">
        <w:rPr>
          <w:rFonts w:ascii="Times New Roman" w:hAnsi="Times New Roman" w:cs="Times New Roman"/>
        </w:rPr>
        <w:t>p</w:t>
      </w:r>
      <w:r w:rsidR="002E5F38">
        <w:rPr>
          <w:rFonts w:ascii="Times New Roman" w:hAnsi="Times New Roman" w:cs="Times New Roman"/>
        </w:rPr>
        <w:t>ending</w:t>
      </w:r>
      <w:r w:rsidR="00C1756C">
        <w:rPr>
          <w:rFonts w:ascii="Times New Roman" w:hAnsi="Times New Roman" w:cs="Times New Roman"/>
        </w:rPr>
        <w:t xml:space="preserve"> toward a “post-PRWORA” model</w:t>
      </w:r>
      <w:r w:rsidR="002E5F38">
        <w:rPr>
          <w:rFonts w:ascii="Times New Roman" w:hAnsi="Times New Roman" w:cs="Times New Roman"/>
        </w:rPr>
        <w:t xml:space="preserve"> must occur at the state level. </w:t>
      </w:r>
      <w:r w:rsidR="008047EC">
        <w:rPr>
          <w:rFonts w:ascii="Times New Roman" w:hAnsi="Times New Roman" w:cs="Times New Roman"/>
        </w:rPr>
        <w:t xml:space="preserve">Using TANF </w:t>
      </w:r>
      <w:r w:rsidR="008047EC" w:rsidRPr="00917F40">
        <w:rPr>
          <w:rFonts w:ascii="Times New Roman" w:hAnsi="Times New Roman" w:cs="Times New Roman"/>
        </w:rPr>
        <w:t>financial data published by the Departm</w:t>
      </w:r>
      <w:r w:rsidR="008047EC">
        <w:rPr>
          <w:rFonts w:ascii="Times New Roman" w:hAnsi="Times New Roman" w:cs="Times New Roman"/>
        </w:rPr>
        <w:t>ent of Health and Human Service</w:t>
      </w:r>
      <w:r w:rsidR="008047EC" w:rsidRPr="00917F40">
        <w:rPr>
          <w:rFonts w:ascii="Times New Roman" w:hAnsi="Times New Roman" w:cs="Times New Roman"/>
        </w:rPr>
        <w:t>s</w:t>
      </w:r>
      <w:r w:rsidR="008047EC">
        <w:rPr>
          <w:rFonts w:ascii="Times New Roman" w:hAnsi="Times New Roman" w:cs="Times New Roman"/>
        </w:rPr>
        <w:t>’</w:t>
      </w:r>
      <w:r w:rsidR="008047EC" w:rsidRPr="00917F40">
        <w:rPr>
          <w:rFonts w:ascii="Times New Roman" w:hAnsi="Times New Roman" w:cs="Times New Roman"/>
        </w:rPr>
        <w:t xml:space="preserve"> Administration for Children and Families (ACF)</w:t>
      </w:r>
      <w:r w:rsidR="008047EC">
        <w:rPr>
          <w:rFonts w:ascii="Times New Roman" w:hAnsi="Times New Roman" w:cs="Times New Roman"/>
        </w:rPr>
        <w:t>, w</w:t>
      </w:r>
      <w:r w:rsidR="002E5F38">
        <w:rPr>
          <w:rFonts w:ascii="Times New Roman" w:hAnsi="Times New Roman" w:cs="Times New Roman"/>
        </w:rPr>
        <w:t>e</w:t>
      </w:r>
      <w:r w:rsidR="00C1756C">
        <w:rPr>
          <w:rFonts w:ascii="Times New Roman" w:hAnsi="Times New Roman" w:cs="Times New Roman"/>
        </w:rPr>
        <w:t xml:space="preserve"> provide a descriptive account of how the devolution of policymaking authority reshaped welfare spending. We illustrate how and when the reduction in basic assista</w:t>
      </w:r>
      <w:r w:rsidR="00AB084C">
        <w:rPr>
          <w:rFonts w:ascii="Times New Roman" w:hAnsi="Times New Roman" w:cs="Times New Roman"/>
        </w:rPr>
        <w:t xml:space="preserve">nce spending occurred as well as the consequent shift toward funding in-kind benefits, work supports, and services for low-income families. With this in hand, we provide a more concrete description of a “post-PRWORA” welfare state, regressing </w:t>
      </w:r>
      <w:r w:rsidR="00AE1E2F">
        <w:rPr>
          <w:rFonts w:ascii="Times New Roman" w:hAnsi="Times New Roman" w:cs="Times New Roman"/>
        </w:rPr>
        <w:t xml:space="preserve">states’ proportional basic assistance spending on state-level </w:t>
      </w:r>
      <w:r w:rsidR="00627544">
        <w:rPr>
          <w:rFonts w:ascii="Times New Roman" w:hAnsi="Times New Roman" w:cs="Times New Roman"/>
        </w:rPr>
        <w:t xml:space="preserve">political, economic, </w:t>
      </w:r>
      <w:r w:rsidR="00AE1E2F">
        <w:rPr>
          <w:rFonts w:ascii="Times New Roman" w:hAnsi="Times New Roman" w:cs="Times New Roman"/>
        </w:rPr>
        <w:t xml:space="preserve">and demographic characteristics. We conclude by </w:t>
      </w:r>
      <w:r w:rsidR="009D4F56">
        <w:rPr>
          <w:rFonts w:ascii="Times New Roman" w:hAnsi="Times New Roman" w:cs="Times New Roman"/>
        </w:rPr>
        <w:t>show</w:t>
      </w:r>
      <w:r w:rsidR="00AE1E2F">
        <w:rPr>
          <w:rFonts w:ascii="Times New Roman" w:hAnsi="Times New Roman" w:cs="Times New Roman"/>
        </w:rPr>
        <w:t>ing</w:t>
      </w:r>
      <w:r w:rsidR="009D4F56">
        <w:rPr>
          <w:rFonts w:ascii="Times New Roman" w:hAnsi="Times New Roman" w:cs="Times New Roman"/>
        </w:rPr>
        <w:t xml:space="preserve"> that the average post-PRWORA state is more </w:t>
      </w:r>
      <w:r w:rsidR="009D4F56">
        <w:rPr>
          <w:rFonts w:ascii="Times New Roman" w:hAnsi="Times New Roman" w:cs="Times New Roman"/>
        </w:rPr>
        <w:lastRenderedPageBreak/>
        <w:t xml:space="preserve">conservative with a higher proportion of African Americans in its TANF caseload and lower unemployment rate. </w:t>
      </w:r>
    </w:p>
    <w:p w14:paraId="4BBF067B" w14:textId="7A686B48" w:rsidR="00D70D2E" w:rsidRPr="00DE41E4" w:rsidRDefault="00D70D2E" w:rsidP="00DE41E4">
      <w:pPr>
        <w:spacing w:line="480" w:lineRule="auto"/>
        <w:jc w:val="center"/>
        <w:rPr>
          <w:rFonts w:ascii="Times New Roman" w:hAnsi="Times New Roman" w:cs="Times New Roman"/>
          <w:b/>
        </w:rPr>
      </w:pPr>
      <w:r w:rsidRPr="00DE41E4">
        <w:rPr>
          <w:rFonts w:ascii="Times New Roman" w:hAnsi="Times New Roman" w:cs="Times New Roman"/>
          <w:b/>
        </w:rPr>
        <w:t>Background</w:t>
      </w:r>
    </w:p>
    <w:p w14:paraId="231C1E7B" w14:textId="589FFD01" w:rsidR="00853F81" w:rsidRDefault="00853F81" w:rsidP="00476E90">
      <w:pPr>
        <w:spacing w:line="480" w:lineRule="auto"/>
        <w:ind w:firstLine="720"/>
        <w:rPr>
          <w:rFonts w:ascii="Times New Roman" w:hAnsi="Times New Roman" w:cs="Times New Roman"/>
        </w:rPr>
      </w:pPr>
      <w:r>
        <w:rPr>
          <w:rFonts w:ascii="Times New Roman" w:hAnsi="Times New Roman" w:cs="Times New Roman"/>
        </w:rPr>
        <w:t xml:space="preserve">TANF provides </w:t>
      </w:r>
      <w:r w:rsidR="00CE7DFB">
        <w:rPr>
          <w:rFonts w:ascii="Times New Roman" w:hAnsi="Times New Roman" w:cs="Times New Roman"/>
        </w:rPr>
        <w:t>each state a</w:t>
      </w:r>
      <w:r w:rsidR="00D70D2E">
        <w:rPr>
          <w:rFonts w:ascii="Times New Roman" w:hAnsi="Times New Roman" w:cs="Times New Roman"/>
        </w:rPr>
        <w:t xml:space="preserve"> </w:t>
      </w:r>
      <w:r w:rsidR="00767DAA">
        <w:rPr>
          <w:rFonts w:ascii="Times New Roman" w:hAnsi="Times New Roman" w:cs="Times New Roman"/>
        </w:rPr>
        <w:t xml:space="preserve">capped </w:t>
      </w:r>
      <w:r w:rsidR="00CE7DFB">
        <w:rPr>
          <w:rFonts w:ascii="Times New Roman" w:hAnsi="Times New Roman" w:cs="Times New Roman"/>
        </w:rPr>
        <w:t>block</w:t>
      </w:r>
      <w:r w:rsidR="00D70D2E">
        <w:rPr>
          <w:rFonts w:ascii="Times New Roman" w:hAnsi="Times New Roman" w:cs="Times New Roman"/>
        </w:rPr>
        <w:t xml:space="preserve"> grant and </w:t>
      </w:r>
      <w:r>
        <w:rPr>
          <w:rFonts w:ascii="Times New Roman" w:hAnsi="Times New Roman" w:cs="Times New Roman"/>
        </w:rPr>
        <w:t>the discretion to crea</w:t>
      </w:r>
      <w:r w:rsidR="00CE7DFB">
        <w:rPr>
          <w:rFonts w:ascii="Times New Roman" w:hAnsi="Times New Roman" w:cs="Times New Roman"/>
        </w:rPr>
        <w:t>te its own</w:t>
      </w:r>
      <w:r w:rsidR="00D70D2E">
        <w:rPr>
          <w:rFonts w:ascii="Times New Roman" w:hAnsi="Times New Roman" w:cs="Times New Roman"/>
        </w:rPr>
        <w:t xml:space="preserve"> w</w:t>
      </w:r>
      <w:r>
        <w:rPr>
          <w:rFonts w:ascii="Times New Roman" w:hAnsi="Times New Roman" w:cs="Times New Roman"/>
        </w:rPr>
        <w:t>elfare program</w:t>
      </w:r>
      <w:r w:rsidR="00CE7DFB">
        <w:rPr>
          <w:rFonts w:ascii="Times New Roman" w:hAnsi="Times New Roman" w:cs="Times New Roman"/>
        </w:rPr>
        <w:t xml:space="preserve"> for low-income families</w:t>
      </w:r>
      <w:r>
        <w:rPr>
          <w:rFonts w:ascii="Times New Roman" w:hAnsi="Times New Roman" w:cs="Times New Roman"/>
        </w:rPr>
        <w:t>. The</w:t>
      </w:r>
      <w:r w:rsidR="0020184C">
        <w:rPr>
          <w:rFonts w:ascii="Times New Roman" w:hAnsi="Times New Roman" w:cs="Times New Roman"/>
        </w:rPr>
        <w:t xml:space="preserve"> TANF</w:t>
      </w:r>
      <w:r>
        <w:rPr>
          <w:rFonts w:ascii="Times New Roman" w:hAnsi="Times New Roman" w:cs="Times New Roman"/>
        </w:rPr>
        <w:t xml:space="preserve"> block grants are </w:t>
      </w:r>
      <w:r w:rsidR="00032FC7">
        <w:rPr>
          <w:rFonts w:ascii="Times New Roman" w:hAnsi="Times New Roman" w:cs="Times New Roman"/>
        </w:rPr>
        <w:t>neither</w:t>
      </w:r>
      <w:r>
        <w:rPr>
          <w:rFonts w:ascii="Times New Roman" w:hAnsi="Times New Roman" w:cs="Times New Roman"/>
        </w:rPr>
        <w:t xml:space="preserve"> adjusted </w:t>
      </w:r>
      <w:r w:rsidR="00863761">
        <w:rPr>
          <w:rFonts w:ascii="Times New Roman" w:hAnsi="Times New Roman" w:cs="Times New Roman"/>
        </w:rPr>
        <w:t xml:space="preserve">for inflation </w:t>
      </w:r>
      <w:r w:rsidR="00032FC7">
        <w:rPr>
          <w:rFonts w:ascii="Times New Roman" w:hAnsi="Times New Roman" w:cs="Times New Roman"/>
        </w:rPr>
        <w:t>n</w:t>
      </w:r>
      <w:r w:rsidR="00863761">
        <w:rPr>
          <w:rFonts w:ascii="Times New Roman" w:hAnsi="Times New Roman" w:cs="Times New Roman"/>
        </w:rPr>
        <w:t>or, with a few minor exceptions, changes in need within state</w:t>
      </w:r>
      <w:r w:rsidR="0020184C">
        <w:rPr>
          <w:rFonts w:ascii="Times New Roman" w:hAnsi="Times New Roman" w:cs="Times New Roman"/>
        </w:rPr>
        <w:t>s</w:t>
      </w:r>
      <w:r w:rsidR="00863761">
        <w:rPr>
          <w:rFonts w:ascii="Times New Roman" w:hAnsi="Times New Roman" w:cs="Times New Roman"/>
        </w:rPr>
        <w:t>.</w:t>
      </w:r>
      <w:r w:rsidR="00863761" w:rsidRPr="00E049E7">
        <w:rPr>
          <w:rStyle w:val="FootnoteReference"/>
        </w:rPr>
        <w:footnoteReference w:id="13"/>
      </w:r>
      <w:r w:rsidR="00863761">
        <w:rPr>
          <w:rFonts w:ascii="Times New Roman" w:hAnsi="Times New Roman" w:cs="Times New Roman"/>
        </w:rPr>
        <w:t xml:space="preserve"> </w:t>
      </w:r>
      <w:r w:rsidR="00253D93">
        <w:rPr>
          <w:rFonts w:ascii="Times New Roman" w:hAnsi="Times New Roman" w:cs="Times New Roman"/>
        </w:rPr>
        <w:t>T</w:t>
      </w:r>
      <w:r w:rsidR="00474281">
        <w:rPr>
          <w:rFonts w:ascii="Times New Roman" w:hAnsi="Times New Roman" w:cs="Times New Roman"/>
        </w:rPr>
        <w:t>he PR</w:t>
      </w:r>
      <w:r w:rsidR="00DD3AED">
        <w:rPr>
          <w:rFonts w:ascii="Times New Roman" w:hAnsi="Times New Roman" w:cs="Times New Roman"/>
        </w:rPr>
        <w:t>W</w:t>
      </w:r>
      <w:r w:rsidR="00474281">
        <w:rPr>
          <w:rFonts w:ascii="Times New Roman" w:hAnsi="Times New Roman" w:cs="Times New Roman"/>
        </w:rPr>
        <w:t>O</w:t>
      </w:r>
      <w:r w:rsidR="00DD3AED">
        <w:rPr>
          <w:rFonts w:ascii="Times New Roman" w:hAnsi="Times New Roman" w:cs="Times New Roman"/>
        </w:rPr>
        <w:t>RA</w:t>
      </w:r>
      <w:r w:rsidR="00253D93">
        <w:rPr>
          <w:rFonts w:ascii="Times New Roman" w:hAnsi="Times New Roman" w:cs="Times New Roman"/>
        </w:rPr>
        <w:t xml:space="preserve"> </w:t>
      </w:r>
      <w:r w:rsidR="0020184C">
        <w:rPr>
          <w:rFonts w:ascii="Times New Roman" w:hAnsi="Times New Roman" w:cs="Times New Roman"/>
        </w:rPr>
        <w:t>apportioned states’</w:t>
      </w:r>
      <w:r w:rsidR="00253D93">
        <w:rPr>
          <w:rFonts w:ascii="Times New Roman" w:hAnsi="Times New Roman" w:cs="Times New Roman"/>
        </w:rPr>
        <w:t xml:space="preserve"> block grants</w:t>
      </w:r>
      <w:r w:rsidR="00DD3AED">
        <w:rPr>
          <w:rFonts w:ascii="Times New Roman" w:hAnsi="Times New Roman" w:cs="Times New Roman"/>
        </w:rPr>
        <w:t xml:space="preserve"> based on the amount of federal spending received by a state for AFDC and other low-income </w:t>
      </w:r>
      <w:r w:rsidR="0035243A">
        <w:rPr>
          <w:rFonts w:ascii="Times New Roman" w:hAnsi="Times New Roman" w:cs="Times New Roman"/>
        </w:rPr>
        <w:t xml:space="preserve">public assistance </w:t>
      </w:r>
      <w:r w:rsidR="00DD3AED">
        <w:rPr>
          <w:rFonts w:ascii="Times New Roman" w:hAnsi="Times New Roman" w:cs="Times New Roman"/>
        </w:rPr>
        <w:t xml:space="preserve">programs between </w:t>
      </w:r>
      <w:r w:rsidR="00003337">
        <w:rPr>
          <w:rFonts w:ascii="Times New Roman" w:hAnsi="Times New Roman" w:cs="Times New Roman"/>
        </w:rPr>
        <w:t>FY</w:t>
      </w:r>
      <w:r w:rsidR="00253D93">
        <w:rPr>
          <w:rFonts w:ascii="Times New Roman" w:hAnsi="Times New Roman" w:cs="Times New Roman"/>
        </w:rPr>
        <w:t xml:space="preserve"> 1992 and 1995; they </w:t>
      </w:r>
      <w:r w:rsidR="00DD3AED">
        <w:rPr>
          <w:rFonts w:ascii="Times New Roman" w:hAnsi="Times New Roman" w:cs="Times New Roman"/>
        </w:rPr>
        <w:t xml:space="preserve">range in size from </w:t>
      </w:r>
      <w:r w:rsidR="00E425A5">
        <w:rPr>
          <w:rFonts w:ascii="Times New Roman" w:hAnsi="Times New Roman" w:cs="Times New Roman"/>
        </w:rPr>
        <w:t xml:space="preserve">$21.8 million in </w:t>
      </w:r>
      <w:r w:rsidR="00412F64">
        <w:rPr>
          <w:rFonts w:ascii="Times New Roman" w:hAnsi="Times New Roman" w:cs="Times New Roman"/>
        </w:rPr>
        <w:t>Wyoming to $3.7 billion in California</w:t>
      </w:r>
      <w:r w:rsidR="00FB5E03">
        <w:rPr>
          <w:rFonts w:ascii="Times New Roman" w:hAnsi="Times New Roman" w:cs="Times New Roman"/>
        </w:rPr>
        <w:t>.</w:t>
      </w:r>
      <w:r w:rsidR="004B5655" w:rsidRPr="00E049E7">
        <w:rPr>
          <w:rStyle w:val="FootnoteReference"/>
        </w:rPr>
        <w:footnoteReference w:id="14"/>
      </w:r>
      <w:r w:rsidR="00412F64">
        <w:rPr>
          <w:rFonts w:ascii="Times New Roman" w:hAnsi="Times New Roman" w:cs="Times New Roman"/>
        </w:rPr>
        <w:t xml:space="preserve"> In addition to the federal block grant, the other main source of TANF funding is Maintenance of Effort (MOE) funds</w:t>
      </w:r>
      <w:r w:rsidR="0020184C">
        <w:rPr>
          <w:rFonts w:ascii="Times New Roman" w:hAnsi="Times New Roman" w:cs="Times New Roman"/>
        </w:rPr>
        <w:t>, which are provided by the states</w:t>
      </w:r>
      <w:r w:rsidR="00412F64">
        <w:rPr>
          <w:rFonts w:ascii="Times New Roman" w:hAnsi="Times New Roman" w:cs="Times New Roman"/>
        </w:rPr>
        <w:t>. MOE</w:t>
      </w:r>
      <w:r w:rsidR="00412F64" w:rsidRPr="00917F40">
        <w:rPr>
          <w:rFonts w:ascii="Times New Roman" w:hAnsi="Times New Roman" w:cs="Times New Roman"/>
        </w:rPr>
        <w:t xml:space="preserve"> </w:t>
      </w:r>
      <w:r w:rsidR="00412F64">
        <w:rPr>
          <w:rFonts w:ascii="Times New Roman" w:hAnsi="Times New Roman" w:cs="Times New Roman"/>
        </w:rPr>
        <w:t>expenditures</w:t>
      </w:r>
      <w:r w:rsidR="00412F64" w:rsidRPr="00917F40">
        <w:rPr>
          <w:rFonts w:ascii="Times New Roman" w:hAnsi="Times New Roman" w:cs="Times New Roman"/>
        </w:rPr>
        <w:t xml:space="preserve"> are set at 75% of states’ </w:t>
      </w:r>
      <w:r w:rsidR="00003337">
        <w:rPr>
          <w:rFonts w:ascii="Times New Roman" w:hAnsi="Times New Roman" w:cs="Times New Roman"/>
        </w:rPr>
        <w:t>FY</w:t>
      </w:r>
      <w:r w:rsidR="00412F64" w:rsidRPr="00917F40">
        <w:rPr>
          <w:rFonts w:ascii="Times New Roman" w:hAnsi="Times New Roman" w:cs="Times New Roman"/>
        </w:rPr>
        <w:t xml:space="preserve"> 1994 contributions to AFDC and other low-income public assistance programs and</w:t>
      </w:r>
      <w:r w:rsidR="00AE1E2F">
        <w:rPr>
          <w:rFonts w:ascii="Times New Roman" w:hAnsi="Times New Roman" w:cs="Times New Roman"/>
        </w:rPr>
        <w:t xml:space="preserve"> can increase to 80% if an insufficient number of a state’s TANF recipients are engaged in work</w:t>
      </w:r>
      <w:r w:rsidR="00FB5E03">
        <w:rPr>
          <w:rFonts w:ascii="Times New Roman" w:hAnsi="Times New Roman" w:cs="Times New Roman"/>
        </w:rPr>
        <w:t>.</w:t>
      </w:r>
      <w:r w:rsidR="004B5655" w:rsidRPr="00E049E7">
        <w:rPr>
          <w:rStyle w:val="FootnoteReference"/>
        </w:rPr>
        <w:footnoteReference w:id="15"/>
      </w:r>
      <w:r w:rsidR="00412F64" w:rsidRPr="00917F40">
        <w:rPr>
          <w:rFonts w:ascii="Times New Roman" w:hAnsi="Times New Roman" w:cs="Times New Roman"/>
        </w:rPr>
        <w:t xml:space="preserve"> </w:t>
      </w:r>
    </w:p>
    <w:p w14:paraId="04D7DED5" w14:textId="1BD3D59D" w:rsidR="00C96D0B" w:rsidRDefault="00BD326C" w:rsidP="00412F64">
      <w:pPr>
        <w:spacing w:line="480" w:lineRule="auto"/>
        <w:ind w:firstLine="720"/>
        <w:rPr>
          <w:rFonts w:ascii="Times New Roman" w:hAnsi="Times New Roman" w:cs="Times New Roman"/>
        </w:rPr>
      </w:pPr>
      <w:r>
        <w:rPr>
          <w:rFonts w:ascii="Times New Roman" w:hAnsi="Times New Roman" w:cs="Times New Roman"/>
        </w:rPr>
        <w:t xml:space="preserve">The PRWORA </w:t>
      </w:r>
      <w:r w:rsidR="00767DAA">
        <w:rPr>
          <w:rFonts w:ascii="Times New Roman" w:hAnsi="Times New Roman" w:cs="Times New Roman"/>
        </w:rPr>
        <w:t xml:space="preserve">empowered states to design their </w:t>
      </w:r>
      <w:r w:rsidR="009D4F56">
        <w:rPr>
          <w:rFonts w:ascii="Times New Roman" w:hAnsi="Times New Roman" w:cs="Times New Roman"/>
        </w:rPr>
        <w:t xml:space="preserve">own </w:t>
      </w:r>
      <w:r w:rsidR="00853F81">
        <w:rPr>
          <w:rFonts w:ascii="Times New Roman" w:hAnsi="Times New Roman" w:cs="Times New Roman"/>
        </w:rPr>
        <w:t>TANF programs</w:t>
      </w:r>
      <w:r w:rsidR="006645EB">
        <w:rPr>
          <w:rFonts w:ascii="Times New Roman" w:hAnsi="Times New Roman" w:cs="Times New Roman"/>
        </w:rPr>
        <w:t xml:space="preserve">. </w:t>
      </w:r>
      <w:r w:rsidR="00D70D2E">
        <w:rPr>
          <w:rFonts w:ascii="Times New Roman" w:hAnsi="Times New Roman" w:cs="Times New Roman"/>
        </w:rPr>
        <w:t xml:space="preserve">In </w:t>
      </w:r>
      <w:r w:rsidR="00767DAA">
        <w:rPr>
          <w:rFonts w:ascii="Times New Roman" w:hAnsi="Times New Roman" w:cs="Times New Roman"/>
        </w:rPr>
        <w:t xml:space="preserve">a </w:t>
      </w:r>
      <w:r w:rsidR="00D70D2E">
        <w:rPr>
          <w:rFonts w:ascii="Times New Roman" w:hAnsi="Times New Roman" w:cs="Times New Roman"/>
        </w:rPr>
        <w:t>particular</w:t>
      </w:r>
      <w:r w:rsidR="00767DAA">
        <w:rPr>
          <w:rFonts w:ascii="Times New Roman" w:hAnsi="Times New Roman" w:cs="Times New Roman"/>
        </w:rPr>
        <w:t>ly broad delegation of authority</w:t>
      </w:r>
      <w:r w:rsidR="00D70D2E">
        <w:rPr>
          <w:rFonts w:ascii="Times New Roman" w:hAnsi="Times New Roman" w:cs="Times New Roman"/>
        </w:rPr>
        <w:t>, s</w:t>
      </w:r>
      <w:r w:rsidR="00853F81">
        <w:rPr>
          <w:rFonts w:ascii="Times New Roman" w:hAnsi="Times New Roman" w:cs="Times New Roman"/>
        </w:rPr>
        <w:t xml:space="preserve">tates </w:t>
      </w:r>
      <w:r w:rsidR="00767DAA">
        <w:rPr>
          <w:rFonts w:ascii="Times New Roman" w:hAnsi="Times New Roman" w:cs="Times New Roman"/>
        </w:rPr>
        <w:t xml:space="preserve">are permitted to </w:t>
      </w:r>
      <w:r w:rsidR="00853F81">
        <w:rPr>
          <w:rFonts w:ascii="Times New Roman" w:hAnsi="Times New Roman" w:cs="Times New Roman"/>
        </w:rPr>
        <w:t xml:space="preserve">spend federal and </w:t>
      </w:r>
      <w:r w:rsidR="00412F64">
        <w:rPr>
          <w:rFonts w:ascii="Times New Roman" w:hAnsi="Times New Roman" w:cs="Times New Roman"/>
        </w:rPr>
        <w:t>MOE funds</w:t>
      </w:r>
      <w:r w:rsidR="00853F81">
        <w:rPr>
          <w:rFonts w:ascii="Times New Roman" w:hAnsi="Times New Roman" w:cs="Times New Roman"/>
        </w:rPr>
        <w:t xml:space="preserve"> in any </w:t>
      </w:r>
      <w:r w:rsidR="00853F81" w:rsidRPr="00917F40">
        <w:rPr>
          <w:rFonts w:ascii="Times New Roman" w:hAnsi="Times New Roman" w:cs="Times New Roman"/>
        </w:rPr>
        <w:t xml:space="preserve">manner “reasonably calculated” to realize one of TANF's four statutory goals: 1) Provide assistance to needy families so that children may be cared for in their own homes or in the homes of relatives; 2) End the dependence of needy parents on government benefits by promoting job preparation, work, and marriage; 3) Prevent and reduce the incidence of out-of-wedlock </w:t>
      </w:r>
      <w:r w:rsidR="00853F81" w:rsidRPr="00917F40">
        <w:rPr>
          <w:rFonts w:ascii="Times New Roman" w:hAnsi="Times New Roman" w:cs="Times New Roman"/>
        </w:rPr>
        <w:lastRenderedPageBreak/>
        <w:t>pregnancies and establish annual numerical goals for preventing and reducing the incidence of these pregnancies; and 4) Encourage the formation and maintenance of two-parent families</w:t>
      </w:r>
      <w:r w:rsidR="00FB5E03">
        <w:rPr>
          <w:rFonts w:ascii="Times New Roman" w:hAnsi="Times New Roman" w:cs="Times New Roman"/>
        </w:rPr>
        <w:t>.</w:t>
      </w:r>
      <w:r w:rsidR="004B5655" w:rsidRPr="00E049E7">
        <w:rPr>
          <w:rStyle w:val="FootnoteReference"/>
        </w:rPr>
        <w:footnoteReference w:id="16"/>
      </w:r>
    </w:p>
    <w:p w14:paraId="14D5BAB9" w14:textId="464F498A" w:rsidR="00A3066C" w:rsidRDefault="00853F81" w:rsidP="00C24637">
      <w:pPr>
        <w:spacing w:line="480" w:lineRule="auto"/>
        <w:ind w:firstLine="720"/>
        <w:rPr>
          <w:rFonts w:ascii="Times New Roman" w:hAnsi="Times New Roman" w:cs="Times New Roman"/>
        </w:rPr>
      </w:pPr>
      <w:r>
        <w:rPr>
          <w:rFonts w:ascii="Times New Roman" w:hAnsi="Times New Roman" w:cs="Times New Roman"/>
        </w:rPr>
        <w:t xml:space="preserve">TANF’s </w:t>
      </w:r>
      <w:r w:rsidR="0003007D">
        <w:rPr>
          <w:rFonts w:ascii="Times New Roman" w:hAnsi="Times New Roman" w:cs="Times New Roman"/>
        </w:rPr>
        <w:t xml:space="preserve">broad </w:t>
      </w:r>
      <w:r>
        <w:rPr>
          <w:rFonts w:ascii="Times New Roman" w:hAnsi="Times New Roman" w:cs="Times New Roman"/>
        </w:rPr>
        <w:t>statutory goals allow states to fund a variety of programs and policy areas with TANF funds</w:t>
      </w:r>
      <w:r w:rsidR="004C6329">
        <w:rPr>
          <w:rFonts w:ascii="Times New Roman" w:hAnsi="Times New Roman" w:cs="Times New Roman"/>
        </w:rPr>
        <w:t xml:space="preserve">. </w:t>
      </w:r>
      <w:r w:rsidR="004460FF">
        <w:rPr>
          <w:rFonts w:ascii="Times New Roman" w:hAnsi="Times New Roman" w:cs="Times New Roman"/>
        </w:rPr>
        <w:t>At the broadest level</w:t>
      </w:r>
      <w:r w:rsidR="00A3066C">
        <w:rPr>
          <w:rFonts w:ascii="Times New Roman" w:hAnsi="Times New Roman" w:cs="Times New Roman"/>
        </w:rPr>
        <w:t xml:space="preserve">, programs and services funded with federal </w:t>
      </w:r>
      <w:r w:rsidR="004460FF">
        <w:rPr>
          <w:rFonts w:ascii="Times New Roman" w:hAnsi="Times New Roman" w:cs="Times New Roman"/>
        </w:rPr>
        <w:t>and</w:t>
      </w:r>
      <w:r w:rsidR="00A3066C">
        <w:rPr>
          <w:rFonts w:ascii="Times New Roman" w:hAnsi="Times New Roman" w:cs="Times New Roman"/>
        </w:rPr>
        <w:t xml:space="preserve"> MOE funds </w:t>
      </w:r>
      <w:r w:rsidR="004460FF">
        <w:rPr>
          <w:rFonts w:ascii="Times New Roman" w:hAnsi="Times New Roman" w:cs="Times New Roman"/>
        </w:rPr>
        <w:t xml:space="preserve">care </w:t>
      </w:r>
      <w:r w:rsidR="004C6329">
        <w:rPr>
          <w:rFonts w:ascii="Times New Roman" w:hAnsi="Times New Roman" w:cs="Times New Roman"/>
        </w:rPr>
        <w:t xml:space="preserve">are </w:t>
      </w:r>
      <w:r w:rsidR="004460FF">
        <w:rPr>
          <w:rFonts w:ascii="Times New Roman" w:hAnsi="Times New Roman" w:cs="Times New Roman"/>
        </w:rPr>
        <w:t>either considered assistance or non-assistance. Assistance includes basic assistance (i.e. ongoing monthly cash payments) and child care and transportation benefits for fam</w:t>
      </w:r>
      <w:r w:rsidR="009D6BA2">
        <w:rPr>
          <w:rFonts w:ascii="Times New Roman" w:hAnsi="Times New Roman" w:cs="Times New Roman"/>
        </w:rPr>
        <w:t>ilies without an employed adult—all other spending</w:t>
      </w:r>
      <w:r w:rsidR="00C24637">
        <w:rPr>
          <w:rFonts w:ascii="Times New Roman" w:hAnsi="Times New Roman" w:cs="Times New Roman"/>
        </w:rPr>
        <w:t>, such as refundable tax credits, pregnancy prevention programs, and child care for working families,</w:t>
      </w:r>
      <w:r w:rsidR="009D6BA2">
        <w:rPr>
          <w:rFonts w:ascii="Times New Roman" w:hAnsi="Times New Roman" w:cs="Times New Roman"/>
        </w:rPr>
        <w:t xml:space="preserve"> is non-assistance.</w:t>
      </w:r>
      <w:r w:rsidR="004460FF">
        <w:rPr>
          <w:rFonts w:ascii="Times New Roman" w:hAnsi="Times New Roman" w:cs="Times New Roman"/>
        </w:rPr>
        <w:t xml:space="preserve"> </w:t>
      </w:r>
      <w:r w:rsidR="009D6BA2">
        <w:rPr>
          <w:rFonts w:ascii="Times New Roman" w:hAnsi="Times New Roman" w:cs="Times New Roman"/>
        </w:rPr>
        <w:t>Unlike a family receiving non-assistance, a</w:t>
      </w:r>
      <w:r w:rsidR="004460FF">
        <w:rPr>
          <w:rFonts w:ascii="Times New Roman" w:hAnsi="Times New Roman" w:cs="Times New Roman"/>
        </w:rPr>
        <w:t xml:space="preserve"> family receiving TANF assistance </w:t>
      </w:r>
      <w:r w:rsidR="009D6BA2">
        <w:rPr>
          <w:rFonts w:ascii="Times New Roman" w:hAnsi="Times New Roman" w:cs="Times New Roman"/>
        </w:rPr>
        <w:t>is subject to the time limits and work, child support, and other requirements introduced by the PRWORA</w:t>
      </w:r>
      <w:r w:rsidR="00D35B6C">
        <w:rPr>
          <w:rFonts w:ascii="Times New Roman" w:hAnsi="Times New Roman" w:cs="Times New Roman"/>
        </w:rPr>
        <w:t>.</w:t>
      </w:r>
      <w:r w:rsidR="004B5655" w:rsidRPr="00E049E7">
        <w:rPr>
          <w:rStyle w:val="FootnoteReference"/>
        </w:rPr>
        <w:footnoteReference w:id="17"/>
      </w:r>
    </w:p>
    <w:p w14:paraId="261ECC21" w14:textId="0689DC98" w:rsidR="00767DAA" w:rsidRPr="00DE41E4" w:rsidRDefault="00767DAA" w:rsidP="00DE41E4">
      <w:pPr>
        <w:spacing w:line="480" w:lineRule="auto"/>
        <w:jc w:val="center"/>
        <w:rPr>
          <w:rFonts w:ascii="Times New Roman" w:hAnsi="Times New Roman" w:cs="Times New Roman"/>
          <w:b/>
        </w:rPr>
      </w:pPr>
      <w:r w:rsidRPr="00DE41E4">
        <w:rPr>
          <w:rFonts w:ascii="Times New Roman" w:hAnsi="Times New Roman" w:cs="Times New Roman"/>
          <w:b/>
        </w:rPr>
        <w:t>State Spending</w:t>
      </w:r>
    </w:p>
    <w:p w14:paraId="70CEB266" w14:textId="45749220" w:rsidR="00962A6D" w:rsidRDefault="00767DAA" w:rsidP="00D00835">
      <w:pPr>
        <w:spacing w:line="480" w:lineRule="auto"/>
        <w:rPr>
          <w:rFonts w:ascii="Times New Roman" w:hAnsi="Times New Roman" w:cs="Times New Roman"/>
        </w:rPr>
      </w:pPr>
      <w:r>
        <w:rPr>
          <w:rFonts w:ascii="Times New Roman" w:hAnsi="Times New Roman" w:cs="Times New Roman"/>
        </w:rPr>
        <w:tab/>
      </w:r>
      <w:r w:rsidR="00FE7877">
        <w:rPr>
          <w:rFonts w:ascii="Times New Roman" w:hAnsi="Times New Roman" w:cs="Times New Roman"/>
        </w:rPr>
        <w:t xml:space="preserve">For this analysis, we group TANF </w:t>
      </w:r>
      <w:r w:rsidR="00356790">
        <w:rPr>
          <w:rFonts w:ascii="Times New Roman" w:hAnsi="Times New Roman" w:cs="Times New Roman"/>
        </w:rPr>
        <w:t>expenditures</w:t>
      </w:r>
      <w:r w:rsidR="00FE7877">
        <w:rPr>
          <w:rFonts w:ascii="Times New Roman" w:hAnsi="Times New Roman" w:cs="Times New Roman"/>
        </w:rPr>
        <w:t xml:space="preserve"> into ten spending categories.</w:t>
      </w:r>
      <w:r w:rsidR="00FE7877" w:rsidRPr="00E049E7">
        <w:rPr>
          <w:rStyle w:val="FootnoteReference"/>
        </w:rPr>
        <w:footnoteReference w:id="18"/>
      </w:r>
      <w:r w:rsidR="00FE7877">
        <w:rPr>
          <w:rFonts w:ascii="Times New Roman" w:hAnsi="Times New Roman" w:cs="Times New Roman"/>
        </w:rPr>
        <w:t xml:space="preserve"> </w:t>
      </w:r>
      <w:r w:rsidR="00FA1997">
        <w:rPr>
          <w:rFonts w:ascii="Times New Roman" w:hAnsi="Times New Roman" w:cs="Times New Roman"/>
        </w:rPr>
        <w:t xml:space="preserve">Figure 3 </w:t>
      </w:r>
      <w:r w:rsidR="00962A6D">
        <w:rPr>
          <w:rFonts w:ascii="Times New Roman" w:hAnsi="Times New Roman" w:cs="Times New Roman"/>
        </w:rPr>
        <w:t>aggregates</w:t>
      </w:r>
      <w:r w:rsidR="00FA1997">
        <w:rPr>
          <w:rFonts w:ascii="Times New Roman" w:hAnsi="Times New Roman" w:cs="Times New Roman"/>
        </w:rPr>
        <w:t xml:space="preserve"> those ten categories into </w:t>
      </w:r>
      <w:r w:rsidR="006645EB">
        <w:rPr>
          <w:rFonts w:ascii="Times New Roman" w:hAnsi="Times New Roman" w:cs="Times New Roman"/>
        </w:rPr>
        <w:t xml:space="preserve">three broad types of spending: </w:t>
      </w:r>
      <w:r w:rsidR="00934783">
        <w:rPr>
          <w:rFonts w:ascii="Times New Roman" w:hAnsi="Times New Roman" w:cs="Times New Roman"/>
        </w:rPr>
        <w:t>basic assistance</w:t>
      </w:r>
      <w:r w:rsidR="00FA1997">
        <w:rPr>
          <w:rFonts w:ascii="Times New Roman" w:hAnsi="Times New Roman" w:cs="Times New Roman"/>
        </w:rPr>
        <w:t xml:space="preserve">, </w:t>
      </w:r>
      <w:r w:rsidR="006645EB">
        <w:rPr>
          <w:rFonts w:ascii="Times New Roman" w:hAnsi="Times New Roman" w:cs="Times New Roman"/>
        </w:rPr>
        <w:t>a</w:t>
      </w:r>
      <w:r w:rsidR="00FA1997">
        <w:rPr>
          <w:rFonts w:ascii="Times New Roman" w:hAnsi="Times New Roman" w:cs="Times New Roman"/>
        </w:rPr>
        <w:t xml:space="preserve">id that is not basic assistance, and </w:t>
      </w:r>
      <w:r w:rsidR="00934783">
        <w:rPr>
          <w:rFonts w:ascii="Times New Roman" w:hAnsi="Times New Roman" w:cs="Times New Roman"/>
        </w:rPr>
        <w:t>other</w:t>
      </w:r>
      <w:r w:rsidR="00FA1997">
        <w:rPr>
          <w:rFonts w:ascii="Times New Roman" w:hAnsi="Times New Roman" w:cs="Times New Roman"/>
        </w:rPr>
        <w:t xml:space="preserve">. </w:t>
      </w:r>
      <w:r w:rsidRPr="00917F40">
        <w:rPr>
          <w:rFonts w:ascii="Times New Roman" w:hAnsi="Times New Roman" w:cs="Times New Roman"/>
        </w:rPr>
        <w:t xml:space="preserve">In </w:t>
      </w:r>
      <w:r>
        <w:rPr>
          <w:rFonts w:ascii="Times New Roman" w:hAnsi="Times New Roman" w:cs="Times New Roman"/>
        </w:rPr>
        <w:t>FY</w:t>
      </w:r>
      <w:r w:rsidRPr="00917F40">
        <w:rPr>
          <w:rFonts w:ascii="Times New Roman" w:hAnsi="Times New Roman" w:cs="Times New Roman"/>
        </w:rPr>
        <w:t xml:space="preserve"> 1998,</w:t>
      </w:r>
      <w:r w:rsidR="005C00C0">
        <w:rPr>
          <w:rFonts w:ascii="Times New Roman" w:hAnsi="Times New Roman" w:cs="Times New Roman"/>
        </w:rPr>
        <w:t xml:space="preserve"> </w:t>
      </w:r>
      <w:r w:rsidR="00487E65">
        <w:rPr>
          <w:rFonts w:ascii="Times New Roman" w:hAnsi="Times New Roman" w:cs="Times New Roman"/>
        </w:rPr>
        <w:t xml:space="preserve">on average, </w:t>
      </w:r>
      <w:r w:rsidR="00E84FF2">
        <w:rPr>
          <w:rFonts w:ascii="Times New Roman" w:hAnsi="Times New Roman" w:cs="Times New Roman"/>
        </w:rPr>
        <w:t xml:space="preserve">55% of total TANF expenditures were spent on basic assistance, with 19.7% spent </w:t>
      </w:r>
      <w:r w:rsidR="00FC2FF2">
        <w:rPr>
          <w:rFonts w:ascii="Times New Roman" w:hAnsi="Times New Roman" w:cs="Times New Roman"/>
        </w:rPr>
        <w:t xml:space="preserve">on </w:t>
      </w:r>
      <w:r w:rsidR="00E84FF2">
        <w:rPr>
          <w:rFonts w:ascii="Times New Roman" w:hAnsi="Times New Roman" w:cs="Times New Roman"/>
        </w:rPr>
        <w:t>aid that is not basic assistance, such as child care, marriage and pregnancy programs, and refundable tax credits, and 26.4% on other spending, such as administrative costs and transfers to other programs.</w:t>
      </w:r>
      <w:r w:rsidR="00E84FF2" w:rsidRPr="00E049E7">
        <w:rPr>
          <w:rStyle w:val="FootnoteReference"/>
        </w:rPr>
        <w:footnoteReference w:id="19"/>
      </w:r>
      <w:r w:rsidR="00E84FF2">
        <w:rPr>
          <w:rFonts w:ascii="Times New Roman" w:hAnsi="Times New Roman" w:cs="Times New Roman"/>
        </w:rPr>
        <w:t xml:space="preserve"> </w:t>
      </w:r>
      <w:r w:rsidR="00487E65">
        <w:rPr>
          <w:rFonts w:ascii="Times New Roman" w:hAnsi="Times New Roman" w:cs="Times New Roman"/>
        </w:rPr>
        <w:t xml:space="preserve">Similar to the decrease in aggregate basic assistance expenditures shown in Figure 2, average proportional basic assistance </w:t>
      </w:r>
      <w:r w:rsidR="00487E65">
        <w:rPr>
          <w:rFonts w:ascii="Times New Roman" w:hAnsi="Times New Roman" w:cs="Times New Roman"/>
        </w:rPr>
        <w:lastRenderedPageBreak/>
        <w:t>expenditures decreased from</w:t>
      </w:r>
      <w:r w:rsidR="00962A6D">
        <w:rPr>
          <w:rFonts w:ascii="Times New Roman" w:hAnsi="Times New Roman" w:cs="Times New Roman"/>
        </w:rPr>
        <w:t xml:space="preserve"> comprising an average of 55% of states’ </w:t>
      </w:r>
      <w:r w:rsidR="00487E65">
        <w:rPr>
          <w:rFonts w:ascii="Times New Roman" w:hAnsi="Times New Roman" w:cs="Times New Roman"/>
        </w:rPr>
        <w:t xml:space="preserve">total TANF spending in FY 1998 to </w:t>
      </w:r>
      <w:r w:rsidR="00962A6D">
        <w:rPr>
          <w:rFonts w:ascii="Times New Roman" w:hAnsi="Times New Roman" w:cs="Times New Roman"/>
        </w:rPr>
        <w:t xml:space="preserve">23.6% in FY 2013. As states </w:t>
      </w:r>
      <w:r w:rsidR="00BC16E4">
        <w:rPr>
          <w:rFonts w:ascii="Times New Roman" w:hAnsi="Times New Roman" w:cs="Times New Roman"/>
        </w:rPr>
        <w:t>decreased</w:t>
      </w:r>
      <w:r w:rsidR="00962A6D">
        <w:rPr>
          <w:rFonts w:ascii="Times New Roman" w:hAnsi="Times New Roman" w:cs="Times New Roman"/>
        </w:rPr>
        <w:t xml:space="preserve"> basic assistance</w:t>
      </w:r>
      <w:r w:rsidR="00BC16E4">
        <w:rPr>
          <w:rFonts w:ascii="Times New Roman" w:hAnsi="Times New Roman" w:cs="Times New Roman"/>
        </w:rPr>
        <w:t xml:space="preserve"> spending</w:t>
      </w:r>
      <w:r w:rsidR="00962A6D">
        <w:rPr>
          <w:rFonts w:ascii="Times New Roman" w:hAnsi="Times New Roman" w:cs="Times New Roman"/>
        </w:rPr>
        <w:t xml:space="preserve">, they began to fund other types of aid. In FY 1998, the average state spent 19.7% of its TANF funds on other types of aid, largely consisting of services for low-income families, in-kind benefits, or one-time cash benefits meant to meet short-term needs. By FY 2013, states spent 43.2% of TANF funds on these programs, taking the bulk of the funds </w:t>
      </w:r>
      <w:r w:rsidR="00487E65">
        <w:rPr>
          <w:rFonts w:ascii="Times New Roman" w:hAnsi="Times New Roman" w:cs="Times New Roman"/>
        </w:rPr>
        <w:t>freed up</w:t>
      </w:r>
      <w:r w:rsidR="00962A6D">
        <w:rPr>
          <w:rFonts w:ascii="Times New Roman" w:hAnsi="Times New Roman" w:cs="Times New Roman"/>
        </w:rPr>
        <w:t xml:space="preserve"> by</w:t>
      </w:r>
      <w:r w:rsidR="00487E65">
        <w:rPr>
          <w:rFonts w:ascii="Times New Roman" w:hAnsi="Times New Roman" w:cs="Times New Roman"/>
        </w:rPr>
        <w:t xml:space="preserve"> </w:t>
      </w:r>
      <w:r w:rsidR="00EC74B1">
        <w:rPr>
          <w:rFonts w:ascii="Times New Roman" w:hAnsi="Times New Roman" w:cs="Times New Roman"/>
        </w:rPr>
        <w:t>the reduction in</w:t>
      </w:r>
      <w:r w:rsidR="00962A6D">
        <w:rPr>
          <w:rFonts w:ascii="Times New Roman" w:hAnsi="Times New Roman" w:cs="Times New Roman"/>
        </w:rPr>
        <w:t xml:space="preserve"> basic assistance </w:t>
      </w:r>
      <w:r w:rsidR="00487E65">
        <w:rPr>
          <w:rFonts w:ascii="Times New Roman" w:hAnsi="Times New Roman" w:cs="Times New Roman"/>
        </w:rPr>
        <w:t>spending</w:t>
      </w:r>
      <w:r w:rsidR="00962A6D">
        <w:rPr>
          <w:rFonts w:ascii="Times New Roman" w:hAnsi="Times New Roman" w:cs="Times New Roman"/>
        </w:rPr>
        <w:t xml:space="preserve">. </w:t>
      </w:r>
    </w:p>
    <w:p w14:paraId="21D2B21F" w14:textId="77777777" w:rsidR="00962A6D" w:rsidRDefault="00962A6D" w:rsidP="00D00835">
      <w:pPr>
        <w:spacing w:line="480" w:lineRule="auto"/>
        <w:rPr>
          <w:rFonts w:ascii="Times New Roman" w:hAnsi="Times New Roman" w:cs="Times New Roman"/>
        </w:rPr>
      </w:pPr>
    </w:p>
    <w:p w14:paraId="61E5B4ED" w14:textId="05604EF8" w:rsidR="00962A6D" w:rsidRDefault="00D00835" w:rsidP="00962A6D">
      <w:pPr>
        <w:spacing w:line="480" w:lineRule="auto"/>
        <w:rPr>
          <w:rFonts w:ascii="Times New Roman" w:hAnsi="Times New Roman" w:cs="Times New Roman"/>
        </w:rPr>
      </w:pPr>
      <w:r>
        <w:rPr>
          <w:rFonts w:ascii="Times New Roman" w:hAnsi="Times New Roman" w:cs="Times New Roman"/>
          <w:noProof/>
        </w:rPr>
        <w:drawing>
          <wp:inline distT="0" distB="0" distL="0" distR="0" wp14:anchorId="72FBC830" wp14:editId="4AB731AF">
            <wp:extent cx="5943600" cy="45046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3.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6BE807C" w14:textId="78984016" w:rsidR="00487E65" w:rsidRDefault="00BF6D34" w:rsidP="003C0C9C">
      <w:pPr>
        <w:spacing w:line="480" w:lineRule="auto"/>
        <w:rPr>
          <w:rFonts w:ascii="Times New Roman" w:hAnsi="Times New Roman" w:cs="Times New Roman"/>
        </w:rPr>
      </w:pPr>
      <w:r>
        <w:rPr>
          <w:rFonts w:ascii="Times New Roman" w:hAnsi="Times New Roman" w:cs="Times New Roman"/>
        </w:rPr>
        <w:tab/>
      </w:r>
      <w:r w:rsidR="007B5296">
        <w:rPr>
          <w:rFonts w:ascii="Times New Roman" w:hAnsi="Times New Roman" w:cs="Times New Roman"/>
        </w:rPr>
        <w:t xml:space="preserve">The </w:t>
      </w:r>
      <w:r w:rsidR="00EC74B1">
        <w:rPr>
          <w:rFonts w:ascii="Times New Roman" w:hAnsi="Times New Roman" w:cs="Times New Roman"/>
        </w:rPr>
        <w:t>specific types of spending that comprise</w:t>
      </w:r>
      <w:r w:rsidR="007B5296">
        <w:rPr>
          <w:rFonts w:ascii="Times New Roman" w:hAnsi="Times New Roman" w:cs="Times New Roman"/>
        </w:rPr>
        <w:t xml:space="preserve"> aid that is not basic assistance</w:t>
      </w:r>
      <w:r w:rsidR="00EC74B1">
        <w:rPr>
          <w:rFonts w:ascii="Times New Roman" w:hAnsi="Times New Roman" w:cs="Times New Roman"/>
        </w:rPr>
        <w:t xml:space="preserve"> in Figure 3</w:t>
      </w:r>
      <w:r w:rsidR="007B5296">
        <w:rPr>
          <w:rFonts w:ascii="Times New Roman" w:hAnsi="Times New Roman" w:cs="Times New Roman"/>
        </w:rPr>
        <w:t xml:space="preserve"> are </w:t>
      </w:r>
      <w:r w:rsidR="00EC74B1">
        <w:rPr>
          <w:rFonts w:ascii="Times New Roman" w:hAnsi="Times New Roman" w:cs="Times New Roman"/>
        </w:rPr>
        <w:t xml:space="preserve">broken out by category </w:t>
      </w:r>
      <w:r w:rsidR="007B5296">
        <w:rPr>
          <w:rFonts w:ascii="Times New Roman" w:hAnsi="Times New Roman" w:cs="Times New Roman"/>
        </w:rPr>
        <w:t xml:space="preserve">in Figure 4. </w:t>
      </w:r>
      <w:r w:rsidR="00EC74B1">
        <w:rPr>
          <w:rFonts w:ascii="Times New Roman" w:hAnsi="Times New Roman" w:cs="Times New Roman"/>
        </w:rPr>
        <w:t>States</w:t>
      </w:r>
      <w:r w:rsidR="007B5296">
        <w:rPr>
          <w:rFonts w:ascii="Times New Roman" w:hAnsi="Times New Roman" w:cs="Times New Roman"/>
        </w:rPr>
        <w:t xml:space="preserve"> shifted funds from basic assistance toward a </w:t>
      </w:r>
      <w:r w:rsidR="007B5296">
        <w:rPr>
          <w:rFonts w:ascii="Times New Roman" w:hAnsi="Times New Roman" w:cs="Times New Roman"/>
        </w:rPr>
        <w:lastRenderedPageBreak/>
        <w:t xml:space="preserve">variety of different </w:t>
      </w:r>
      <w:r>
        <w:rPr>
          <w:rFonts w:ascii="Times New Roman" w:hAnsi="Times New Roman" w:cs="Times New Roman"/>
        </w:rPr>
        <w:t xml:space="preserve">services </w:t>
      </w:r>
      <w:r w:rsidR="007B5296">
        <w:rPr>
          <w:rFonts w:ascii="Times New Roman" w:hAnsi="Times New Roman" w:cs="Times New Roman"/>
        </w:rPr>
        <w:t>and</w:t>
      </w:r>
      <w:r>
        <w:rPr>
          <w:rFonts w:ascii="Times New Roman" w:hAnsi="Times New Roman" w:cs="Times New Roman"/>
        </w:rPr>
        <w:t xml:space="preserve"> benefits </w:t>
      </w:r>
      <w:r w:rsidR="007B5296">
        <w:rPr>
          <w:rFonts w:ascii="Times New Roman" w:hAnsi="Times New Roman" w:cs="Times New Roman"/>
        </w:rPr>
        <w:t>for</w:t>
      </w:r>
      <w:r>
        <w:rPr>
          <w:rFonts w:ascii="Times New Roman" w:hAnsi="Times New Roman" w:cs="Times New Roman"/>
        </w:rPr>
        <w:t xml:space="preserve"> low-income families. </w:t>
      </w:r>
      <w:r w:rsidR="0059563C">
        <w:rPr>
          <w:rFonts w:ascii="Times New Roman" w:hAnsi="Times New Roman" w:cs="Times New Roman"/>
        </w:rPr>
        <w:t>Of the five categories that comprise non-basic assistance spending, funding for child care and work-related activities ma</w:t>
      </w:r>
      <w:r w:rsidR="00EC74B1">
        <w:rPr>
          <w:rFonts w:ascii="Times New Roman" w:hAnsi="Times New Roman" w:cs="Times New Roman"/>
        </w:rPr>
        <w:t>ke up the bulk of expenditures.</w:t>
      </w:r>
      <w:r w:rsidR="0059563C">
        <w:rPr>
          <w:rFonts w:ascii="Times New Roman" w:hAnsi="Times New Roman" w:cs="Times New Roman"/>
        </w:rPr>
        <w:t xml:space="preserve"> </w:t>
      </w:r>
      <w:r>
        <w:rPr>
          <w:rFonts w:ascii="Times New Roman" w:hAnsi="Times New Roman" w:cs="Times New Roman"/>
        </w:rPr>
        <w:t xml:space="preserve">Proportional expenditures for both child care and work-related activities and supports increased dramatically in the late 1990s but </w:t>
      </w:r>
      <w:r w:rsidR="0059563C">
        <w:rPr>
          <w:rFonts w:ascii="Times New Roman" w:hAnsi="Times New Roman" w:cs="Times New Roman"/>
        </w:rPr>
        <w:t>slowed in later years and remained below</w:t>
      </w:r>
      <w:r w:rsidR="00487E65">
        <w:rPr>
          <w:rFonts w:ascii="Times New Roman" w:hAnsi="Times New Roman" w:cs="Times New Roman"/>
        </w:rPr>
        <w:t xml:space="preserve"> </w:t>
      </w:r>
      <w:r w:rsidR="0059563C">
        <w:rPr>
          <w:rFonts w:ascii="Times New Roman" w:hAnsi="Times New Roman" w:cs="Times New Roman"/>
        </w:rPr>
        <w:t>their all-time high levels</w:t>
      </w:r>
      <w:r w:rsidR="00487E65">
        <w:rPr>
          <w:rFonts w:ascii="Times New Roman" w:hAnsi="Times New Roman" w:cs="Times New Roman"/>
        </w:rPr>
        <w:t xml:space="preserve"> in FY 2013. </w:t>
      </w:r>
    </w:p>
    <w:p w14:paraId="32D8A7E1" w14:textId="67897C78" w:rsidR="006E0FB9" w:rsidRDefault="00BF6D34" w:rsidP="006E0FB9">
      <w:pPr>
        <w:spacing w:line="480" w:lineRule="auto"/>
        <w:ind w:firstLine="720"/>
        <w:rPr>
          <w:rFonts w:ascii="Times New Roman" w:hAnsi="Times New Roman" w:cs="Times New Roman"/>
        </w:rPr>
      </w:pPr>
      <w:r>
        <w:rPr>
          <w:rFonts w:ascii="Times New Roman" w:hAnsi="Times New Roman" w:cs="Times New Roman"/>
        </w:rPr>
        <w:t xml:space="preserve">While not comprising as significant a portion of state spending, the remaining categories that comprise </w:t>
      </w:r>
      <w:r w:rsidR="0059563C">
        <w:rPr>
          <w:rFonts w:ascii="Times New Roman" w:hAnsi="Times New Roman" w:cs="Times New Roman"/>
        </w:rPr>
        <w:t>non-basic assistance spending</w:t>
      </w:r>
      <w:r>
        <w:rPr>
          <w:rFonts w:ascii="Times New Roman" w:hAnsi="Times New Roman" w:cs="Times New Roman"/>
        </w:rPr>
        <w:t xml:space="preserve"> increased at a steady rate between FY 1998 and 2013. In FY 1998, the average state spent </w:t>
      </w:r>
      <w:r w:rsidR="00AB56FA">
        <w:rPr>
          <w:rFonts w:ascii="Times New Roman" w:hAnsi="Times New Roman" w:cs="Times New Roman"/>
        </w:rPr>
        <w:t>no</w:t>
      </w:r>
      <w:r w:rsidR="000B389A">
        <w:rPr>
          <w:rFonts w:ascii="Times New Roman" w:hAnsi="Times New Roman" w:cs="Times New Roman"/>
        </w:rPr>
        <w:t xml:space="preserve"> </w:t>
      </w:r>
      <w:r w:rsidR="00EC74B1">
        <w:rPr>
          <w:rFonts w:ascii="Times New Roman" w:hAnsi="Times New Roman" w:cs="Times New Roman"/>
        </w:rPr>
        <w:t>TANF funds</w:t>
      </w:r>
      <w:r>
        <w:rPr>
          <w:rFonts w:ascii="Times New Roman" w:hAnsi="Times New Roman" w:cs="Times New Roman"/>
        </w:rPr>
        <w:t xml:space="preserve"> on refundable tax credits for low-income </w:t>
      </w:r>
      <w:r w:rsidR="0059563C">
        <w:rPr>
          <w:rFonts w:ascii="Times New Roman" w:hAnsi="Times New Roman" w:cs="Times New Roman"/>
        </w:rPr>
        <w:t>families, diversion benefits (</w:t>
      </w:r>
      <w:r>
        <w:rPr>
          <w:rFonts w:ascii="Times New Roman" w:hAnsi="Times New Roman" w:cs="Times New Roman"/>
        </w:rPr>
        <w:t>which usually provide one-time lump sum payments to families to help them avoid en</w:t>
      </w:r>
      <w:r w:rsidR="0059563C">
        <w:rPr>
          <w:rFonts w:ascii="Times New Roman" w:hAnsi="Times New Roman" w:cs="Times New Roman"/>
        </w:rPr>
        <w:t>tering the state’s TANF program),</w:t>
      </w:r>
      <w:r>
        <w:rPr>
          <w:rFonts w:ascii="Times New Roman" w:hAnsi="Times New Roman" w:cs="Times New Roman"/>
        </w:rPr>
        <w:t xml:space="preserve"> and marriage and pregnancy programs aimed at supporting healthy marriages and educating families about family planning</w:t>
      </w:r>
      <w:r w:rsidR="00D35B6C">
        <w:rPr>
          <w:rFonts w:ascii="Times New Roman" w:hAnsi="Times New Roman" w:cs="Times New Roman"/>
        </w:rPr>
        <w:t xml:space="preserve">. </w:t>
      </w:r>
      <w:r>
        <w:rPr>
          <w:rFonts w:ascii="Times New Roman" w:hAnsi="Times New Roman" w:cs="Times New Roman"/>
        </w:rPr>
        <w:t xml:space="preserve">By FY 2013, however, the three categories collectively comprised 14.7% of the average state’s </w:t>
      </w:r>
      <w:r>
        <w:rPr>
          <w:rFonts w:ascii="Times New Roman" w:hAnsi="Times New Roman" w:cs="Times New Roman"/>
        </w:rPr>
        <w:lastRenderedPageBreak/>
        <w:t>TANF spending, with marriage and pregnancy programs alone comprising</w:t>
      </w:r>
      <w:r w:rsidR="00C24637">
        <w:rPr>
          <w:rFonts w:ascii="Times New Roman" w:hAnsi="Times New Roman" w:cs="Times New Roman"/>
        </w:rPr>
        <w:t xml:space="preserve"> </w:t>
      </w:r>
      <w:r>
        <w:rPr>
          <w:rFonts w:ascii="Times New Roman" w:hAnsi="Times New Roman" w:cs="Times New Roman"/>
        </w:rPr>
        <w:t>7.2%</w:t>
      </w:r>
      <w:r w:rsidR="003C0C9C">
        <w:rPr>
          <w:noProof/>
        </w:rPr>
        <w:drawing>
          <wp:inline distT="0" distB="0" distL="0" distR="0" wp14:anchorId="30F0EE86" wp14:editId="484E6DA5">
            <wp:extent cx="5943600" cy="4504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4.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68096FB7" w14:textId="4EC6BB1D" w:rsidR="000F7B80" w:rsidRPr="006E0FB9" w:rsidRDefault="005879EC" w:rsidP="006E0FB9">
      <w:pPr>
        <w:spacing w:line="480" w:lineRule="auto"/>
        <w:ind w:firstLine="720"/>
        <w:rPr>
          <w:rFonts w:ascii="Times New Roman" w:hAnsi="Times New Roman" w:cs="Times New Roman"/>
        </w:rPr>
      </w:pPr>
      <w:r>
        <w:rPr>
          <w:rFonts w:ascii="Times New Roman" w:hAnsi="Times New Roman" w:cs="Times New Roman"/>
        </w:rPr>
        <w:t>The</w:t>
      </w:r>
      <w:r w:rsidR="003C0C9C">
        <w:rPr>
          <w:rFonts w:ascii="Times New Roman" w:hAnsi="Times New Roman" w:cs="Times New Roman"/>
        </w:rPr>
        <w:t xml:space="preserve"> discussion so far has focused on national trends, average annual proportional expenditures, and aggregated values. With the broad devolution of policymaking power under TANF, however, the degree to which states participated in the trend of spending less on basic assistance may differ in important and interesting ways. </w:t>
      </w:r>
      <w:r w:rsidR="006E0FB9">
        <w:rPr>
          <w:rFonts w:ascii="Times New Roman" w:hAnsi="Times New Roman" w:cs="Times New Roman"/>
        </w:rPr>
        <w:t>In order to more closely examine state-level trends over time, Figure 5 provides annual box plots of basic assistance spending. Over time, the distribution of state spending remained relatively constant as it shifted downward</w:t>
      </w:r>
      <w:r w:rsidR="00346A83">
        <w:rPr>
          <w:rFonts w:ascii="Times New Roman" w:hAnsi="Times New Roman" w:cs="Times New Roman"/>
        </w:rPr>
        <w:t>.</w:t>
      </w:r>
      <w:r w:rsidR="00346A83" w:rsidRPr="00E049E7">
        <w:rPr>
          <w:rStyle w:val="FootnoteReference"/>
        </w:rPr>
        <w:footnoteReference w:id="20"/>
      </w:r>
      <w:r w:rsidR="00346A83">
        <w:rPr>
          <w:rFonts w:ascii="Times New Roman" w:hAnsi="Times New Roman" w:cs="Times New Roman"/>
        </w:rPr>
        <w:t xml:space="preserve"> </w:t>
      </w:r>
      <w:r w:rsidR="006D1415">
        <w:rPr>
          <w:rFonts w:ascii="Times New Roman" w:hAnsi="Times New Roman" w:cs="Times New Roman"/>
        </w:rPr>
        <w:lastRenderedPageBreak/>
        <w:t xml:space="preserve">The standard deviations of annual proportional basic assistance spending did not follow any clear trend, varying between 10.1% (in FY 2008) and 13.8% in (FY 1999). </w:t>
      </w:r>
      <w:r w:rsidR="00346A83">
        <w:rPr>
          <w:rFonts w:ascii="Times New Roman" w:hAnsi="Times New Roman" w:cs="Times New Roman"/>
        </w:rPr>
        <w:t>States</w:t>
      </w:r>
      <w:r w:rsidR="000F79C9">
        <w:rPr>
          <w:rFonts w:ascii="Times New Roman" w:hAnsi="Times New Roman" w:cs="Times New Roman"/>
        </w:rPr>
        <w:t xml:space="preserve"> with especially high levels of basic assistance spending also took part in the overall downward shift in spending. </w:t>
      </w:r>
      <w:r w:rsidR="009D54C0">
        <w:rPr>
          <w:rFonts w:ascii="Times New Roman" w:hAnsi="Times New Roman" w:cs="Times New Roman"/>
        </w:rPr>
        <w:t xml:space="preserve">None of the states that spent the greatest portions of their grants on basic assistance between FY 2008 and 2013 </w:t>
      </w:r>
      <w:r w:rsidR="009D54C0" w:rsidRPr="00917F40">
        <w:rPr>
          <w:rFonts w:ascii="Times New Roman" w:hAnsi="Times New Roman" w:cs="Times New Roman"/>
        </w:rPr>
        <w:t>spent more than the 75</w:t>
      </w:r>
      <w:r w:rsidR="009D54C0" w:rsidRPr="00917F40">
        <w:rPr>
          <w:rFonts w:ascii="Times New Roman" w:hAnsi="Times New Roman" w:cs="Times New Roman"/>
          <w:vertAlign w:val="superscript"/>
        </w:rPr>
        <w:t>th</w:t>
      </w:r>
      <w:r w:rsidR="009D54C0" w:rsidRPr="00917F40">
        <w:rPr>
          <w:rFonts w:ascii="Times New Roman" w:hAnsi="Times New Roman" w:cs="Times New Roman"/>
        </w:rPr>
        <w:t xml:space="preserve"> percentile of proportional basic assistance expenditures in </w:t>
      </w:r>
      <w:r w:rsidR="009D54C0">
        <w:rPr>
          <w:rFonts w:ascii="Times New Roman" w:hAnsi="Times New Roman" w:cs="Times New Roman"/>
        </w:rPr>
        <w:t>FY</w:t>
      </w:r>
      <w:r w:rsidR="009D54C0" w:rsidRPr="00917F40">
        <w:rPr>
          <w:rFonts w:ascii="Times New Roman" w:hAnsi="Times New Roman" w:cs="Times New Roman"/>
        </w:rPr>
        <w:t xml:space="preserve"> 1998 (62.6%)</w:t>
      </w:r>
      <w:r w:rsidR="009D54C0">
        <w:rPr>
          <w:rFonts w:ascii="Times New Roman" w:hAnsi="Times New Roman" w:cs="Times New Roman"/>
        </w:rPr>
        <w:t>,</w:t>
      </w:r>
      <w:r w:rsidR="009D54C0" w:rsidRPr="00917F40">
        <w:rPr>
          <w:rFonts w:ascii="Times New Roman" w:hAnsi="Times New Roman" w:cs="Times New Roman"/>
        </w:rPr>
        <w:t xml:space="preserve"> and Maine was the only state to exceed the median level of basic assistance spending in </w:t>
      </w:r>
      <w:r w:rsidR="009D54C0">
        <w:rPr>
          <w:rFonts w:ascii="Times New Roman" w:hAnsi="Times New Roman" w:cs="Times New Roman"/>
        </w:rPr>
        <w:t>FY</w:t>
      </w:r>
      <w:r w:rsidR="009D54C0" w:rsidRPr="00917F40">
        <w:rPr>
          <w:rFonts w:ascii="Times New Roman" w:hAnsi="Times New Roman" w:cs="Times New Roman"/>
        </w:rPr>
        <w:t xml:space="preserve"> 1998 (53.1%)</w:t>
      </w:r>
      <w:r w:rsidR="000F79C9">
        <w:rPr>
          <w:rFonts w:ascii="Times New Roman" w:hAnsi="Times New Roman" w:cs="Times New Roman"/>
        </w:rPr>
        <w:t>.</w:t>
      </w:r>
    </w:p>
    <w:p w14:paraId="5A1D7477" w14:textId="345A54E6" w:rsidR="009D54C0" w:rsidRDefault="00743F0E" w:rsidP="00362942">
      <w:pPr>
        <w:spacing w:line="480" w:lineRule="auto"/>
        <w:rPr>
          <w:rFonts w:ascii="Times New Roman" w:hAnsi="Times New Roman" w:cs="Times New Roman"/>
        </w:rPr>
      </w:pPr>
      <w:r>
        <w:rPr>
          <w:rFonts w:ascii="Times New Roman" w:hAnsi="Times New Roman" w:cs="Times New Roman"/>
          <w:noProof/>
        </w:rPr>
        <w:drawing>
          <wp:inline distT="0" distB="0" distL="0" distR="0" wp14:anchorId="0877D313" wp14:editId="7CD36930">
            <wp:extent cx="5943600" cy="4504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5.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3EE5D652" w14:textId="41418D33" w:rsidR="00D671A3" w:rsidRDefault="001B66ED" w:rsidP="00D874F8">
      <w:pPr>
        <w:spacing w:line="480" w:lineRule="auto"/>
        <w:ind w:firstLine="720"/>
        <w:rPr>
          <w:rFonts w:ascii="Times New Roman" w:hAnsi="Times New Roman" w:cs="Times New Roman"/>
        </w:rPr>
      </w:pPr>
      <w:r>
        <w:rPr>
          <w:rFonts w:ascii="Times New Roman" w:hAnsi="Times New Roman" w:cs="Times New Roman"/>
        </w:rPr>
        <w:t>Although</w:t>
      </w:r>
      <w:r w:rsidR="00626F6F">
        <w:rPr>
          <w:rFonts w:ascii="Times New Roman" w:hAnsi="Times New Roman" w:cs="Times New Roman"/>
        </w:rPr>
        <w:t xml:space="preserve"> the overall variation of the distribution remained largely constant as states decreased basic assistance spending, the relative </w:t>
      </w:r>
      <w:r w:rsidR="000F2325">
        <w:rPr>
          <w:rFonts w:ascii="Times New Roman" w:hAnsi="Times New Roman" w:cs="Times New Roman"/>
        </w:rPr>
        <w:t>rank order</w:t>
      </w:r>
      <w:r w:rsidR="00E2669E">
        <w:rPr>
          <w:rFonts w:ascii="Times New Roman" w:hAnsi="Times New Roman" w:cs="Times New Roman"/>
        </w:rPr>
        <w:t xml:space="preserve"> of states</w:t>
      </w:r>
      <w:r w:rsidR="00626F6F">
        <w:rPr>
          <w:rFonts w:ascii="Times New Roman" w:hAnsi="Times New Roman" w:cs="Times New Roman"/>
        </w:rPr>
        <w:t xml:space="preserve"> within the distribution was not static. </w:t>
      </w:r>
      <w:r w:rsidR="007939C0">
        <w:rPr>
          <w:rFonts w:ascii="Times New Roman" w:hAnsi="Times New Roman" w:cs="Times New Roman"/>
        </w:rPr>
        <w:t xml:space="preserve">As states decreased basic assistance spending, the relative order of states was </w:t>
      </w:r>
      <w:r w:rsidR="007939C0">
        <w:rPr>
          <w:rFonts w:ascii="Times New Roman" w:hAnsi="Times New Roman" w:cs="Times New Roman"/>
        </w:rPr>
        <w:lastRenderedPageBreak/>
        <w:t xml:space="preserve">reshuffled, with relatively higher spending states becoming relatively lower spending states and vice versa (Figure </w:t>
      </w:r>
      <w:r w:rsidR="00DB4D9C">
        <w:rPr>
          <w:rFonts w:ascii="Times New Roman" w:hAnsi="Times New Roman" w:cs="Times New Roman"/>
        </w:rPr>
        <w:t>6</w:t>
      </w:r>
      <w:r w:rsidR="007939C0">
        <w:rPr>
          <w:rFonts w:ascii="Times New Roman" w:hAnsi="Times New Roman" w:cs="Times New Roman"/>
        </w:rPr>
        <w:t>). For instance, o</w:t>
      </w:r>
      <w:r w:rsidR="00EC4E4F">
        <w:rPr>
          <w:rFonts w:ascii="Times New Roman" w:hAnsi="Times New Roman" w:cs="Times New Roman"/>
        </w:rPr>
        <w:t>f the ten states that spent the greatest portion of total TANF funds on basic assistance in FY 1998, only three – Alaska, California, and Hawaii – remained</w:t>
      </w:r>
      <w:r w:rsidR="007939C0">
        <w:rPr>
          <w:rFonts w:ascii="Times New Roman" w:hAnsi="Times New Roman" w:cs="Times New Roman"/>
        </w:rPr>
        <w:t xml:space="preserve"> among the ten highest spending states</w:t>
      </w:r>
      <w:r w:rsidR="00EC4E4F">
        <w:rPr>
          <w:rFonts w:ascii="Times New Roman" w:hAnsi="Times New Roman" w:cs="Times New Roman"/>
        </w:rPr>
        <w:t xml:space="preserve"> in FY 2013. </w:t>
      </w:r>
      <w:r w:rsidR="00AA649D">
        <w:rPr>
          <w:rFonts w:ascii="Times New Roman" w:hAnsi="Times New Roman" w:cs="Times New Roman"/>
        </w:rPr>
        <w:t xml:space="preserve">Illinois, another high-spending state in FY 1998, shifted enough spending from basic assistance toward other policy areas to be among the ten lowest spending states in FY 2013. </w:t>
      </w:r>
      <w:r w:rsidR="00D874F8">
        <w:rPr>
          <w:rFonts w:ascii="Times New Roman" w:hAnsi="Times New Roman" w:cs="Times New Roman"/>
        </w:rPr>
        <w:t xml:space="preserve">Similarly, states that spent relatively less on basic assistance in FY 1998 shifted their spending relative to their peers. Indiana and Oklahoma were the only states to be among the ten lowest spending states in both FY 1998 and FY 2013. On the other hand, Virginia’s relatively small decrease in proportional basic assistance spending meant it was among the ten lowest spending states in FY 1998 and the ten highest spending states in FY 2013. </w:t>
      </w:r>
    </w:p>
    <w:p w14:paraId="23F7F959" w14:textId="154717E9" w:rsidR="007E002C" w:rsidRDefault="00743F0E" w:rsidP="00343D55">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36CF991" wp14:editId="54A8EC24">
            <wp:extent cx="5943600" cy="450469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6.pdf"/>
                    <pic:cNvPicPr/>
                  </pic:nvPicPr>
                  <pic:blipFill>
                    <a:blip r:embed="rId13">
                      <a:extLst>
                        <a:ext uri="{28A0092B-C50C-407E-A947-70E740481C1C}">
                          <a14:useLocalDpi xmlns:a14="http://schemas.microsoft.com/office/drawing/2010/main" val="0"/>
                        </a:ext>
                      </a:extLst>
                    </a:blip>
                    <a:stretch>
                      <a:fillRect/>
                    </a:stretch>
                  </pic:blipFill>
                  <pic:spPr>
                    <a:xfrm>
                      <a:off x="0" y="0"/>
                      <a:ext cx="5943600" cy="4504690"/>
                    </a:xfrm>
                    <a:prstGeom prst="rect">
                      <a:avLst/>
                    </a:prstGeom>
                  </pic:spPr>
                </pic:pic>
              </a:graphicData>
            </a:graphic>
          </wp:inline>
        </w:drawing>
      </w:r>
    </w:p>
    <w:p w14:paraId="5B3C22B3" w14:textId="0DA70D6F" w:rsidR="00767DAA" w:rsidRDefault="00CD246A" w:rsidP="00DE41E4">
      <w:pPr>
        <w:spacing w:line="480" w:lineRule="auto"/>
        <w:jc w:val="center"/>
        <w:rPr>
          <w:rFonts w:ascii="Times New Roman" w:hAnsi="Times New Roman" w:cs="Times New Roman"/>
        </w:rPr>
      </w:pPr>
      <w:r>
        <w:rPr>
          <w:rFonts w:ascii="Times New Roman" w:hAnsi="Times New Roman" w:cs="Times New Roman"/>
          <w:b/>
        </w:rPr>
        <w:t>Characterizing</w:t>
      </w:r>
      <w:r w:rsidR="00427E86">
        <w:rPr>
          <w:rFonts w:ascii="Times New Roman" w:hAnsi="Times New Roman" w:cs="Times New Roman"/>
          <w:b/>
        </w:rPr>
        <w:t xml:space="preserve"> Post-PRWORA State</w:t>
      </w:r>
      <w:r>
        <w:rPr>
          <w:rFonts w:ascii="Times New Roman" w:hAnsi="Times New Roman" w:cs="Times New Roman"/>
          <w:b/>
        </w:rPr>
        <w:t>s</w:t>
      </w:r>
    </w:p>
    <w:p w14:paraId="4EE3A97B" w14:textId="04773E17" w:rsidR="00140BAD" w:rsidRDefault="00B25B52" w:rsidP="00164A9F">
      <w:pPr>
        <w:spacing w:line="480" w:lineRule="auto"/>
        <w:rPr>
          <w:rFonts w:ascii="Times New Roman" w:hAnsi="Times New Roman" w:cs="Times New Roman"/>
        </w:rPr>
      </w:pPr>
      <w:r>
        <w:rPr>
          <w:rFonts w:ascii="Times New Roman" w:hAnsi="Times New Roman" w:cs="Times New Roman"/>
        </w:rPr>
        <w:t xml:space="preserve">  </w:t>
      </w:r>
      <w:r w:rsidR="00686FC4" w:rsidRPr="00917F40">
        <w:rPr>
          <w:rFonts w:ascii="Times New Roman" w:hAnsi="Times New Roman" w:cs="Times New Roman"/>
        </w:rPr>
        <w:tab/>
      </w:r>
      <w:r w:rsidR="00164A9F">
        <w:rPr>
          <w:rFonts w:ascii="Times New Roman" w:hAnsi="Times New Roman" w:cs="Times New Roman"/>
        </w:rPr>
        <w:t>The above descriptive analysis</w:t>
      </w:r>
      <w:r w:rsidR="00140BAD">
        <w:rPr>
          <w:rFonts w:ascii="Times New Roman" w:hAnsi="Times New Roman" w:cs="Times New Roman"/>
        </w:rPr>
        <w:t xml:space="preserve"> demonstrated that states did not decrease basic assistance expenditures in lock-step. Rather, they simultaneously participated in the aggregate decrease in basic assistance expenditures and altered their spending in distinctive ways. </w:t>
      </w:r>
      <w:r w:rsidR="00E4746B">
        <w:rPr>
          <w:rFonts w:ascii="Times New Roman" w:hAnsi="Times New Roman" w:cs="Times New Roman"/>
        </w:rPr>
        <w:t xml:space="preserve">To better understand the variation in states’ proportional basic assistance spending, this section examines state-level factors that may have shaped the degree to which states decreased basic assistance spending. </w:t>
      </w:r>
      <w:r w:rsidR="009903CC">
        <w:rPr>
          <w:rFonts w:ascii="Times New Roman" w:hAnsi="Times New Roman" w:cs="Times New Roman"/>
        </w:rPr>
        <w:t xml:space="preserve">Using a fixed </w:t>
      </w:r>
      <w:r w:rsidR="008C3E07" w:rsidRPr="00917F40">
        <w:rPr>
          <w:rFonts w:ascii="Times New Roman" w:hAnsi="Times New Roman" w:cs="Times New Roman"/>
        </w:rPr>
        <w:t>effects regression model that controls for unobserved variation between states and across time,</w:t>
      </w:r>
      <w:r w:rsidR="00650363">
        <w:rPr>
          <w:rFonts w:ascii="Times New Roman" w:hAnsi="Times New Roman" w:cs="Times New Roman"/>
        </w:rPr>
        <w:t xml:space="preserve"> t</w:t>
      </w:r>
      <w:r w:rsidR="009C08F3">
        <w:rPr>
          <w:rFonts w:ascii="Times New Roman" w:hAnsi="Times New Roman" w:cs="Times New Roman"/>
        </w:rPr>
        <w:t xml:space="preserve">he </w:t>
      </w:r>
      <w:r w:rsidR="00164A9F">
        <w:rPr>
          <w:rFonts w:ascii="Times New Roman" w:hAnsi="Times New Roman" w:cs="Times New Roman"/>
        </w:rPr>
        <w:t>section</w:t>
      </w:r>
      <w:r w:rsidR="00A55D1D">
        <w:rPr>
          <w:rFonts w:ascii="Times New Roman" w:hAnsi="Times New Roman" w:cs="Times New Roman"/>
        </w:rPr>
        <w:t xml:space="preserve"> </w:t>
      </w:r>
      <w:r w:rsidR="001D134E">
        <w:rPr>
          <w:rFonts w:ascii="Times New Roman" w:hAnsi="Times New Roman" w:cs="Times New Roman"/>
        </w:rPr>
        <w:t>outlines the characteristics of</w:t>
      </w:r>
      <w:r w:rsidR="00140BAD">
        <w:rPr>
          <w:rFonts w:ascii="Times New Roman" w:hAnsi="Times New Roman" w:cs="Times New Roman"/>
        </w:rPr>
        <w:t xml:space="preserve"> a “post-PRWORA state” that has moved beyond </w:t>
      </w:r>
      <w:r w:rsidR="00C6707A">
        <w:rPr>
          <w:rFonts w:ascii="Times New Roman" w:hAnsi="Times New Roman" w:cs="Times New Roman"/>
        </w:rPr>
        <w:t xml:space="preserve">using </w:t>
      </w:r>
      <w:r w:rsidR="00140BAD">
        <w:rPr>
          <w:rFonts w:ascii="Times New Roman" w:hAnsi="Times New Roman" w:cs="Times New Roman"/>
        </w:rPr>
        <w:t xml:space="preserve">cash assistance as the vital link and keystone of its </w:t>
      </w:r>
      <w:r w:rsidR="00C6707A">
        <w:rPr>
          <w:rFonts w:ascii="Times New Roman" w:hAnsi="Times New Roman" w:cs="Times New Roman"/>
        </w:rPr>
        <w:t>TANF program.</w:t>
      </w:r>
      <w:r w:rsidR="00140BAD">
        <w:rPr>
          <w:rFonts w:ascii="Times New Roman" w:hAnsi="Times New Roman" w:cs="Times New Roman"/>
        </w:rPr>
        <w:t xml:space="preserve"> Overall, </w:t>
      </w:r>
      <w:r w:rsidR="006645EB">
        <w:rPr>
          <w:rFonts w:ascii="Times New Roman" w:hAnsi="Times New Roman" w:cs="Times New Roman"/>
        </w:rPr>
        <w:t xml:space="preserve">such </w:t>
      </w:r>
      <w:r w:rsidR="006645EB">
        <w:rPr>
          <w:rFonts w:ascii="Times New Roman" w:hAnsi="Times New Roman" w:cs="Times New Roman"/>
        </w:rPr>
        <w:lastRenderedPageBreak/>
        <w:t xml:space="preserve">states </w:t>
      </w:r>
      <w:r w:rsidR="00140BAD">
        <w:rPr>
          <w:rFonts w:ascii="Times New Roman" w:hAnsi="Times New Roman" w:cs="Times New Roman"/>
        </w:rPr>
        <w:t xml:space="preserve">have </w:t>
      </w:r>
      <w:r w:rsidR="006645EB">
        <w:rPr>
          <w:rFonts w:ascii="Times New Roman" w:hAnsi="Times New Roman" w:cs="Times New Roman"/>
        </w:rPr>
        <w:t xml:space="preserve">smaller and </w:t>
      </w:r>
      <w:r w:rsidR="00140BAD">
        <w:rPr>
          <w:rFonts w:ascii="Times New Roman" w:hAnsi="Times New Roman" w:cs="Times New Roman"/>
        </w:rPr>
        <w:t xml:space="preserve">more racially diverse TANF caseloads, more conservative state governments, and lower unemployment rates. </w:t>
      </w:r>
    </w:p>
    <w:p w14:paraId="389EE93A" w14:textId="5CBB2234" w:rsidR="009812F6" w:rsidRDefault="00A60D2D" w:rsidP="00A60D2D">
      <w:pPr>
        <w:spacing w:line="480" w:lineRule="auto"/>
        <w:rPr>
          <w:rFonts w:ascii="Times New Roman" w:hAnsi="Times New Roman" w:cs="Times New Roman"/>
        </w:rPr>
      </w:pPr>
      <w:r w:rsidRPr="00917F40">
        <w:rPr>
          <w:rFonts w:ascii="Times New Roman" w:hAnsi="Times New Roman" w:cs="Times New Roman"/>
        </w:rPr>
        <w:tab/>
      </w:r>
      <w:r w:rsidR="007D6F5C">
        <w:rPr>
          <w:rFonts w:ascii="Times New Roman" w:hAnsi="Times New Roman" w:cs="Times New Roman"/>
        </w:rPr>
        <w:t xml:space="preserve">The </w:t>
      </w:r>
      <w:r w:rsidR="002C4ABE" w:rsidRPr="00917F40">
        <w:rPr>
          <w:rFonts w:ascii="Times New Roman" w:hAnsi="Times New Roman" w:cs="Times New Roman"/>
        </w:rPr>
        <w:t>analysis is grounded upon</w:t>
      </w:r>
      <w:r w:rsidRPr="00917F40">
        <w:rPr>
          <w:rFonts w:ascii="Times New Roman" w:hAnsi="Times New Roman" w:cs="Times New Roman"/>
        </w:rPr>
        <w:t xml:space="preserve"> four hypotheses concerning </w:t>
      </w:r>
      <w:r w:rsidR="006537E2" w:rsidRPr="00917F40">
        <w:rPr>
          <w:rFonts w:ascii="Times New Roman" w:hAnsi="Times New Roman" w:cs="Times New Roman"/>
        </w:rPr>
        <w:t>states’</w:t>
      </w:r>
      <w:r w:rsidRPr="00917F40">
        <w:rPr>
          <w:rFonts w:ascii="Times New Roman" w:hAnsi="Times New Roman" w:cs="Times New Roman"/>
        </w:rPr>
        <w:t xml:space="preserve"> allocation</w:t>
      </w:r>
      <w:r w:rsidR="006537E2" w:rsidRPr="00917F40">
        <w:rPr>
          <w:rFonts w:ascii="Times New Roman" w:hAnsi="Times New Roman" w:cs="Times New Roman"/>
        </w:rPr>
        <w:t>s</w:t>
      </w:r>
      <w:r w:rsidRPr="00917F40">
        <w:rPr>
          <w:rFonts w:ascii="Times New Roman" w:hAnsi="Times New Roman" w:cs="Times New Roman"/>
        </w:rPr>
        <w:t xml:space="preserve"> of basic assistance expenditures: 1) </w:t>
      </w:r>
      <w:r w:rsidR="00814D94">
        <w:rPr>
          <w:rFonts w:ascii="Times New Roman" w:hAnsi="Times New Roman" w:cs="Times New Roman"/>
        </w:rPr>
        <w:t>s</w:t>
      </w:r>
      <w:r w:rsidR="006537E2" w:rsidRPr="00917F40">
        <w:rPr>
          <w:rFonts w:ascii="Times New Roman" w:hAnsi="Times New Roman" w:cs="Times New Roman"/>
        </w:rPr>
        <w:t xml:space="preserve">tates with more racially and ethnically diverse basic assistance caseloads </w:t>
      </w:r>
      <w:r w:rsidR="00CC5653">
        <w:rPr>
          <w:rFonts w:ascii="Times New Roman" w:hAnsi="Times New Roman" w:cs="Times New Roman"/>
        </w:rPr>
        <w:t>spend proportionally less on</w:t>
      </w:r>
      <w:r w:rsidR="006E244F" w:rsidRPr="00917F40">
        <w:rPr>
          <w:rFonts w:ascii="Times New Roman" w:hAnsi="Times New Roman" w:cs="Times New Roman"/>
        </w:rPr>
        <w:t xml:space="preserve"> basic assistance; </w:t>
      </w:r>
      <w:r w:rsidRPr="00917F40">
        <w:rPr>
          <w:rFonts w:ascii="Times New Roman" w:hAnsi="Times New Roman" w:cs="Times New Roman"/>
        </w:rPr>
        <w:t>2)</w:t>
      </w:r>
      <w:r w:rsidR="006537E2" w:rsidRPr="00917F40">
        <w:rPr>
          <w:rFonts w:ascii="Times New Roman" w:hAnsi="Times New Roman" w:cs="Times New Roman"/>
        </w:rPr>
        <w:t xml:space="preserve"> </w:t>
      </w:r>
      <w:r w:rsidR="00814D94">
        <w:rPr>
          <w:rFonts w:ascii="Times New Roman" w:hAnsi="Times New Roman" w:cs="Times New Roman"/>
        </w:rPr>
        <w:t>s</w:t>
      </w:r>
      <w:r w:rsidR="006E244F" w:rsidRPr="00917F40">
        <w:rPr>
          <w:rFonts w:ascii="Times New Roman" w:hAnsi="Times New Roman" w:cs="Times New Roman"/>
        </w:rPr>
        <w:t xml:space="preserve">tates with more powerful and progressive democratic parties </w:t>
      </w:r>
      <w:r w:rsidR="00414E0F">
        <w:rPr>
          <w:rFonts w:ascii="Times New Roman" w:hAnsi="Times New Roman" w:cs="Times New Roman"/>
        </w:rPr>
        <w:t>spend proportionally more on</w:t>
      </w:r>
      <w:r w:rsidR="006E244F" w:rsidRPr="00917F40">
        <w:rPr>
          <w:rFonts w:ascii="Times New Roman" w:hAnsi="Times New Roman" w:cs="Times New Roman"/>
        </w:rPr>
        <w:t xml:space="preserve"> basic assistance; </w:t>
      </w:r>
      <w:r w:rsidRPr="00917F40">
        <w:rPr>
          <w:rFonts w:ascii="Times New Roman" w:hAnsi="Times New Roman" w:cs="Times New Roman"/>
        </w:rPr>
        <w:t xml:space="preserve">3) </w:t>
      </w:r>
      <w:r w:rsidR="00814D94">
        <w:rPr>
          <w:rFonts w:ascii="Times New Roman" w:hAnsi="Times New Roman" w:cs="Times New Roman"/>
        </w:rPr>
        <w:t>s</w:t>
      </w:r>
      <w:r w:rsidR="00582853" w:rsidRPr="00917F40">
        <w:rPr>
          <w:rFonts w:ascii="Times New Roman" w:hAnsi="Times New Roman" w:cs="Times New Roman"/>
        </w:rPr>
        <w:t xml:space="preserve">tates </w:t>
      </w:r>
      <w:r w:rsidR="008C3E07" w:rsidRPr="00917F40">
        <w:rPr>
          <w:rFonts w:ascii="Times New Roman" w:hAnsi="Times New Roman" w:cs="Times New Roman"/>
        </w:rPr>
        <w:t>with more favorable economic conditions spend</w:t>
      </w:r>
      <w:r w:rsidR="00CC5653">
        <w:rPr>
          <w:rFonts w:ascii="Times New Roman" w:hAnsi="Times New Roman" w:cs="Times New Roman"/>
        </w:rPr>
        <w:t xml:space="preserve"> proportionally</w:t>
      </w:r>
      <w:r w:rsidR="008C3E07" w:rsidRPr="00917F40">
        <w:rPr>
          <w:rFonts w:ascii="Times New Roman" w:hAnsi="Times New Roman" w:cs="Times New Roman"/>
        </w:rPr>
        <w:t xml:space="preserve"> less on basic assistance expenditures</w:t>
      </w:r>
      <w:r w:rsidR="00582853" w:rsidRPr="00917F40">
        <w:rPr>
          <w:rFonts w:ascii="Times New Roman" w:hAnsi="Times New Roman" w:cs="Times New Roman"/>
        </w:rPr>
        <w:t xml:space="preserve">; and </w:t>
      </w:r>
      <w:r w:rsidR="00814D94">
        <w:rPr>
          <w:rFonts w:ascii="Times New Roman" w:hAnsi="Times New Roman" w:cs="Times New Roman"/>
        </w:rPr>
        <w:t>4) s</w:t>
      </w:r>
      <w:r w:rsidRPr="00917F40">
        <w:rPr>
          <w:rFonts w:ascii="Times New Roman" w:hAnsi="Times New Roman" w:cs="Times New Roman"/>
        </w:rPr>
        <w:t xml:space="preserve">tates’ basic assistance expenditures </w:t>
      </w:r>
      <w:r w:rsidR="00CC5653">
        <w:rPr>
          <w:rFonts w:ascii="Times New Roman" w:hAnsi="Times New Roman" w:cs="Times New Roman"/>
        </w:rPr>
        <w:t>are</w:t>
      </w:r>
      <w:r w:rsidRPr="00917F40">
        <w:rPr>
          <w:rFonts w:ascii="Times New Roman" w:hAnsi="Times New Roman" w:cs="Times New Roman"/>
        </w:rPr>
        <w:t xml:space="preserve"> sensitive to TANF-specific factors, such as caseload level</w:t>
      </w:r>
      <w:r w:rsidR="008D6FE6">
        <w:rPr>
          <w:rFonts w:ascii="Times New Roman" w:hAnsi="Times New Roman" w:cs="Times New Roman"/>
        </w:rPr>
        <w:t xml:space="preserve">s and work participation rates. </w:t>
      </w:r>
    </w:p>
    <w:p w14:paraId="1E62B44C"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 xml:space="preserve">Race and Ethnicity </w:t>
      </w:r>
    </w:p>
    <w:p w14:paraId="4BAB82CD" w14:textId="603AB38A" w:rsidR="00A60D2D"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Two reinforcing strands in the literature on race and social policy are especially significant when considering the </w:t>
      </w:r>
      <w:r w:rsidR="00A52B07" w:rsidRPr="00917F40">
        <w:rPr>
          <w:rFonts w:ascii="Times New Roman" w:hAnsi="Times New Roman" w:cs="Times New Roman"/>
        </w:rPr>
        <w:t xml:space="preserve">potential </w:t>
      </w:r>
      <w:r w:rsidR="001B2318" w:rsidRPr="00917F40">
        <w:rPr>
          <w:rFonts w:ascii="Times New Roman" w:hAnsi="Times New Roman" w:cs="Times New Roman"/>
        </w:rPr>
        <w:t xml:space="preserve">relationships between race, </w:t>
      </w:r>
      <w:r w:rsidR="00370C0D" w:rsidRPr="00917F40">
        <w:rPr>
          <w:rFonts w:ascii="Times New Roman" w:hAnsi="Times New Roman" w:cs="Times New Roman"/>
        </w:rPr>
        <w:t xml:space="preserve">ethnicity and states’ </w:t>
      </w:r>
      <w:r w:rsidRPr="00917F40">
        <w:rPr>
          <w:rFonts w:ascii="Times New Roman" w:hAnsi="Times New Roman" w:cs="Times New Roman"/>
        </w:rPr>
        <w:t>basic assistance expenditures. The first concerns the role of racial prejudices toward African Americans in shaping</w:t>
      </w:r>
      <w:r w:rsidR="00BE4E52" w:rsidRPr="00917F40">
        <w:rPr>
          <w:rFonts w:ascii="Times New Roman" w:hAnsi="Times New Roman" w:cs="Times New Roman"/>
        </w:rPr>
        <w:t xml:space="preserve"> public</w:t>
      </w:r>
      <w:r w:rsidRPr="00917F40">
        <w:rPr>
          <w:rFonts w:ascii="Times New Roman" w:hAnsi="Times New Roman" w:cs="Times New Roman"/>
        </w:rPr>
        <w:t xml:space="preserve"> attitudes </w:t>
      </w:r>
      <w:r w:rsidR="00A52B07" w:rsidRPr="00917F40">
        <w:rPr>
          <w:rFonts w:ascii="Times New Roman" w:hAnsi="Times New Roman" w:cs="Times New Roman"/>
        </w:rPr>
        <w:t>of</w:t>
      </w:r>
      <w:r w:rsidRPr="00917F40">
        <w:rPr>
          <w:rFonts w:ascii="Times New Roman" w:hAnsi="Times New Roman" w:cs="Times New Roman"/>
        </w:rPr>
        <w:t xml:space="preserve"> welfare recipients. Studies such as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(1996) note the significant effect</w:t>
      </w:r>
      <w:r w:rsidR="00370C0D" w:rsidRPr="00917F40">
        <w:rPr>
          <w:rFonts w:ascii="Times New Roman" w:hAnsi="Times New Roman" w:cs="Times New Roman"/>
        </w:rPr>
        <w:t>s</w:t>
      </w:r>
      <w:r w:rsidRPr="00917F40">
        <w:rPr>
          <w:rFonts w:ascii="Times New Roman" w:hAnsi="Times New Roman" w:cs="Times New Roman"/>
        </w:rPr>
        <w:t xml:space="preserve"> of white stereotypes </w:t>
      </w:r>
      <w:r w:rsidR="00370C0D" w:rsidRPr="00917F40">
        <w:rPr>
          <w:rFonts w:ascii="Times New Roman" w:hAnsi="Times New Roman" w:cs="Times New Roman"/>
        </w:rPr>
        <w:t>of</w:t>
      </w:r>
      <w:r w:rsidRPr="00917F40">
        <w:rPr>
          <w:rFonts w:ascii="Times New Roman" w:hAnsi="Times New Roman" w:cs="Times New Roman"/>
        </w:rPr>
        <w:t xml:space="preserve"> African American mothers on welfare on white Americans’ support for welfare assistance. Drawing on national survey data and a randomized experiment, </w:t>
      </w:r>
      <w:proofErr w:type="spellStart"/>
      <w:r w:rsidRPr="00917F40">
        <w:rPr>
          <w:rFonts w:ascii="Times New Roman" w:hAnsi="Times New Roman" w:cs="Times New Roman"/>
        </w:rPr>
        <w:t>Gilens</w:t>
      </w:r>
      <w:proofErr w:type="spellEnd"/>
      <w:r w:rsidRPr="00917F40">
        <w:rPr>
          <w:rFonts w:ascii="Times New Roman" w:hAnsi="Times New Roman" w:cs="Times New Roman"/>
        </w:rPr>
        <w:t xml:space="preserve"> finds that white Americans </w:t>
      </w:r>
      <w:r w:rsidR="00E4746B">
        <w:rPr>
          <w:rFonts w:ascii="Times New Roman" w:hAnsi="Times New Roman" w:cs="Times New Roman"/>
        </w:rPr>
        <w:t xml:space="preserve">that </w:t>
      </w:r>
      <w:r w:rsidRPr="00917F40">
        <w:rPr>
          <w:rFonts w:ascii="Times New Roman" w:hAnsi="Times New Roman" w:cs="Times New Roman"/>
        </w:rPr>
        <w:t xml:space="preserve">have significantly more negative attitudes toward African American </w:t>
      </w:r>
      <w:r w:rsidR="00E4746B">
        <w:rPr>
          <w:rFonts w:ascii="Times New Roman" w:hAnsi="Times New Roman" w:cs="Times New Roman"/>
        </w:rPr>
        <w:t>are more likely to oppose welfare programs</w:t>
      </w:r>
      <w:r w:rsidRPr="00917F40">
        <w:rPr>
          <w:rFonts w:ascii="Times New Roman" w:hAnsi="Times New Roman" w:cs="Times New Roman"/>
        </w:rPr>
        <w:t xml:space="preserve">. </w:t>
      </w:r>
      <w:r w:rsidR="00A52B07" w:rsidRPr="00917F40">
        <w:rPr>
          <w:rFonts w:ascii="Times New Roman" w:hAnsi="Times New Roman" w:cs="Times New Roman"/>
        </w:rPr>
        <w:t xml:space="preserve">Such attitudes </w:t>
      </w:r>
      <w:r w:rsidRPr="00917F40">
        <w:rPr>
          <w:rFonts w:ascii="Times New Roman" w:hAnsi="Times New Roman" w:cs="Times New Roman"/>
        </w:rPr>
        <w:t>translate to opinions of welfare policy</w:t>
      </w:r>
      <w:r w:rsidR="00370C0D" w:rsidRPr="00917F40">
        <w:rPr>
          <w:rFonts w:ascii="Times New Roman" w:hAnsi="Times New Roman" w:cs="Times New Roman"/>
        </w:rPr>
        <w:t>,</w:t>
      </w:r>
      <w:r w:rsidRPr="00917F40">
        <w:rPr>
          <w:rFonts w:ascii="Times New Roman" w:hAnsi="Times New Roman" w:cs="Times New Roman"/>
        </w:rPr>
        <w:t xml:space="preserve"> with “racial considerations” serving as “the single most important </w:t>
      </w:r>
      <w:r w:rsidR="00A52B07" w:rsidRPr="00917F40">
        <w:rPr>
          <w:rFonts w:ascii="Times New Roman" w:hAnsi="Times New Roman" w:cs="Times New Roman"/>
        </w:rPr>
        <w:t>f</w:t>
      </w:r>
      <w:r w:rsidRPr="00917F40">
        <w:rPr>
          <w:rFonts w:ascii="Times New Roman" w:hAnsi="Times New Roman" w:cs="Times New Roman"/>
        </w:rPr>
        <w:t>actor shaping wh</w:t>
      </w:r>
      <w:r w:rsidR="00314960">
        <w:rPr>
          <w:rFonts w:ascii="Times New Roman" w:hAnsi="Times New Roman" w:cs="Times New Roman"/>
        </w:rPr>
        <w:t>ites’ views of welfare.”</w:t>
      </w:r>
      <w:r w:rsidR="004B5655" w:rsidRPr="00E049E7">
        <w:rPr>
          <w:rStyle w:val="FootnoteReference"/>
        </w:rPr>
        <w:footnoteReference w:id="21"/>
      </w:r>
      <w:r w:rsidRPr="00917F40">
        <w:rPr>
          <w:rFonts w:ascii="Times New Roman" w:hAnsi="Times New Roman" w:cs="Times New Roman"/>
        </w:rPr>
        <w:t xml:space="preserve"> </w:t>
      </w:r>
    </w:p>
    <w:p w14:paraId="642BB740" w14:textId="70188A7E"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The other strand of the literature concerns the importance of race in shaping</w:t>
      </w:r>
      <w:r w:rsidR="006E244F" w:rsidRPr="00917F40">
        <w:rPr>
          <w:rFonts w:ascii="Times New Roman" w:hAnsi="Times New Roman" w:cs="Times New Roman"/>
        </w:rPr>
        <w:t xml:space="preserve"> welfare</w:t>
      </w:r>
      <w:r w:rsidRPr="00917F40">
        <w:rPr>
          <w:rFonts w:ascii="Times New Roman" w:hAnsi="Times New Roman" w:cs="Times New Roman"/>
        </w:rPr>
        <w:t xml:space="preserve"> policy outcomes. Several studies have examined the correlations between race and the </w:t>
      </w:r>
      <w:r w:rsidRPr="00917F40">
        <w:rPr>
          <w:rFonts w:ascii="Times New Roman" w:hAnsi="Times New Roman" w:cs="Times New Roman"/>
        </w:rPr>
        <w:lastRenderedPageBreak/>
        <w:t xml:space="preserve">restrictiveness of states’ TANF policies.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w:t>
      </w:r>
      <w:r w:rsidR="00370C0D" w:rsidRPr="00917F40">
        <w:rPr>
          <w:rFonts w:ascii="Times New Roman" w:hAnsi="Times New Roman" w:cs="Times New Roman"/>
        </w:rPr>
        <w:t xml:space="preserve">) </w:t>
      </w:r>
      <w:r w:rsidRPr="00917F40">
        <w:rPr>
          <w:rFonts w:ascii="Times New Roman" w:hAnsi="Times New Roman" w:cs="Times New Roman"/>
        </w:rPr>
        <w:t>note significant positive relationships between the proportion of African Americans receiving TANF benefits in a state and the probability of a state adopting strong sanctions, stricter time limits on benefit receipt, and a limit on the number of children that can be included in</w:t>
      </w:r>
      <w:r w:rsidR="005B2EE6" w:rsidRPr="00917F40">
        <w:rPr>
          <w:rFonts w:ascii="Times New Roman" w:hAnsi="Times New Roman" w:cs="Times New Roman"/>
        </w:rPr>
        <w:t xml:space="preserve"> the</w:t>
      </w:r>
      <w:r w:rsidRPr="00917F40">
        <w:rPr>
          <w:rFonts w:ascii="Times New Roman" w:hAnsi="Times New Roman" w:cs="Times New Roman"/>
        </w:rPr>
        <w:t xml:space="preserve"> benefit </w:t>
      </w:r>
      <w:r w:rsidR="005B2EE6" w:rsidRPr="00917F40">
        <w:rPr>
          <w:rFonts w:ascii="Times New Roman" w:hAnsi="Times New Roman" w:cs="Times New Roman"/>
        </w:rPr>
        <w:t>group</w:t>
      </w:r>
      <w:r w:rsidRPr="00917F40">
        <w:rPr>
          <w:rFonts w:ascii="Times New Roman" w:hAnsi="Times New Roman" w:cs="Times New Roman"/>
        </w:rPr>
        <w:t xml:space="preserve"> (i.e., a “family cap”). They also find significant positive relationships between the proportion of Latinos receiving TANF benefits in a state and the probability of a state adopting stricter time limits on TANF benefi</w:t>
      </w:r>
      <w:r w:rsidR="00CE6293" w:rsidRPr="00917F40">
        <w:rPr>
          <w:rFonts w:ascii="Times New Roman" w:hAnsi="Times New Roman" w:cs="Times New Roman"/>
        </w:rPr>
        <w:t>ts and a family cap on benefits.</w:t>
      </w:r>
      <w:r w:rsidR="004B5655" w:rsidRPr="00E049E7">
        <w:rPr>
          <w:rStyle w:val="FootnoteReference"/>
        </w:rPr>
        <w:footnoteReference w:id="22"/>
      </w:r>
      <w:r w:rsidR="00CE6293" w:rsidRPr="00917F40">
        <w:rPr>
          <w:rFonts w:ascii="Times New Roman" w:hAnsi="Times New Roman" w:cs="Times New Roman"/>
        </w:rPr>
        <w:t xml:space="preserve"> </w:t>
      </w:r>
    </w:p>
    <w:p w14:paraId="0DC5DF59" w14:textId="48169163" w:rsidR="00A60D2D" w:rsidRPr="00917F40" w:rsidRDefault="005B2EE6" w:rsidP="00A60D2D">
      <w:pPr>
        <w:spacing w:line="480" w:lineRule="auto"/>
        <w:ind w:firstLine="720"/>
        <w:rPr>
          <w:rFonts w:ascii="Times New Roman" w:hAnsi="Times New Roman" w:cs="Times New Roman"/>
          <w:b/>
        </w:rPr>
      </w:pPr>
      <w:r w:rsidRPr="00917F40">
        <w:rPr>
          <w:rFonts w:ascii="Times New Roman" w:hAnsi="Times New Roman" w:cs="Times New Roman"/>
        </w:rPr>
        <w:t xml:space="preserve">In another study, </w:t>
      </w:r>
      <w:r w:rsidR="00A60D2D" w:rsidRPr="00917F40">
        <w:rPr>
          <w:rFonts w:ascii="Times New Roman" w:hAnsi="Times New Roman" w:cs="Times New Roman"/>
        </w:rPr>
        <w:t xml:space="preserve">Fellowes and Rowe (2004) largely echo the </w:t>
      </w:r>
      <w:r w:rsidR="00370C0D" w:rsidRPr="00917F40">
        <w:rPr>
          <w:rFonts w:ascii="Times New Roman" w:hAnsi="Times New Roman" w:cs="Times New Roman"/>
        </w:rPr>
        <w:t>conclusions</w:t>
      </w:r>
      <w:r w:rsidR="00A60D2D" w:rsidRPr="00917F40">
        <w:rPr>
          <w:rFonts w:ascii="Times New Roman" w:hAnsi="Times New Roman" w:cs="Times New Roman"/>
        </w:rPr>
        <w:t xml:space="preserve"> of </w:t>
      </w:r>
      <w:proofErr w:type="spellStart"/>
      <w:r w:rsidR="00A60D2D" w:rsidRPr="00917F40">
        <w:rPr>
          <w:rFonts w:ascii="Times New Roman" w:hAnsi="Times New Roman" w:cs="Times New Roman"/>
        </w:rPr>
        <w:t>Soss</w:t>
      </w:r>
      <w:proofErr w:type="spellEnd"/>
      <w:r w:rsidR="00A60D2D" w:rsidRPr="00917F40">
        <w:rPr>
          <w:rFonts w:ascii="Times New Roman" w:hAnsi="Times New Roman" w:cs="Times New Roman"/>
        </w:rPr>
        <w:t xml:space="preserve"> et al. (2001). They find that</w:t>
      </w:r>
      <w:r w:rsidR="00BE4E52" w:rsidRPr="00917F40">
        <w:rPr>
          <w:rFonts w:ascii="Times New Roman" w:hAnsi="Times New Roman" w:cs="Times New Roman"/>
        </w:rPr>
        <w:t>, on average,</w:t>
      </w:r>
      <w:r w:rsidR="00A60D2D" w:rsidRPr="00917F40">
        <w:rPr>
          <w:rFonts w:ascii="Times New Roman" w:hAnsi="Times New Roman" w:cs="Times New Roman"/>
        </w:rPr>
        <w:t xml:space="preserve"> </w:t>
      </w:r>
      <w:r w:rsidR="00BE4E52" w:rsidRPr="00917F40">
        <w:rPr>
          <w:rFonts w:ascii="Times New Roman" w:hAnsi="Times New Roman" w:cs="Times New Roman"/>
        </w:rPr>
        <w:t>an increase</w:t>
      </w:r>
      <w:r w:rsidR="00A60D2D" w:rsidRPr="00917F40">
        <w:rPr>
          <w:rFonts w:ascii="Times New Roman" w:hAnsi="Times New Roman" w:cs="Times New Roman"/>
        </w:rPr>
        <w:t xml:space="preserve"> from one standard deviation below the mean percentage of African Americans receiving TANF benefits to one standard deviation above</w:t>
      </w:r>
      <w:r w:rsidR="00CE6293" w:rsidRPr="00917F40">
        <w:rPr>
          <w:rFonts w:ascii="Times New Roman" w:hAnsi="Times New Roman" w:cs="Times New Roman"/>
        </w:rPr>
        <w:t xml:space="preserve"> the mean</w:t>
      </w:r>
      <w:r w:rsidR="00A52B07" w:rsidRPr="00917F40">
        <w:rPr>
          <w:rFonts w:ascii="Times New Roman" w:hAnsi="Times New Roman" w:cs="Times New Roman"/>
        </w:rPr>
        <w:t xml:space="preserve"> percentage</w:t>
      </w:r>
      <w:r w:rsidR="00BE4E52" w:rsidRPr="00917F40">
        <w:rPr>
          <w:rFonts w:ascii="Times New Roman" w:hAnsi="Times New Roman" w:cs="Times New Roman"/>
        </w:rPr>
        <w:t xml:space="preserve"> results</w:t>
      </w:r>
      <w:r w:rsidR="00A60D2D" w:rsidRPr="00917F40">
        <w:rPr>
          <w:rFonts w:ascii="Times New Roman" w:hAnsi="Times New Roman" w:cs="Times New Roman"/>
        </w:rPr>
        <w:t xml:space="preserve"> in significantly stricter TANF benefit eligibility criteria, stricter work requirements, and lower basic assistance benefits. The</w:t>
      </w:r>
      <w:r w:rsidR="008B4012" w:rsidRPr="00917F40">
        <w:rPr>
          <w:rFonts w:ascii="Times New Roman" w:hAnsi="Times New Roman" w:cs="Times New Roman"/>
        </w:rPr>
        <w:t>y also find that the</w:t>
      </w:r>
      <w:r w:rsidR="00A60D2D" w:rsidRPr="00917F40">
        <w:rPr>
          <w:rFonts w:ascii="Times New Roman" w:hAnsi="Times New Roman" w:cs="Times New Roman"/>
        </w:rPr>
        <w:t xml:space="preserve"> percentage of Latinos receiving TANF ben</w:t>
      </w:r>
      <w:r w:rsidR="009A61BE" w:rsidRPr="00917F40">
        <w:rPr>
          <w:rFonts w:ascii="Times New Roman" w:hAnsi="Times New Roman" w:cs="Times New Roman"/>
        </w:rPr>
        <w:t>efits</w:t>
      </w:r>
      <w:r w:rsidR="008B4012" w:rsidRPr="00917F40">
        <w:rPr>
          <w:rFonts w:ascii="Times New Roman" w:hAnsi="Times New Roman" w:cs="Times New Roman"/>
        </w:rPr>
        <w:t xml:space="preserve"> is consequential</w:t>
      </w:r>
      <w:r w:rsidR="009A61BE" w:rsidRPr="00917F40">
        <w:rPr>
          <w:rFonts w:ascii="Times New Roman" w:hAnsi="Times New Roman" w:cs="Times New Roman"/>
        </w:rPr>
        <w:t xml:space="preserve">, with an increase from one standard deviation below the mean percentage of Latinos in a state receiving TANF benefits to one standard deviation above the mean percentage </w:t>
      </w:r>
      <w:r w:rsidR="006E244F" w:rsidRPr="00917F40">
        <w:rPr>
          <w:rFonts w:ascii="Times New Roman" w:hAnsi="Times New Roman" w:cs="Times New Roman"/>
        </w:rPr>
        <w:t>resulting</w:t>
      </w:r>
      <w:r w:rsidR="009A61BE" w:rsidRPr="00917F40">
        <w:rPr>
          <w:rFonts w:ascii="Times New Roman" w:hAnsi="Times New Roman" w:cs="Times New Roman"/>
        </w:rPr>
        <w:t xml:space="preserve"> in </w:t>
      </w:r>
      <w:r w:rsidR="00A60D2D" w:rsidRPr="00917F40">
        <w:rPr>
          <w:rFonts w:ascii="Times New Roman" w:hAnsi="Times New Roman" w:cs="Times New Roman"/>
        </w:rPr>
        <w:t>significantly less flexible work requirements</w:t>
      </w:r>
      <w:r w:rsidR="009A4220">
        <w:rPr>
          <w:rFonts w:ascii="Times New Roman" w:hAnsi="Times New Roman" w:cs="Times New Roman"/>
        </w:rPr>
        <w:t xml:space="preserve"> </w:t>
      </w:r>
      <w:r w:rsidR="009A4220" w:rsidRPr="00917F40">
        <w:rPr>
          <w:rFonts w:ascii="Times New Roman" w:hAnsi="Times New Roman" w:cs="Times New Roman"/>
        </w:rPr>
        <w:t>but less strict TANF benefit eligibility criteria</w:t>
      </w:r>
      <w:r w:rsidR="009A4220">
        <w:rPr>
          <w:rFonts w:ascii="Times New Roman" w:hAnsi="Times New Roman" w:cs="Times New Roman"/>
        </w:rPr>
        <w:t>.</w:t>
      </w:r>
      <w:r w:rsidR="004B5655" w:rsidRPr="00E049E7">
        <w:rPr>
          <w:rStyle w:val="FootnoteReference"/>
        </w:rPr>
        <w:footnoteReference w:id="23"/>
      </w:r>
    </w:p>
    <w:p w14:paraId="43661C0E" w14:textId="4C50916A" w:rsidR="009812F6" w:rsidRDefault="00A60D2D" w:rsidP="000E74A5">
      <w:pPr>
        <w:spacing w:line="480" w:lineRule="auto"/>
        <w:rPr>
          <w:rFonts w:ascii="Times New Roman" w:eastAsia="Times New Roman" w:hAnsi="Times New Roman" w:cs="Times New Roman"/>
        </w:rPr>
      </w:pPr>
      <w:r w:rsidRPr="00917F40">
        <w:rPr>
          <w:rFonts w:ascii="Times New Roman" w:hAnsi="Times New Roman" w:cs="Times New Roman"/>
        </w:rPr>
        <w:tab/>
      </w:r>
      <w:r w:rsidR="005941A0">
        <w:rPr>
          <w:rFonts w:ascii="Times New Roman" w:hAnsi="Times New Roman" w:cs="Times New Roman"/>
        </w:rPr>
        <w:t>In terms of my analysis, I hypothesize that</w:t>
      </w:r>
      <w:r w:rsidR="00C877CD">
        <w:rPr>
          <w:rFonts w:ascii="Times New Roman" w:hAnsi="Times New Roman" w:cs="Times New Roman"/>
        </w:rPr>
        <w:t xml:space="preserve"> </w:t>
      </w:r>
      <w:r w:rsidR="000E74A5">
        <w:rPr>
          <w:rFonts w:ascii="Times New Roman" w:hAnsi="Times New Roman" w:cs="Times New Roman"/>
        </w:rPr>
        <w:t>states with greater proportions of African Americans or Hispanics in their TANF caseload spend less on proportional basic assistance expenditures</w:t>
      </w:r>
      <w:r w:rsidR="005941A0">
        <w:rPr>
          <w:rFonts w:ascii="Times New Roman" w:hAnsi="Times New Roman" w:cs="Times New Roman"/>
        </w:rPr>
        <w:t>. I</w:t>
      </w:r>
      <w:r w:rsidR="00A55D1D">
        <w:rPr>
          <w:rFonts w:ascii="Times New Roman" w:hAnsi="Times New Roman" w:cs="Times New Roman"/>
        </w:rPr>
        <w:t xml:space="preserve"> </w:t>
      </w:r>
      <w:r w:rsidR="00CE6293" w:rsidRPr="00917F40">
        <w:rPr>
          <w:rFonts w:ascii="Times New Roman" w:hAnsi="Times New Roman" w:cs="Times New Roman"/>
        </w:rPr>
        <w:t>operationalize these hypotheses</w:t>
      </w:r>
      <w:r w:rsidR="005B2EE6" w:rsidRPr="00917F40">
        <w:rPr>
          <w:rFonts w:ascii="Times New Roman" w:hAnsi="Times New Roman" w:cs="Times New Roman"/>
        </w:rPr>
        <w:t xml:space="preserve"> via the variables</w:t>
      </w:r>
      <w:r w:rsidR="00CE6293" w:rsidRPr="00917F40">
        <w:rPr>
          <w:rFonts w:ascii="Times New Roman" w:hAnsi="Times New Roman" w:cs="Times New Roman"/>
        </w:rPr>
        <w:t xml:space="preserve"> </w:t>
      </w:r>
      <w:proofErr w:type="spellStart"/>
      <w:r w:rsidR="0090086A" w:rsidRPr="00917F40">
        <w:rPr>
          <w:rFonts w:ascii="Times New Roman" w:eastAsia="Times New Roman" w:hAnsi="Times New Roman" w:cs="Times New Roman"/>
          <w:i/>
        </w:rPr>
        <w:t>african_americans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and </w:t>
      </w:r>
      <w:proofErr w:type="spellStart"/>
      <w:r w:rsidR="00923302" w:rsidRPr="00917F40">
        <w:rPr>
          <w:rFonts w:ascii="Times New Roman" w:eastAsia="Times New Roman" w:hAnsi="Times New Roman" w:cs="Times New Roman"/>
          <w:i/>
        </w:rPr>
        <w:t>hispanics</w:t>
      </w:r>
      <w:proofErr w:type="spellEnd"/>
      <w:r w:rsidR="00CE6293" w:rsidRPr="00917F40">
        <w:rPr>
          <w:rFonts w:ascii="Times New Roman" w:eastAsia="Times New Roman" w:hAnsi="Times New Roman" w:cs="Times New Roman"/>
          <w:i/>
        </w:rPr>
        <w:t xml:space="preserve">. </w:t>
      </w:r>
      <w:r w:rsidR="00CE6293" w:rsidRPr="00917F40">
        <w:rPr>
          <w:rFonts w:ascii="Times New Roman" w:eastAsia="Times New Roman" w:hAnsi="Times New Roman" w:cs="Times New Roman"/>
        </w:rPr>
        <w:t xml:space="preserve">The former measures the percentage of individuals receiving basic assistance benefits </w:t>
      </w:r>
      <w:r w:rsidR="00CE6293" w:rsidRPr="00917F40">
        <w:rPr>
          <w:rFonts w:ascii="Times New Roman" w:eastAsia="Times New Roman" w:hAnsi="Times New Roman" w:cs="Times New Roman"/>
        </w:rPr>
        <w:lastRenderedPageBreak/>
        <w:t xml:space="preserve">in a state who identify </w:t>
      </w:r>
      <w:r w:rsidR="00733438" w:rsidRPr="00917F40">
        <w:rPr>
          <w:rFonts w:ascii="Times New Roman" w:eastAsia="Times New Roman" w:hAnsi="Times New Roman" w:cs="Times New Roman"/>
        </w:rPr>
        <w:t xml:space="preserve">as </w:t>
      </w:r>
      <w:r w:rsidR="005B2EE6" w:rsidRPr="00917F40">
        <w:rPr>
          <w:rFonts w:ascii="Times New Roman" w:eastAsia="Times New Roman" w:hAnsi="Times New Roman" w:cs="Times New Roman"/>
        </w:rPr>
        <w:t>African American or Black, while</w:t>
      </w:r>
      <w:r w:rsidR="00923302" w:rsidRPr="00917F40">
        <w:rPr>
          <w:rFonts w:ascii="Times New Roman" w:eastAsia="Times New Roman" w:hAnsi="Times New Roman" w:cs="Times New Roman"/>
        </w:rPr>
        <w:t xml:space="preserve"> </w:t>
      </w:r>
      <w:r w:rsidR="00EB7891" w:rsidRPr="00917F40">
        <w:rPr>
          <w:rFonts w:ascii="Times New Roman" w:eastAsia="Times New Roman" w:hAnsi="Times New Roman" w:cs="Times New Roman"/>
        </w:rPr>
        <w:t>the</w:t>
      </w:r>
      <w:r w:rsidR="00CE6293" w:rsidRPr="00917F40">
        <w:rPr>
          <w:rFonts w:ascii="Times New Roman" w:eastAsia="Times New Roman" w:hAnsi="Times New Roman" w:cs="Times New Roman"/>
        </w:rPr>
        <w:t xml:space="preserve"> latter</w:t>
      </w:r>
      <w:r w:rsidR="00923302" w:rsidRPr="00917F40">
        <w:rPr>
          <w:rFonts w:ascii="Times New Roman" w:eastAsia="Times New Roman" w:hAnsi="Times New Roman" w:cs="Times New Roman"/>
        </w:rPr>
        <w:t xml:space="preserve"> </w:t>
      </w:r>
      <w:r w:rsidR="00CE6293" w:rsidRPr="00917F40">
        <w:rPr>
          <w:rFonts w:ascii="Times New Roman" w:eastAsia="Times New Roman" w:hAnsi="Times New Roman" w:cs="Times New Roman"/>
        </w:rPr>
        <w:t xml:space="preserve">measures the percentage of individuals receiving basic assistance benefits in a state who identify </w:t>
      </w:r>
      <w:r w:rsidR="00733438" w:rsidRPr="00917F40">
        <w:rPr>
          <w:rFonts w:ascii="Times New Roman" w:eastAsia="Times New Roman" w:hAnsi="Times New Roman" w:cs="Times New Roman"/>
        </w:rPr>
        <w:t>as non-white and</w:t>
      </w:r>
      <w:r w:rsidR="00CE6293" w:rsidRPr="00917F40">
        <w:rPr>
          <w:rFonts w:ascii="Times New Roman" w:eastAsia="Times New Roman" w:hAnsi="Times New Roman" w:cs="Times New Roman"/>
        </w:rPr>
        <w:t xml:space="preserve"> Hispanic. </w:t>
      </w:r>
    </w:p>
    <w:p w14:paraId="0E504CBE" w14:textId="77777777" w:rsidR="00A60D2D" w:rsidRPr="00917F40" w:rsidRDefault="00A60D2D" w:rsidP="00A60D2D">
      <w:pPr>
        <w:spacing w:line="480" w:lineRule="auto"/>
        <w:rPr>
          <w:rFonts w:ascii="Times New Roman" w:hAnsi="Times New Roman" w:cs="Times New Roman"/>
        </w:rPr>
      </w:pPr>
      <w:r w:rsidRPr="00917F40">
        <w:rPr>
          <w:rFonts w:ascii="Times New Roman" w:hAnsi="Times New Roman" w:cs="Times New Roman"/>
          <w:i/>
          <w:u w:val="single"/>
        </w:rPr>
        <w:t>Partisan Control of State Government</w:t>
      </w:r>
    </w:p>
    <w:p w14:paraId="64195AAE" w14:textId="2EEE1639" w:rsidR="005B2EE6" w:rsidRPr="00917F40" w:rsidRDefault="00A60D2D" w:rsidP="00A60D2D">
      <w:pPr>
        <w:spacing w:line="480" w:lineRule="auto"/>
        <w:ind w:firstLine="720"/>
        <w:rPr>
          <w:rFonts w:ascii="Times New Roman" w:hAnsi="Times New Roman" w:cs="Times New Roman"/>
        </w:rPr>
      </w:pPr>
      <w:r w:rsidRPr="00917F40">
        <w:rPr>
          <w:rFonts w:ascii="Times New Roman" w:hAnsi="Times New Roman" w:cs="Times New Roman"/>
        </w:rPr>
        <w:t xml:space="preserve">Although the PRWORA was signed into law by </w:t>
      </w:r>
      <w:r w:rsidR="000E74A5">
        <w:rPr>
          <w:rFonts w:ascii="Times New Roman" w:hAnsi="Times New Roman" w:cs="Times New Roman"/>
        </w:rPr>
        <w:t>President Clinton</w:t>
      </w:r>
      <w:r w:rsidRPr="00917F40">
        <w:rPr>
          <w:rFonts w:ascii="Times New Roman" w:hAnsi="Times New Roman" w:cs="Times New Roman"/>
        </w:rPr>
        <w:t>, partisanship and ideology are often considered crucial factors in structuring</w:t>
      </w:r>
      <w:r w:rsidR="00D90E69">
        <w:rPr>
          <w:rFonts w:ascii="Times New Roman" w:hAnsi="Times New Roman" w:cs="Times New Roman"/>
        </w:rPr>
        <w:t xml:space="preserve"> the scope and generosity</w:t>
      </w:r>
      <w:r w:rsidR="00343C89">
        <w:rPr>
          <w:rFonts w:ascii="Times New Roman" w:hAnsi="Times New Roman" w:cs="Times New Roman"/>
        </w:rPr>
        <w:t xml:space="preserve"> of</w:t>
      </w:r>
      <w:r w:rsidRPr="00917F40">
        <w:rPr>
          <w:rFonts w:ascii="Times New Roman" w:hAnsi="Times New Roman" w:cs="Times New Roman"/>
        </w:rPr>
        <w:t xml:space="preserve"> states’ TANF policies</w:t>
      </w:r>
      <w:r w:rsidR="00733438" w:rsidRPr="00917F40">
        <w:rPr>
          <w:rFonts w:ascii="Times New Roman" w:hAnsi="Times New Roman" w:cs="Times New Roman"/>
        </w:rPr>
        <w:t>,</w:t>
      </w:r>
      <w:r w:rsidRPr="00917F40">
        <w:rPr>
          <w:rFonts w:ascii="Times New Roman" w:hAnsi="Times New Roman" w:cs="Times New Roman"/>
        </w:rPr>
        <w:t xml:space="preserve"> with conservatives generally critical of cash welfare benefits and liberals more supportive of welfare assistance</w:t>
      </w:r>
      <w:r w:rsidR="00D35B6C">
        <w:rPr>
          <w:rFonts w:ascii="Times New Roman" w:hAnsi="Times New Roman" w:cs="Times New Roman"/>
        </w:rPr>
        <w:t>.</w:t>
      </w:r>
      <w:r w:rsidR="004B5655" w:rsidRPr="00E049E7">
        <w:rPr>
          <w:rStyle w:val="FootnoteReference"/>
        </w:rPr>
        <w:footnoteReference w:id="24"/>
      </w:r>
      <w:r w:rsidRPr="00917F40">
        <w:rPr>
          <w:rFonts w:ascii="Times New Roman" w:hAnsi="Times New Roman" w:cs="Times New Roman"/>
        </w:rPr>
        <w:t xml:space="preserve"> </w:t>
      </w:r>
      <w:r w:rsidR="00F058E9">
        <w:rPr>
          <w:rFonts w:ascii="Times New Roman" w:hAnsi="Times New Roman" w:cs="Times New Roman"/>
        </w:rPr>
        <w:t>The findings of</w:t>
      </w:r>
      <w:r w:rsidR="00343C89">
        <w:rPr>
          <w:rFonts w:ascii="Times New Roman" w:hAnsi="Times New Roman" w:cs="Times New Roman"/>
        </w:rPr>
        <w:t xml:space="preserve"> </w:t>
      </w:r>
      <w:proofErr w:type="spellStart"/>
      <w:r w:rsidRPr="00917F40">
        <w:rPr>
          <w:rFonts w:ascii="Times New Roman" w:hAnsi="Times New Roman" w:cs="Times New Roman"/>
        </w:rPr>
        <w:t>Soss</w:t>
      </w:r>
      <w:proofErr w:type="spellEnd"/>
      <w:r w:rsidRPr="00917F40">
        <w:rPr>
          <w:rFonts w:ascii="Times New Roman" w:hAnsi="Times New Roman" w:cs="Times New Roman"/>
        </w:rPr>
        <w:t xml:space="preserve"> et al. (2001) </w:t>
      </w:r>
      <w:r w:rsidR="00F058E9">
        <w:rPr>
          <w:rFonts w:ascii="Times New Roman" w:hAnsi="Times New Roman" w:cs="Times New Roman"/>
        </w:rPr>
        <w:t>support</w:t>
      </w:r>
      <w:r w:rsidR="00343C89">
        <w:rPr>
          <w:rFonts w:ascii="Times New Roman" w:hAnsi="Times New Roman" w:cs="Times New Roman"/>
        </w:rPr>
        <w:t xml:space="preserve"> </w:t>
      </w:r>
      <w:r w:rsidR="00F058E9">
        <w:rPr>
          <w:rFonts w:ascii="Times New Roman" w:hAnsi="Times New Roman" w:cs="Times New Roman"/>
        </w:rPr>
        <w:t>the</w:t>
      </w:r>
      <w:r w:rsidR="00343C89">
        <w:rPr>
          <w:rFonts w:ascii="Times New Roman" w:hAnsi="Times New Roman" w:cs="Times New Roman"/>
        </w:rPr>
        <w:t xml:space="preserve"> intuitive relationship between TANF policy and ideology.</w:t>
      </w:r>
      <w:r w:rsidRPr="00917F40">
        <w:rPr>
          <w:rFonts w:ascii="Times New Roman" w:hAnsi="Times New Roman" w:cs="Times New Roman"/>
        </w:rPr>
        <w:t xml:space="preserve"> On average, the authors find that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31% more likely to adopt strong sanctions for non-compliant TANF recipients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r w:rsidRPr="00917F40">
        <w:rPr>
          <w:rFonts w:ascii="Times New Roman" w:hAnsi="Times New Roman" w:cs="Times New Roman"/>
        </w:rPr>
        <w:t xml:space="preserve">Similarly, </w:t>
      </w:r>
      <w:r w:rsidR="00781309" w:rsidRPr="00917F40">
        <w:rPr>
          <w:rFonts w:ascii="Times New Roman" w:hAnsi="Times New Roman" w:cs="Times New Roman"/>
        </w:rPr>
        <w:t xml:space="preserve">a state </w:t>
      </w:r>
      <w:r w:rsidR="005B2EE6" w:rsidRPr="00917F40">
        <w:rPr>
          <w:rFonts w:ascii="Times New Roman" w:hAnsi="Times New Roman" w:cs="Times New Roman"/>
        </w:rPr>
        <w:t>is</w:t>
      </w:r>
      <w:r w:rsidR="00781309" w:rsidRPr="00917F40">
        <w:rPr>
          <w:rFonts w:ascii="Times New Roman" w:hAnsi="Times New Roman" w:cs="Times New Roman"/>
        </w:rPr>
        <w:t xml:space="preserve"> 9% more likely to adopt strong sanctions, tougher work requirements, narrower time limits, and a family cap if the state government </w:t>
      </w:r>
      <w:r w:rsidR="005B2EE6" w:rsidRPr="00917F40">
        <w:rPr>
          <w:rFonts w:ascii="Times New Roman" w:hAnsi="Times New Roman" w:cs="Times New Roman"/>
        </w:rPr>
        <w:t>is</w:t>
      </w:r>
      <w:r w:rsidR="00781309" w:rsidRPr="00917F40">
        <w:rPr>
          <w:rFonts w:ascii="Times New Roman" w:hAnsi="Times New Roman" w:cs="Times New Roman"/>
        </w:rPr>
        <w:t xml:space="preserve"> one standard deviation more conservative than the mean state rather than one standard deviation more liberal. </w:t>
      </w:r>
    </w:p>
    <w:p w14:paraId="3B9C38CC" w14:textId="403A73A3" w:rsidR="00A60D2D" w:rsidRPr="00917F40" w:rsidRDefault="00CD246A" w:rsidP="006F6CB7">
      <w:pPr>
        <w:spacing w:line="480" w:lineRule="auto"/>
        <w:ind w:firstLine="720"/>
        <w:rPr>
          <w:rFonts w:ascii="Times New Roman" w:hAnsi="Times New Roman" w:cs="Times New Roman"/>
        </w:rPr>
      </w:pPr>
      <w:r>
        <w:rPr>
          <w:rFonts w:ascii="Times New Roman" w:hAnsi="Times New Roman" w:cs="Times New Roman"/>
        </w:rPr>
        <w:t xml:space="preserve">We use </w:t>
      </w:r>
      <w:r w:rsidR="00285ACC">
        <w:rPr>
          <w:rFonts w:ascii="Times New Roman" w:hAnsi="Times New Roman" w:cs="Times New Roman"/>
          <w:i/>
        </w:rPr>
        <w:t>l</w:t>
      </w:r>
      <w:r w:rsidR="00007133">
        <w:rPr>
          <w:rFonts w:ascii="Times New Roman" w:hAnsi="Times New Roman" w:cs="Times New Roman"/>
          <w:i/>
        </w:rPr>
        <w:t>iberalism</w:t>
      </w:r>
      <w:r w:rsidR="00823B98">
        <w:rPr>
          <w:rFonts w:ascii="Times New Roman" w:hAnsi="Times New Roman" w:cs="Times New Roman"/>
        </w:rPr>
        <w:t xml:space="preserve"> scores to measure state political ideology</w:t>
      </w:r>
      <w:r w:rsidR="006645EB">
        <w:rPr>
          <w:rFonts w:ascii="Times New Roman" w:hAnsi="Times New Roman" w:cs="Times New Roman"/>
        </w:rPr>
        <w:t xml:space="preserve">. </w:t>
      </w:r>
      <w:r w:rsidR="00A60D2D" w:rsidRPr="00823B98">
        <w:rPr>
          <w:rFonts w:ascii="Times New Roman" w:hAnsi="Times New Roman" w:cs="Times New Roman"/>
        </w:rPr>
        <w:t>Originally</w:t>
      </w:r>
      <w:r w:rsidR="00A60D2D" w:rsidRPr="00917F40">
        <w:rPr>
          <w:rFonts w:ascii="Times New Roman" w:hAnsi="Times New Roman" w:cs="Times New Roman"/>
        </w:rPr>
        <w:t xml:space="preserve"> developed by Berry et al. (1998), </w:t>
      </w:r>
      <w:r w:rsidR="007C7E87" w:rsidRPr="00917F40">
        <w:rPr>
          <w:rFonts w:ascii="Times New Roman" w:hAnsi="Times New Roman" w:cs="Times New Roman"/>
          <w:i/>
        </w:rPr>
        <w:t xml:space="preserve">liberalism </w:t>
      </w:r>
      <w:r w:rsidR="007C7E87" w:rsidRPr="00917F40">
        <w:rPr>
          <w:rFonts w:ascii="Times New Roman" w:hAnsi="Times New Roman" w:cs="Times New Roman"/>
        </w:rPr>
        <w:t>captures</w:t>
      </w:r>
      <w:r w:rsidR="00A60D2D" w:rsidRPr="00917F40">
        <w:rPr>
          <w:rFonts w:ascii="Times New Roman" w:hAnsi="Times New Roman" w:cs="Times New Roman"/>
        </w:rPr>
        <w:t xml:space="preserve"> the liberal ideology of a state government in a calendar year from 0 (most conservative) to 100 (most liberal)</w:t>
      </w:r>
      <w:r w:rsidR="006F6CB7" w:rsidRPr="00917F40">
        <w:rPr>
          <w:rFonts w:ascii="Times New Roman" w:hAnsi="Times New Roman" w:cs="Times New Roman"/>
        </w:rPr>
        <w:t>,</w:t>
      </w:r>
      <w:r w:rsidR="00A60D2D" w:rsidRPr="00917F40">
        <w:rPr>
          <w:rFonts w:ascii="Times New Roman" w:hAnsi="Times New Roman" w:cs="Times New Roman"/>
        </w:rPr>
        <w:t xml:space="preserve"> weighted by the powers of the democratic and republican parties in the upper and lower branches of the state legislatur</w:t>
      </w:r>
      <w:r w:rsidR="002C4ABE" w:rsidRPr="00917F40">
        <w:rPr>
          <w:rFonts w:ascii="Times New Roman" w:hAnsi="Times New Roman" w:cs="Times New Roman"/>
        </w:rPr>
        <w:t>e and ideology of the governor</w:t>
      </w:r>
      <w:r w:rsidR="006645EB">
        <w:rPr>
          <w:rFonts w:ascii="Times New Roman" w:hAnsi="Times New Roman" w:cs="Times New Roman"/>
        </w:rPr>
        <w:t>.</w:t>
      </w:r>
      <w:r w:rsidR="004B5655" w:rsidRPr="00E049E7">
        <w:rPr>
          <w:rStyle w:val="FootnoteReference"/>
        </w:rPr>
        <w:footnoteReference w:id="25"/>
      </w:r>
      <w:r w:rsidR="006645EB">
        <w:rPr>
          <w:rFonts w:ascii="Times New Roman" w:hAnsi="Times New Roman" w:cs="Times New Roman"/>
        </w:rPr>
        <w:t xml:space="preserve"> </w:t>
      </w:r>
      <w:r w:rsidR="00733438" w:rsidRPr="00917F40">
        <w:rPr>
          <w:rFonts w:ascii="Times New Roman" w:hAnsi="Times New Roman" w:cs="Times New Roman"/>
        </w:rPr>
        <w:t xml:space="preserve">The authors originally measured the ideologies of the political parties and governor </w:t>
      </w:r>
      <w:r w:rsidR="00021E79" w:rsidRPr="00917F40">
        <w:rPr>
          <w:rFonts w:ascii="Times New Roman" w:hAnsi="Times New Roman" w:cs="Times New Roman"/>
        </w:rPr>
        <w:t xml:space="preserve">using interest group ratings, but in </w:t>
      </w:r>
      <w:r w:rsidR="00A60D2D" w:rsidRPr="00917F40">
        <w:rPr>
          <w:rFonts w:ascii="Times New Roman" w:hAnsi="Times New Roman" w:cs="Times New Roman"/>
        </w:rPr>
        <w:t>Berry et al. (2010) the authors present a slight</w:t>
      </w:r>
      <w:r w:rsidR="00923302" w:rsidRPr="00917F40">
        <w:rPr>
          <w:rFonts w:ascii="Times New Roman" w:hAnsi="Times New Roman" w:cs="Times New Roman"/>
        </w:rPr>
        <w:t xml:space="preserve">ly different measure of ideology that </w:t>
      </w:r>
      <w:r w:rsidR="00A60D2D" w:rsidRPr="00917F40">
        <w:rPr>
          <w:rFonts w:ascii="Times New Roman" w:hAnsi="Times New Roman" w:cs="Times New Roman"/>
        </w:rPr>
        <w:t>uses Poole’s (1998) common space coordinates of Congressiona</w:t>
      </w:r>
      <w:r w:rsidR="00577C62" w:rsidRPr="00917F40">
        <w:rPr>
          <w:rFonts w:ascii="Times New Roman" w:hAnsi="Times New Roman" w:cs="Times New Roman"/>
        </w:rPr>
        <w:t xml:space="preserve">l roll </w:t>
      </w:r>
      <w:r w:rsidR="00577C62" w:rsidRPr="00917F40">
        <w:rPr>
          <w:rFonts w:ascii="Times New Roman" w:hAnsi="Times New Roman" w:cs="Times New Roman"/>
        </w:rPr>
        <w:lastRenderedPageBreak/>
        <w:t>call votes</w:t>
      </w:r>
      <w:r w:rsidR="006645EB">
        <w:rPr>
          <w:rFonts w:ascii="Times New Roman" w:hAnsi="Times New Roman" w:cs="Times New Roman"/>
        </w:rPr>
        <w:t xml:space="preserve">. </w:t>
      </w:r>
      <w:r w:rsidR="00577C62" w:rsidRPr="00917F40">
        <w:rPr>
          <w:rFonts w:ascii="Times New Roman" w:hAnsi="Times New Roman" w:cs="Times New Roman"/>
        </w:rPr>
        <w:t xml:space="preserve">Although they </w:t>
      </w:r>
      <w:r w:rsidR="00923302" w:rsidRPr="00917F40">
        <w:rPr>
          <w:rFonts w:ascii="Times New Roman" w:hAnsi="Times New Roman" w:cs="Times New Roman"/>
        </w:rPr>
        <w:t>correlate strongly</w:t>
      </w:r>
      <w:r w:rsidR="00A60D2D" w:rsidRPr="00917F40">
        <w:rPr>
          <w:rFonts w:ascii="Times New Roman" w:hAnsi="Times New Roman" w:cs="Times New Roman"/>
        </w:rPr>
        <w:t>, Berry et al. (2010) conclude that the updated measure</w:t>
      </w:r>
      <w:r w:rsidR="00577C62" w:rsidRPr="00917F40">
        <w:rPr>
          <w:rFonts w:ascii="Times New Roman" w:hAnsi="Times New Roman" w:cs="Times New Roman"/>
        </w:rPr>
        <w:t xml:space="preserve"> of ideology</w:t>
      </w:r>
      <w:r w:rsidR="00A60D2D" w:rsidRPr="00917F40">
        <w:rPr>
          <w:rFonts w:ascii="Times New Roman" w:hAnsi="Times New Roman" w:cs="Times New Roman"/>
        </w:rPr>
        <w:t xml:space="preserve"> is more precise than the ori</w:t>
      </w:r>
      <w:r w:rsidR="00A54D60" w:rsidRPr="00917F40">
        <w:rPr>
          <w:rFonts w:ascii="Times New Roman" w:hAnsi="Times New Roman" w:cs="Times New Roman"/>
        </w:rPr>
        <w:t>ginal</w:t>
      </w:r>
      <w:r w:rsidR="00F203AD" w:rsidRPr="00917F40">
        <w:rPr>
          <w:rFonts w:ascii="Times New Roman" w:hAnsi="Times New Roman" w:cs="Times New Roman"/>
        </w:rPr>
        <w:t xml:space="preserve">, and it is therefore employed </w:t>
      </w:r>
      <w:r w:rsidR="00217745" w:rsidRPr="00917F40">
        <w:rPr>
          <w:rFonts w:ascii="Times New Roman" w:hAnsi="Times New Roman" w:cs="Times New Roman"/>
        </w:rPr>
        <w:t>for</w:t>
      </w:r>
      <w:r w:rsidR="00F203AD" w:rsidRPr="00917F40">
        <w:rPr>
          <w:rFonts w:ascii="Times New Roman" w:hAnsi="Times New Roman" w:cs="Times New Roman"/>
        </w:rPr>
        <w:t xml:space="preserve"> </w:t>
      </w:r>
      <w:r w:rsidR="00F203AD" w:rsidRPr="00917F40">
        <w:rPr>
          <w:rFonts w:ascii="Times New Roman" w:hAnsi="Times New Roman" w:cs="Times New Roman"/>
          <w:i/>
        </w:rPr>
        <w:t>liberalism</w:t>
      </w:r>
      <w:r w:rsidR="00F203AD" w:rsidRPr="00917F40">
        <w:rPr>
          <w:rFonts w:ascii="Times New Roman" w:hAnsi="Times New Roman" w:cs="Times New Roman"/>
        </w:rPr>
        <w:t>.</w:t>
      </w:r>
      <w:r w:rsidR="004B5655" w:rsidRPr="00E049E7">
        <w:rPr>
          <w:rStyle w:val="FootnoteReference"/>
        </w:rPr>
        <w:footnoteReference w:id="26"/>
      </w:r>
      <w:r w:rsidR="00F203AD" w:rsidRPr="00917F40">
        <w:rPr>
          <w:rFonts w:ascii="Times New Roman" w:hAnsi="Times New Roman" w:cs="Times New Roman"/>
        </w:rPr>
        <w:t xml:space="preserve"> </w:t>
      </w:r>
    </w:p>
    <w:p w14:paraId="2599E449" w14:textId="0A94D825" w:rsidR="00F203AD" w:rsidRDefault="006F6CB7" w:rsidP="00217745">
      <w:pPr>
        <w:spacing w:line="480" w:lineRule="auto"/>
        <w:ind w:firstLine="720"/>
        <w:rPr>
          <w:rFonts w:ascii="Times New Roman" w:hAnsi="Times New Roman" w:cs="Times New Roman"/>
        </w:rPr>
      </w:pPr>
      <w:r w:rsidRPr="00917F40">
        <w:rPr>
          <w:rFonts w:ascii="Times New Roman" w:hAnsi="Times New Roman" w:cs="Times New Roman"/>
        </w:rPr>
        <w:t>Quantifying</w:t>
      </w:r>
      <w:r w:rsidR="000D3FE9" w:rsidRPr="00917F40">
        <w:rPr>
          <w:rFonts w:ascii="Times New Roman" w:hAnsi="Times New Roman" w:cs="Times New Roman"/>
        </w:rPr>
        <w:t xml:space="preserve"> partisan control of state government </w:t>
      </w:r>
      <w:r w:rsidR="00E342DA" w:rsidRPr="00917F40">
        <w:rPr>
          <w:rFonts w:ascii="Times New Roman" w:hAnsi="Times New Roman" w:cs="Times New Roman"/>
        </w:rPr>
        <w:t>via a measure of</w:t>
      </w:r>
      <w:r w:rsidR="000D3FE9" w:rsidRPr="00917F40">
        <w:rPr>
          <w:rFonts w:ascii="Times New Roman" w:hAnsi="Times New Roman" w:cs="Times New Roman"/>
        </w:rPr>
        <w:t xml:space="preserve"> state government ideology </w:t>
      </w:r>
      <w:r w:rsidR="00217745" w:rsidRPr="00917F40">
        <w:rPr>
          <w:rFonts w:ascii="Times New Roman" w:hAnsi="Times New Roman" w:cs="Times New Roman"/>
        </w:rPr>
        <w:t xml:space="preserve">controls for changes in party strength and ideology across states and time. </w:t>
      </w:r>
      <w:r w:rsidR="00F32404" w:rsidRPr="00917F40">
        <w:rPr>
          <w:rFonts w:ascii="Times New Roman" w:hAnsi="Times New Roman" w:cs="Times New Roman"/>
        </w:rPr>
        <w:t xml:space="preserve">Unlike other measures of partisanship, such as party control of state legislatures and governorships, state government ideology does not mask ideological differences between political parties in different states or shifts in political ideology over time. </w:t>
      </w:r>
      <w:r w:rsidR="00553268" w:rsidRPr="00917F40">
        <w:rPr>
          <w:rFonts w:ascii="Times New Roman" w:hAnsi="Times New Roman" w:cs="Times New Roman"/>
        </w:rPr>
        <w:t>Instead, it incorporates these political differences and evolutions alongside swings in electoral power, creating a nuanced and flexible measure of partisanship.</w:t>
      </w:r>
    </w:p>
    <w:p w14:paraId="61A1B5FF" w14:textId="7D8F2A43" w:rsidR="00456AC2" w:rsidRDefault="007F0FA7" w:rsidP="00217745">
      <w:pPr>
        <w:spacing w:line="480" w:lineRule="auto"/>
        <w:ind w:firstLine="720"/>
        <w:rPr>
          <w:rFonts w:ascii="Times New Roman" w:hAnsi="Times New Roman" w:cs="Times New Roman"/>
        </w:rPr>
      </w:pPr>
      <w:r>
        <w:rPr>
          <w:rFonts w:ascii="Times New Roman" w:hAnsi="Times New Roman" w:cs="Times New Roman"/>
        </w:rPr>
        <w:t xml:space="preserve">We </w:t>
      </w:r>
      <w:r w:rsidR="009D3E8F">
        <w:rPr>
          <w:rFonts w:ascii="Times New Roman" w:hAnsi="Times New Roman" w:cs="Times New Roman"/>
        </w:rPr>
        <w:t>hypothesize that states</w:t>
      </w:r>
      <w:r w:rsidR="00456AC2">
        <w:rPr>
          <w:rFonts w:ascii="Times New Roman" w:hAnsi="Times New Roman" w:cs="Times New Roman"/>
        </w:rPr>
        <w:t xml:space="preserve"> with higher </w:t>
      </w:r>
      <w:r w:rsidR="00456AC2">
        <w:rPr>
          <w:rFonts w:ascii="Times New Roman" w:hAnsi="Times New Roman" w:cs="Times New Roman"/>
          <w:i/>
        </w:rPr>
        <w:t xml:space="preserve">liberalism </w:t>
      </w:r>
      <w:r w:rsidR="00456AC2">
        <w:rPr>
          <w:rFonts w:ascii="Times New Roman" w:hAnsi="Times New Roman" w:cs="Times New Roman"/>
        </w:rPr>
        <w:t xml:space="preserve">scores </w:t>
      </w:r>
      <w:r>
        <w:rPr>
          <w:rFonts w:ascii="Times New Roman" w:hAnsi="Times New Roman" w:cs="Times New Roman"/>
        </w:rPr>
        <w:t xml:space="preserve">will </w:t>
      </w:r>
      <w:r w:rsidR="00456AC2">
        <w:rPr>
          <w:rFonts w:ascii="Times New Roman" w:hAnsi="Times New Roman" w:cs="Times New Roman"/>
        </w:rPr>
        <w:t xml:space="preserve">spend </w:t>
      </w:r>
      <w:r w:rsidR="00DE78F3">
        <w:rPr>
          <w:rFonts w:ascii="Times New Roman" w:hAnsi="Times New Roman" w:cs="Times New Roman"/>
        </w:rPr>
        <w:t>proportionally more on basic assistance</w:t>
      </w:r>
      <w:r w:rsidR="00456AC2">
        <w:rPr>
          <w:rFonts w:ascii="Times New Roman" w:hAnsi="Times New Roman" w:cs="Times New Roman"/>
        </w:rPr>
        <w:t xml:space="preserve">. Progressive shifts in party ideology and electoral victories by progressive parties ought to be commensurate with increased basic assistance spending, reflecting support </w:t>
      </w:r>
      <w:r>
        <w:rPr>
          <w:rFonts w:ascii="Times New Roman" w:hAnsi="Times New Roman" w:cs="Times New Roman"/>
        </w:rPr>
        <w:t xml:space="preserve">for </w:t>
      </w:r>
      <w:r w:rsidR="00456AC2">
        <w:rPr>
          <w:rFonts w:ascii="Times New Roman" w:hAnsi="Times New Roman" w:cs="Times New Roman"/>
        </w:rPr>
        <w:t xml:space="preserve"> social welfare spending</w:t>
      </w:r>
      <w:r>
        <w:rPr>
          <w:rFonts w:ascii="Times New Roman" w:hAnsi="Times New Roman" w:cs="Times New Roman"/>
        </w:rPr>
        <w:t xml:space="preserve"> in liberal parties</w:t>
      </w:r>
      <w:r w:rsidR="00456AC2">
        <w:rPr>
          <w:rFonts w:ascii="Times New Roman" w:hAnsi="Times New Roman" w:cs="Times New Roman"/>
        </w:rPr>
        <w:t xml:space="preserve">. </w:t>
      </w:r>
    </w:p>
    <w:p w14:paraId="727263D9" w14:textId="77777777" w:rsidR="00A60D2D" w:rsidRPr="00917F40" w:rsidRDefault="00A60D2D" w:rsidP="00A60D2D">
      <w:pPr>
        <w:spacing w:line="480" w:lineRule="auto"/>
        <w:rPr>
          <w:rFonts w:ascii="Times New Roman" w:hAnsi="Times New Roman" w:cs="Times New Roman"/>
          <w:i/>
          <w:u w:val="single"/>
        </w:rPr>
      </w:pPr>
      <w:r w:rsidRPr="00917F40">
        <w:rPr>
          <w:rFonts w:ascii="Times New Roman" w:hAnsi="Times New Roman" w:cs="Times New Roman"/>
          <w:i/>
          <w:u w:val="single"/>
        </w:rPr>
        <w:t>Economic Conditions</w:t>
      </w:r>
    </w:p>
    <w:p w14:paraId="2C3130F4" w14:textId="2DCEB627" w:rsidR="00145CE3" w:rsidRDefault="00A60D2D" w:rsidP="00282528">
      <w:pPr>
        <w:spacing w:line="480" w:lineRule="auto"/>
        <w:rPr>
          <w:rFonts w:ascii="Times New Roman" w:hAnsi="Times New Roman" w:cs="Times New Roman"/>
        </w:rPr>
      </w:pPr>
      <w:r w:rsidRPr="00917F40">
        <w:rPr>
          <w:rFonts w:ascii="Times New Roman" w:hAnsi="Times New Roman" w:cs="Times New Roman"/>
        </w:rPr>
        <w:tab/>
      </w:r>
      <w:r w:rsidR="005E0818">
        <w:rPr>
          <w:rFonts w:ascii="Times New Roman" w:hAnsi="Times New Roman" w:cs="Times New Roman"/>
        </w:rPr>
        <w:t>S</w:t>
      </w:r>
      <w:r w:rsidRPr="00917F40">
        <w:rPr>
          <w:rFonts w:ascii="Times New Roman" w:hAnsi="Times New Roman" w:cs="Times New Roman"/>
        </w:rPr>
        <w:t xml:space="preserve">tate-level economic factors </w:t>
      </w:r>
      <w:r w:rsidR="005E0818">
        <w:rPr>
          <w:rFonts w:ascii="Times New Roman" w:hAnsi="Times New Roman" w:cs="Times New Roman"/>
        </w:rPr>
        <w:t>may also influence b</w:t>
      </w:r>
      <w:r w:rsidRPr="00917F40">
        <w:rPr>
          <w:rFonts w:ascii="Times New Roman" w:hAnsi="Times New Roman" w:cs="Times New Roman"/>
        </w:rPr>
        <w:t>asic assistance expenditures</w:t>
      </w:r>
      <w:r w:rsidR="00CD246A">
        <w:rPr>
          <w:rFonts w:ascii="Times New Roman" w:hAnsi="Times New Roman" w:cs="Times New Roman"/>
        </w:rPr>
        <w:t xml:space="preserve">. </w:t>
      </w:r>
      <w:r w:rsidR="00720BAC">
        <w:rPr>
          <w:rFonts w:ascii="Times New Roman" w:hAnsi="Times New Roman" w:cs="Times New Roman"/>
        </w:rPr>
        <w:t xml:space="preserve">The PRWORA was </w:t>
      </w:r>
      <w:r w:rsidR="005E0818">
        <w:rPr>
          <w:rFonts w:ascii="Times New Roman" w:hAnsi="Times New Roman" w:cs="Times New Roman"/>
        </w:rPr>
        <w:t xml:space="preserve">enacted </w:t>
      </w:r>
      <w:r w:rsidR="00087C21">
        <w:rPr>
          <w:rFonts w:ascii="Times New Roman" w:hAnsi="Times New Roman" w:cs="Times New Roman"/>
        </w:rPr>
        <w:t xml:space="preserve">in an era of low unemployment, tight labor markets, and rising </w:t>
      </w:r>
      <w:r w:rsidR="000D4F2B">
        <w:rPr>
          <w:rFonts w:ascii="Times New Roman" w:hAnsi="Times New Roman" w:cs="Times New Roman"/>
        </w:rPr>
        <w:t>wages for lower-skilled workers</w:t>
      </w:r>
      <w:r w:rsidR="00D35B6C">
        <w:rPr>
          <w:rFonts w:ascii="Times New Roman" w:hAnsi="Times New Roman" w:cs="Times New Roman"/>
        </w:rPr>
        <w:t>.</w:t>
      </w:r>
      <w:r w:rsidR="004B5655" w:rsidRPr="00E049E7">
        <w:rPr>
          <w:rStyle w:val="FootnoteReference"/>
        </w:rPr>
        <w:footnoteReference w:id="27"/>
      </w:r>
      <w:r w:rsidR="00D35B6C">
        <w:rPr>
          <w:rFonts w:ascii="Times New Roman" w:hAnsi="Times New Roman" w:cs="Times New Roman"/>
        </w:rPr>
        <w:t xml:space="preserve"> </w:t>
      </w:r>
      <w:r w:rsidR="002A2FD1">
        <w:rPr>
          <w:rFonts w:ascii="Times New Roman" w:hAnsi="Times New Roman" w:cs="Times New Roman"/>
        </w:rPr>
        <w:t>In an extensive literature review of TANF and AFDC research</w:t>
      </w:r>
      <w:r w:rsidR="004548BF">
        <w:rPr>
          <w:rFonts w:ascii="Times New Roman" w:hAnsi="Times New Roman" w:cs="Times New Roman"/>
        </w:rPr>
        <w:t xml:space="preserve"> in the years following the passage of the PRWORA</w:t>
      </w:r>
      <w:r w:rsidR="002A2FD1">
        <w:rPr>
          <w:rFonts w:ascii="Times New Roman" w:hAnsi="Times New Roman" w:cs="Times New Roman"/>
        </w:rPr>
        <w:t>, Blank (2002) finds five econometric studies that argue for an elasticity of state unemployment rates to caseloads of between 5 and 7 percent</w:t>
      </w:r>
      <w:r w:rsidR="006645EB">
        <w:rPr>
          <w:rFonts w:ascii="Times New Roman" w:hAnsi="Times New Roman" w:cs="Times New Roman"/>
        </w:rPr>
        <w:t>.</w:t>
      </w:r>
      <w:r w:rsidR="004B5655" w:rsidRPr="00E049E7">
        <w:rPr>
          <w:rStyle w:val="FootnoteReference"/>
        </w:rPr>
        <w:footnoteReference w:id="28"/>
      </w:r>
      <w:r w:rsidR="006645EB">
        <w:rPr>
          <w:rFonts w:ascii="Times New Roman" w:hAnsi="Times New Roman" w:cs="Times New Roman"/>
        </w:rPr>
        <w:t xml:space="preserve"> </w:t>
      </w:r>
      <w:r w:rsidR="00CD246A">
        <w:rPr>
          <w:rFonts w:ascii="Times New Roman" w:hAnsi="Times New Roman" w:cs="Times New Roman"/>
        </w:rPr>
        <w:t>Since caseload sizes</w:t>
      </w:r>
      <w:r w:rsidR="00145CE3">
        <w:rPr>
          <w:rFonts w:ascii="Times New Roman" w:hAnsi="Times New Roman" w:cs="Times New Roman"/>
        </w:rPr>
        <w:t xml:space="preserve"> are </w:t>
      </w:r>
      <w:r w:rsidR="00CD246A">
        <w:rPr>
          <w:rFonts w:ascii="Times New Roman" w:hAnsi="Times New Roman" w:cs="Times New Roman"/>
        </w:rPr>
        <w:t xml:space="preserve">in part a function of basic assistance spending, the </w:t>
      </w:r>
      <w:r w:rsidR="00145CE3">
        <w:rPr>
          <w:rFonts w:ascii="Times New Roman" w:hAnsi="Times New Roman" w:cs="Times New Roman"/>
        </w:rPr>
        <w:t xml:space="preserve">studies conducted in </w:t>
      </w:r>
      <w:r w:rsidR="00145CE3">
        <w:rPr>
          <w:rFonts w:ascii="Times New Roman" w:hAnsi="Times New Roman" w:cs="Times New Roman"/>
        </w:rPr>
        <w:lastRenderedPageBreak/>
        <w:t>the years following the PRWORA’s passage imply that state economic conditions should bear some impact on basic assistance spending</w:t>
      </w:r>
      <w:r w:rsidR="006645EB">
        <w:rPr>
          <w:rFonts w:ascii="Times New Roman" w:hAnsi="Times New Roman" w:cs="Times New Roman"/>
        </w:rPr>
        <w:t xml:space="preserve">. </w:t>
      </w:r>
      <w:r w:rsidR="00282528">
        <w:rPr>
          <w:rFonts w:ascii="Times New Roman" w:hAnsi="Times New Roman" w:cs="Times New Roman"/>
        </w:rPr>
        <w:t>Qualitative evidence from the economic recession one decade later also supports the need to control for state-level economic conditions</w:t>
      </w:r>
      <w:r w:rsidR="006645EB">
        <w:rPr>
          <w:rFonts w:ascii="Times New Roman" w:hAnsi="Times New Roman" w:cs="Times New Roman"/>
        </w:rPr>
        <w:t xml:space="preserve">. </w:t>
      </w:r>
      <w:r w:rsidR="00282528">
        <w:rPr>
          <w:rFonts w:ascii="Times New Roman" w:hAnsi="Times New Roman" w:cs="Times New Roman"/>
        </w:rPr>
        <w:t>Thirty states saw increases in the number of basic assistance recipients following the beginning of the economic downturn in December 2007</w:t>
      </w:r>
      <w:r w:rsidR="00D35B6C">
        <w:rPr>
          <w:rFonts w:ascii="Times New Roman" w:hAnsi="Times New Roman" w:cs="Times New Roman"/>
        </w:rPr>
        <w:t>.</w:t>
      </w:r>
      <w:r w:rsidR="004B5655" w:rsidRPr="00E049E7">
        <w:rPr>
          <w:rStyle w:val="FootnoteReference"/>
        </w:rPr>
        <w:footnoteReference w:id="29"/>
      </w:r>
      <w:r w:rsidR="00D35B6C">
        <w:rPr>
          <w:rFonts w:ascii="Times New Roman" w:hAnsi="Times New Roman" w:cs="Times New Roman"/>
        </w:rPr>
        <w:t xml:space="preserve"> </w:t>
      </w:r>
      <w:r w:rsidR="00282528">
        <w:rPr>
          <w:rFonts w:ascii="Times New Roman" w:hAnsi="Times New Roman" w:cs="Times New Roman"/>
        </w:rPr>
        <w:t xml:space="preserve">As economic conditions </w:t>
      </w:r>
      <w:r w:rsidR="005E0818">
        <w:rPr>
          <w:rFonts w:ascii="Times New Roman" w:hAnsi="Times New Roman" w:cs="Times New Roman"/>
        </w:rPr>
        <w:t>deteriorated</w:t>
      </w:r>
      <w:r w:rsidR="00282528">
        <w:rPr>
          <w:rFonts w:ascii="Times New Roman" w:hAnsi="Times New Roman" w:cs="Times New Roman"/>
        </w:rPr>
        <w:t>, m</w:t>
      </w:r>
      <w:r w:rsidR="005E0818">
        <w:rPr>
          <w:rFonts w:ascii="Times New Roman" w:hAnsi="Times New Roman" w:cs="Times New Roman"/>
        </w:rPr>
        <w:t>ore</w:t>
      </w:r>
      <w:r w:rsidR="00282528">
        <w:rPr>
          <w:rFonts w:ascii="Times New Roman" w:hAnsi="Times New Roman" w:cs="Times New Roman"/>
        </w:rPr>
        <w:t xml:space="preserve"> low-income families </w:t>
      </w:r>
      <w:r w:rsidR="005E0818">
        <w:rPr>
          <w:rFonts w:ascii="Times New Roman" w:hAnsi="Times New Roman" w:cs="Times New Roman"/>
        </w:rPr>
        <w:t xml:space="preserve">became eligible and </w:t>
      </w:r>
      <w:r w:rsidR="00282528">
        <w:rPr>
          <w:rFonts w:ascii="Times New Roman" w:hAnsi="Times New Roman" w:cs="Times New Roman"/>
        </w:rPr>
        <w:t xml:space="preserve">sought cash assistance, </w:t>
      </w:r>
      <w:r w:rsidR="004548BF">
        <w:rPr>
          <w:rFonts w:ascii="Times New Roman" w:hAnsi="Times New Roman" w:cs="Times New Roman"/>
        </w:rPr>
        <w:t xml:space="preserve">with likely consequences for basic assistance expenditures. </w:t>
      </w:r>
    </w:p>
    <w:p w14:paraId="12702E4E" w14:textId="13CFD1A1" w:rsidR="008D20C2" w:rsidRPr="00917F40" w:rsidRDefault="00282528" w:rsidP="00A60D2D">
      <w:pPr>
        <w:spacing w:line="480" w:lineRule="auto"/>
        <w:rPr>
          <w:rFonts w:ascii="Times New Roman" w:hAnsi="Times New Roman" w:cs="Times New Roman"/>
        </w:rPr>
      </w:pPr>
      <w:r>
        <w:rPr>
          <w:rFonts w:ascii="Times New Roman" w:hAnsi="Times New Roman" w:cs="Times New Roman"/>
        </w:rPr>
        <w:tab/>
      </w:r>
      <w:r w:rsidR="005E0818">
        <w:rPr>
          <w:rFonts w:ascii="Times New Roman" w:hAnsi="Times New Roman" w:cs="Times New Roman"/>
        </w:rPr>
        <w:t>S</w:t>
      </w:r>
      <w:r w:rsidR="00690465">
        <w:rPr>
          <w:rFonts w:ascii="Times New Roman" w:hAnsi="Times New Roman" w:cs="Times New Roman"/>
        </w:rPr>
        <w:t xml:space="preserve">tates with higher unemployment rates </w:t>
      </w:r>
      <w:r w:rsidR="005E0818">
        <w:rPr>
          <w:rFonts w:ascii="Times New Roman" w:hAnsi="Times New Roman" w:cs="Times New Roman"/>
        </w:rPr>
        <w:t xml:space="preserve">can also be expected </w:t>
      </w:r>
      <w:r w:rsidR="00690465">
        <w:rPr>
          <w:rFonts w:ascii="Times New Roman" w:hAnsi="Times New Roman" w:cs="Times New Roman"/>
        </w:rPr>
        <w:t>to spend more on basic assistance</w:t>
      </w:r>
      <w:r w:rsidR="006645EB">
        <w:rPr>
          <w:rFonts w:ascii="Times New Roman" w:hAnsi="Times New Roman" w:cs="Times New Roman"/>
        </w:rPr>
        <w:t xml:space="preserve">. </w:t>
      </w:r>
      <w:r w:rsidR="005E0818" w:rsidRPr="00DE41E4">
        <w:rPr>
          <w:rFonts w:ascii="Times New Roman" w:hAnsi="Times New Roman" w:cs="Times New Roman"/>
          <w:i/>
        </w:rPr>
        <w:t>U</w:t>
      </w:r>
      <w:r w:rsidR="00466B6C" w:rsidRPr="00917F40">
        <w:rPr>
          <w:rFonts w:ascii="Times New Roman" w:hAnsi="Times New Roman" w:cs="Times New Roman"/>
          <w:i/>
        </w:rPr>
        <w:t>nemployment</w:t>
      </w:r>
      <w:r w:rsidR="005E0818">
        <w:rPr>
          <w:rFonts w:ascii="Times New Roman" w:hAnsi="Times New Roman" w:cs="Times New Roman"/>
          <w:i/>
        </w:rPr>
        <w:t xml:space="preserve"> </w:t>
      </w:r>
      <w:r w:rsidR="00DF69EC" w:rsidRPr="00917F40">
        <w:rPr>
          <w:rFonts w:ascii="Times New Roman" w:hAnsi="Times New Roman" w:cs="Times New Roman"/>
        </w:rPr>
        <w:t xml:space="preserve">measures </w:t>
      </w:r>
      <w:r w:rsidR="00A60D2D" w:rsidRPr="00917F40">
        <w:rPr>
          <w:rFonts w:ascii="Times New Roman" w:hAnsi="Times New Roman" w:cs="Times New Roman"/>
        </w:rPr>
        <w:t>a state’s annual unemployment rate among the civilian non-institutional population</w:t>
      </w:r>
      <w:r w:rsidR="006645EB">
        <w:rPr>
          <w:rFonts w:ascii="Times New Roman" w:hAnsi="Times New Roman" w:cs="Times New Roman"/>
        </w:rPr>
        <w:t xml:space="preserve">. </w:t>
      </w:r>
      <w:r w:rsidR="008D20C2">
        <w:rPr>
          <w:rFonts w:ascii="Times New Roman" w:hAnsi="Times New Roman" w:cs="Times New Roman"/>
        </w:rPr>
        <w:t xml:space="preserve">While </w:t>
      </w:r>
      <w:r w:rsidR="0068603A">
        <w:rPr>
          <w:rFonts w:ascii="Times New Roman" w:hAnsi="Times New Roman" w:cs="Times New Roman"/>
        </w:rPr>
        <w:t xml:space="preserve">the </w:t>
      </w:r>
      <w:r w:rsidR="008D20C2">
        <w:rPr>
          <w:rFonts w:ascii="Times New Roman" w:hAnsi="Times New Roman" w:cs="Times New Roman"/>
        </w:rPr>
        <w:t>unemployment</w:t>
      </w:r>
      <w:r w:rsidR="0068603A">
        <w:rPr>
          <w:rFonts w:ascii="Times New Roman" w:hAnsi="Times New Roman" w:cs="Times New Roman"/>
        </w:rPr>
        <w:t xml:space="preserve"> rate</w:t>
      </w:r>
      <w:r w:rsidR="008D20C2">
        <w:rPr>
          <w:rFonts w:ascii="Times New Roman" w:hAnsi="Times New Roman" w:cs="Times New Roman"/>
        </w:rPr>
        <w:t xml:space="preserve"> is a common metric of a state’s economic vitality</w:t>
      </w:r>
      <w:r w:rsidR="00D35B6C">
        <w:rPr>
          <w:rFonts w:ascii="Times New Roman" w:hAnsi="Times New Roman" w:cs="Times New Roman"/>
        </w:rPr>
        <w:t>,</w:t>
      </w:r>
      <w:r w:rsidR="004B5655" w:rsidRPr="00E049E7">
        <w:rPr>
          <w:rStyle w:val="FootnoteReference"/>
        </w:rPr>
        <w:footnoteReference w:id="30"/>
      </w:r>
      <w:r w:rsidR="005F2C16">
        <w:rPr>
          <w:rFonts w:ascii="Times New Roman" w:hAnsi="Times New Roman" w:cs="Times New Roman"/>
        </w:rPr>
        <w:t xml:space="preserve"> </w:t>
      </w:r>
      <w:r w:rsidR="005E0818">
        <w:rPr>
          <w:rFonts w:ascii="Times New Roman" w:hAnsi="Times New Roman" w:cs="Times New Roman"/>
        </w:rPr>
        <w:t xml:space="preserve">we </w:t>
      </w:r>
      <w:r w:rsidR="008D20C2">
        <w:rPr>
          <w:rFonts w:ascii="Times New Roman" w:hAnsi="Times New Roman" w:cs="Times New Roman"/>
        </w:rPr>
        <w:t xml:space="preserve">also include </w:t>
      </w:r>
      <w:proofErr w:type="spellStart"/>
      <w:r w:rsidR="00631526">
        <w:rPr>
          <w:rFonts w:ascii="Times New Roman" w:hAnsi="Times New Roman" w:cs="Times New Roman"/>
          <w:i/>
        </w:rPr>
        <w:t>pcpi_regional</w:t>
      </w:r>
      <w:proofErr w:type="spellEnd"/>
      <w:r w:rsidR="00631526">
        <w:rPr>
          <w:rFonts w:ascii="Times New Roman" w:hAnsi="Times New Roman" w:cs="Times New Roman"/>
          <w:i/>
        </w:rPr>
        <w:t xml:space="preserve"> </w:t>
      </w:r>
      <w:r w:rsidR="00631526">
        <w:rPr>
          <w:rFonts w:ascii="Times New Roman" w:hAnsi="Times New Roman" w:cs="Times New Roman"/>
        </w:rPr>
        <w:t xml:space="preserve">as a measure of </w:t>
      </w:r>
      <w:r w:rsidR="00295091">
        <w:rPr>
          <w:rFonts w:ascii="Times New Roman" w:hAnsi="Times New Roman" w:cs="Times New Roman"/>
        </w:rPr>
        <w:t>each</w:t>
      </w:r>
      <w:r w:rsidR="00723941" w:rsidRPr="00917F40">
        <w:rPr>
          <w:rFonts w:ascii="Times New Roman" w:hAnsi="Times New Roman" w:cs="Times New Roman"/>
        </w:rPr>
        <w:t xml:space="preserve"> state’s </w:t>
      </w:r>
      <w:r w:rsidR="009C59C8">
        <w:rPr>
          <w:rFonts w:ascii="Times New Roman" w:hAnsi="Times New Roman" w:cs="Times New Roman"/>
        </w:rPr>
        <w:t>real</w:t>
      </w:r>
      <w:r w:rsidR="00723941" w:rsidRPr="00917F40">
        <w:rPr>
          <w:rFonts w:ascii="Times New Roman" w:hAnsi="Times New Roman" w:cs="Times New Roman"/>
        </w:rPr>
        <w:t xml:space="preserve"> per capita personal income </w:t>
      </w:r>
      <w:r w:rsidR="009C59C8">
        <w:rPr>
          <w:rFonts w:ascii="Times New Roman" w:hAnsi="Times New Roman" w:cs="Times New Roman"/>
        </w:rPr>
        <w:t xml:space="preserve">in thousands of 2013 dollars </w:t>
      </w:r>
      <w:r w:rsidR="00723941" w:rsidRPr="00917F40">
        <w:rPr>
          <w:rFonts w:ascii="Times New Roman" w:hAnsi="Times New Roman" w:cs="Times New Roman"/>
        </w:rPr>
        <w:t xml:space="preserve">controlling for </w:t>
      </w:r>
      <w:r w:rsidR="009C59C8">
        <w:rPr>
          <w:rFonts w:ascii="Times New Roman" w:hAnsi="Times New Roman" w:cs="Times New Roman"/>
        </w:rPr>
        <w:t xml:space="preserve">regional </w:t>
      </w:r>
      <w:r w:rsidR="00690465">
        <w:rPr>
          <w:rFonts w:ascii="Times New Roman" w:hAnsi="Times New Roman" w:cs="Times New Roman"/>
        </w:rPr>
        <w:t>variation</w:t>
      </w:r>
      <w:r w:rsidR="00CC5653">
        <w:rPr>
          <w:rFonts w:ascii="Times New Roman" w:hAnsi="Times New Roman" w:cs="Times New Roman"/>
        </w:rPr>
        <w:t>s</w:t>
      </w:r>
      <w:r w:rsidR="00690465">
        <w:rPr>
          <w:rFonts w:ascii="Times New Roman" w:hAnsi="Times New Roman" w:cs="Times New Roman"/>
        </w:rPr>
        <w:t xml:space="preserve"> in purchasing power</w:t>
      </w:r>
      <w:r w:rsidR="006645EB">
        <w:rPr>
          <w:rFonts w:ascii="Times New Roman" w:hAnsi="Times New Roman" w:cs="Times New Roman"/>
        </w:rPr>
        <w:t xml:space="preserve">. </w:t>
      </w:r>
      <w:r w:rsidR="005E0818" w:rsidRPr="00860CD2">
        <w:rPr>
          <w:rFonts w:ascii="Times New Roman" w:hAnsi="Times New Roman" w:cs="Times New Roman"/>
        </w:rPr>
        <w:t>P</w:t>
      </w:r>
      <w:r w:rsidR="00295091" w:rsidRPr="00860CD2">
        <w:rPr>
          <w:rFonts w:ascii="Times New Roman" w:hAnsi="Times New Roman" w:cs="Times New Roman"/>
        </w:rPr>
        <w:t>er capita income</w:t>
      </w:r>
      <w:r w:rsidR="0068603A">
        <w:rPr>
          <w:rFonts w:ascii="Times New Roman" w:hAnsi="Times New Roman" w:cs="Times New Roman"/>
          <w:i/>
        </w:rPr>
        <w:t xml:space="preserve"> </w:t>
      </w:r>
      <w:r w:rsidR="005E0818">
        <w:rPr>
          <w:rFonts w:ascii="Times New Roman" w:hAnsi="Times New Roman" w:cs="Times New Roman"/>
        </w:rPr>
        <w:t xml:space="preserve">is expected </w:t>
      </w:r>
      <w:r w:rsidR="0068603A">
        <w:rPr>
          <w:rFonts w:ascii="Times New Roman" w:hAnsi="Times New Roman" w:cs="Times New Roman"/>
        </w:rPr>
        <w:t>to be inversely related to states’ basic assistance spending</w:t>
      </w:r>
      <w:r w:rsidR="006645EB">
        <w:rPr>
          <w:rFonts w:ascii="Times New Roman" w:hAnsi="Times New Roman" w:cs="Times New Roman"/>
        </w:rPr>
        <w:t xml:space="preserve">. </w:t>
      </w:r>
      <w:r w:rsidR="0068603A">
        <w:rPr>
          <w:rFonts w:ascii="Times New Roman" w:hAnsi="Times New Roman" w:cs="Times New Roman"/>
        </w:rPr>
        <w:t>U</w:t>
      </w:r>
      <w:r w:rsidR="008D20C2">
        <w:rPr>
          <w:rFonts w:ascii="Times New Roman" w:hAnsi="Times New Roman" w:cs="Times New Roman"/>
        </w:rPr>
        <w:t>nemployment rates and incomes are li</w:t>
      </w:r>
      <w:r w:rsidR="0068603A">
        <w:rPr>
          <w:rFonts w:ascii="Times New Roman" w:hAnsi="Times New Roman" w:cs="Times New Roman"/>
        </w:rPr>
        <w:t>kely to be strongly and inversely correlated, but for the population who receives TANF, they may not move in tandem</w:t>
      </w:r>
      <w:r w:rsidR="006645EB">
        <w:rPr>
          <w:rFonts w:ascii="Times New Roman" w:hAnsi="Times New Roman" w:cs="Times New Roman"/>
        </w:rPr>
        <w:t xml:space="preserve">. </w:t>
      </w:r>
      <w:r w:rsidR="0068603A">
        <w:rPr>
          <w:rFonts w:ascii="Times New Roman" w:hAnsi="Times New Roman" w:cs="Times New Roman"/>
        </w:rPr>
        <w:t>Moving from w</w:t>
      </w:r>
      <w:r w:rsidR="00CD246A">
        <w:rPr>
          <w:rFonts w:ascii="Times New Roman" w:hAnsi="Times New Roman" w:cs="Times New Roman"/>
        </w:rPr>
        <w:t xml:space="preserve">elfare to work increases earnings but may decrease assistance benefits. </w:t>
      </w:r>
      <w:r w:rsidR="0068603A">
        <w:rPr>
          <w:rFonts w:ascii="Times New Roman" w:hAnsi="Times New Roman" w:cs="Times New Roman"/>
        </w:rPr>
        <w:t xml:space="preserve">As such, controlling for states’ unemployment rates alone may </w:t>
      </w:r>
      <w:r w:rsidR="00295091">
        <w:rPr>
          <w:rFonts w:ascii="Times New Roman" w:hAnsi="Times New Roman" w:cs="Times New Roman"/>
        </w:rPr>
        <w:t xml:space="preserve">not </w:t>
      </w:r>
      <w:r w:rsidR="004548BF">
        <w:rPr>
          <w:rFonts w:ascii="Times New Roman" w:hAnsi="Times New Roman" w:cs="Times New Roman"/>
        </w:rPr>
        <w:t>adequately control for</w:t>
      </w:r>
      <w:r w:rsidR="0068603A">
        <w:rPr>
          <w:rFonts w:ascii="Times New Roman" w:hAnsi="Times New Roman" w:cs="Times New Roman"/>
        </w:rPr>
        <w:t xml:space="preserve"> states’ economic conditions, especially as they pertain to the low-income families most likely to receive basic assistance. </w:t>
      </w:r>
    </w:p>
    <w:p w14:paraId="21D450A2" w14:textId="0FE56026" w:rsidR="0001522A" w:rsidRDefault="009564B4" w:rsidP="000D5896">
      <w:pPr>
        <w:spacing w:line="480" w:lineRule="auto"/>
        <w:ind w:firstLine="720"/>
        <w:rPr>
          <w:rFonts w:ascii="Times New Roman" w:hAnsi="Times New Roman" w:cs="Times New Roman"/>
        </w:rPr>
      </w:pPr>
      <w:r>
        <w:rPr>
          <w:rFonts w:ascii="Times New Roman" w:hAnsi="Times New Roman" w:cs="Times New Roman"/>
        </w:rPr>
        <w:t>I</w:t>
      </w:r>
      <w:r w:rsidR="00051269">
        <w:rPr>
          <w:rFonts w:ascii="Times New Roman" w:hAnsi="Times New Roman" w:cs="Times New Roman"/>
        </w:rPr>
        <w:t xml:space="preserve">n addition to the </w:t>
      </w:r>
      <w:r w:rsidR="00CF285C">
        <w:rPr>
          <w:rFonts w:ascii="Times New Roman" w:hAnsi="Times New Roman" w:cs="Times New Roman"/>
        </w:rPr>
        <w:t xml:space="preserve">hypothesized </w:t>
      </w:r>
      <w:r w:rsidR="00051269">
        <w:rPr>
          <w:rFonts w:ascii="Times New Roman" w:hAnsi="Times New Roman" w:cs="Times New Roman"/>
        </w:rPr>
        <w:t>relationship</w:t>
      </w:r>
      <w:r w:rsidR="004548BF">
        <w:rPr>
          <w:rFonts w:ascii="Times New Roman" w:hAnsi="Times New Roman" w:cs="Times New Roman"/>
        </w:rPr>
        <w:t>s</w:t>
      </w:r>
      <w:r w:rsidR="00051269">
        <w:rPr>
          <w:rFonts w:ascii="Times New Roman" w:hAnsi="Times New Roman" w:cs="Times New Roman"/>
        </w:rPr>
        <w:t xml:space="preserve"> between </w:t>
      </w:r>
      <w:r w:rsidR="004548BF">
        <w:rPr>
          <w:rFonts w:ascii="Times New Roman" w:hAnsi="Times New Roman" w:cs="Times New Roman"/>
          <w:i/>
        </w:rPr>
        <w:t xml:space="preserve">unemployment </w:t>
      </w:r>
      <w:r w:rsidR="004548BF">
        <w:rPr>
          <w:rFonts w:ascii="Times New Roman" w:hAnsi="Times New Roman" w:cs="Times New Roman"/>
        </w:rPr>
        <w:t xml:space="preserve">and </w:t>
      </w:r>
      <w:r w:rsidR="00295091">
        <w:rPr>
          <w:rFonts w:ascii="Times New Roman" w:hAnsi="Times New Roman" w:cs="Times New Roman"/>
        </w:rPr>
        <w:t>per capita income</w:t>
      </w:r>
      <w:r w:rsidR="00051269">
        <w:rPr>
          <w:rFonts w:ascii="Times New Roman" w:hAnsi="Times New Roman" w:cs="Times New Roman"/>
        </w:rPr>
        <w:t xml:space="preserve"> </w:t>
      </w:r>
      <w:r w:rsidR="00CC5653">
        <w:rPr>
          <w:rFonts w:ascii="Times New Roman" w:hAnsi="Times New Roman" w:cs="Times New Roman"/>
        </w:rPr>
        <w:t xml:space="preserve">and </w:t>
      </w:r>
      <w:r w:rsidR="00051269">
        <w:rPr>
          <w:rFonts w:ascii="Times New Roman" w:hAnsi="Times New Roman" w:cs="Times New Roman"/>
        </w:rPr>
        <w:t>basic assistance spending, economic conditions</w:t>
      </w:r>
      <w:r w:rsidR="006E04A3">
        <w:rPr>
          <w:rFonts w:ascii="Times New Roman" w:hAnsi="Times New Roman" w:cs="Times New Roman"/>
        </w:rPr>
        <w:t xml:space="preserve"> </w:t>
      </w:r>
      <w:r w:rsidR="005E0818">
        <w:rPr>
          <w:rFonts w:ascii="Times New Roman" w:hAnsi="Times New Roman" w:cs="Times New Roman"/>
        </w:rPr>
        <w:t xml:space="preserve">may also </w:t>
      </w:r>
      <w:r w:rsidR="00C44DB0">
        <w:rPr>
          <w:rFonts w:ascii="Times New Roman" w:hAnsi="Times New Roman" w:cs="Times New Roman"/>
        </w:rPr>
        <w:t>affect TANF spending by exerting fiscal pressures</w:t>
      </w:r>
      <w:r w:rsidR="00560C96">
        <w:rPr>
          <w:rFonts w:ascii="Times New Roman" w:hAnsi="Times New Roman" w:cs="Times New Roman"/>
        </w:rPr>
        <w:t xml:space="preserve"> on states</w:t>
      </w:r>
      <w:r w:rsidR="006645EB">
        <w:rPr>
          <w:rFonts w:ascii="Times New Roman" w:hAnsi="Times New Roman" w:cs="Times New Roman"/>
        </w:rPr>
        <w:t xml:space="preserve">. </w:t>
      </w:r>
      <w:r w:rsidR="006720FB">
        <w:rPr>
          <w:rFonts w:ascii="Times New Roman" w:hAnsi="Times New Roman" w:cs="Times New Roman"/>
        </w:rPr>
        <w:t xml:space="preserve">In their </w:t>
      </w:r>
      <w:r w:rsidR="00551510">
        <w:rPr>
          <w:rFonts w:ascii="Times New Roman" w:hAnsi="Times New Roman" w:cs="Times New Roman"/>
        </w:rPr>
        <w:t>study</w:t>
      </w:r>
      <w:r w:rsidR="00A14B6A">
        <w:rPr>
          <w:rFonts w:ascii="Times New Roman" w:hAnsi="Times New Roman" w:cs="Times New Roman"/>
        </w:rPr>
        <w:t xml:space="preserve"> </w:t>
      </w:r>
      <w:r w:rsidR="006720FB">
        <w:rPr>
          <w:rFonts w:ascii="Times New Roman" w:hAnsi="Times New Roman" w:cs="Times New Roman"/>
        </w:rPr>
        <w:t xml:space="preserve">of TANF programs in California, Washington, </w:t>
      </w:r>
      <w:r w:rsidR="006720FB">
        <w:rPr>
          <w:rFonts w:ascii="Times New Roman" w:hAnsi="Times New Roman" w:cs="Times New Roman"/>
        </w:rPr>
        <w:lastRenderedPageBreak/>
        <w:t>Michigan, Florida, and Texas, Hahn et. al (2012) note how budget deficits following the Great Recession forced many states to reshape TANF spending</w:t>
      </w:r>
      <w:r w:rsidR="006645EB">
        <w:rPr>
          <w:rFonts w:ascii="Times New Roman" w:hAnsi="Times New Roman" w:cs="Times New Roman"/>
        </w:rPr>
        <w:t xml:space="preserve">. </w:t>
      </w:r>
      <w:r w:rsidR="0086349E">
        <w:rPr>
          <w:rFonts w:ascii="Times New Roman" w:hAnsi="Times New Roman" w:cs="Times New Roman"/>
        </w:rPr>
        <w:t>TANF’s broad spending discretion allows states</w:t>
      </w:r>
      <w:r w:rsidR="007E700A">
        <w:rPr>
          <w:rFonts w:ascii="Times New Roman" w:hAnsi="Times New Roman" w:cs="Times New Roman"/>
        </w:rPr>
        <w:t xml:space="preserve"> to shift TANF funds away from basic assistance toward other policy areas previously funded by non-TANF dollars, </w:t>
      </w:r>
      <w:r w:rsidR="0001522A">
        <w:rPr>
          <w:rFonts w:ascii="Times New Roman" w:hAnsi="Times New Roman" w:cs="Times New Roman"/>
        </w:rPr>
        <w:t>allowing</w:t>
      </w:r>
      <w:r w:rsidR="007E700A">
        <w:rPr>
          <w:rFonts w:ascii="Times New Roman" w:hAnsi="Times New Roman" w:cs="Times New Roman"/>
        </w:rPr>
        <w:t xml:space="preserve"> the latter to be used elsewhere. California, for instance,</w:t>
      </w:r>
      <w:r w:rsidR="003E15A4">
        <w:rPr>
          <w:rFonts w:ascii="Times New Roman" w:hAnsi="Times New Roman" w:cs="Times New Roman"/>
        </w:rPr>
        <w:t xml:space="preserve"> reduced basic assistance benefits by 8% in 2011 alongside other reductions in job training and child care funding, freeing $800 million in MOE expenditures for higher education programs.</w:t>
      </w:r>
      <w:r w:rsidR="004B5655" w:rsidRPr="00E049E7">
        <w:rPr>
          <w:rStyle w:val="FootnoteReference"/>
        </w:rPr>
        <w:footnoteReference w:id="31"/>
      </w:r>
      <w:r w:rsidR="003E15A4">
        <w:rPr>
          <w:rFonts w:ascii="Times New Roman" w:hAnsi="Times New Roman" w:cs="Times New Roman"/>
        </w:rPr>
        <w:t xml:space="preserve"> </w:t>
      </w:r>
      <w:r w:rsidR="0001522A">
        <w:rPr>
          <w:rFonts w:ascii="Times New Roman" w:hAnsi="Times New Roman" w:cs="Times New Roman"/>
        </w:rPr>
        <w:t>Hahn et. al (2012) find evidence of a similar shifts in Michigan and Washington</w:t>
      </w:r>
      <w:r w:rsidR="006645EB">
        <w:rPr>
          <w:rFonts w:ascii="Times New Roman" w:hAnsi="Times New Roman" w:cs="Times New Roman"/>
        </w:rPr>
        <w:t xml:space="preserve">. </w:t>
      </w:r>
      <w:r w:rsidR="0086349E">
        <w:rPr>
          <w:rFonts w:ascii="Times New Roman" w:hAnsi="Times New Roman" w:cs="Times New Roman"/>
        </w:rPr>
        <w:t>In all cases, the authors found that states were utilizing TANF’s broadly-defined goals to fund programs obliquely related to TANF with TANF dollars</w:t>
      </w:r>
      <w:r w:rsidR="005E0818">
        <w:rPr>
          <w:rFonts w:ascii="Times New Roman" w:hAnsi="Times New Roman" w:cs="Times New Roman"/>
        </w:rPr>
        <w:t xml:space="preserve"> in response to fiscal pressures</w:t>
      </w:r>
      <w:r w:rsidR="006645EB">
        <w:rPr>
          <w:rFonts w:ascii="Times New Roman" w:hAnsi="Times New Roman" w:cs="Times New Roman"/>
        </w:rPr>
        <w:t xml:space="preserve">. </w:t>
      </w:r>
      <w:r w:rsidR="0086349E">
        <w:rPr>
          <w:rFonts w:ascii="Times New Roman" w:hAnsi="Times New Roman" w:cs="Times New Roman"/>
        </w:rPr>
        <w:t xml:space="preserve">As an advocate for low-income families put it when discussing the policy areas being funded by TANF, </w:t>
      </w:r>
      <w:r w:rsidR="007E700A">
        <w:rPr>
          <w:rFonts w:ascii="Times New Roman" w:hAnsi="Times New Roman" w:cs="Times New Roman"/>
        </w:rPr>
        <w:t>“no one is pretending that it is for a TANF purpose</w:t>
      </w:r>
      <w:r w:rsidR="0086349E">
        <w:rPr>
          <w:rFonts w:ascii="Times New Roman" w:hAnsi="Times New Roman" w:cs="Times New Roman"/>
        </w:rPr>
        <w:t>.</w:t>
      </w:r>
      <w:r w:rsidR="007E700A">
        <w:rPr>
          <w:rFonts w:ascii="Times New Roman" w:hAnsi="Times New Roman" w:cs="Times New Roman"/>
        </w:rPr>
        <w:t>”</w:t>
      </w:r>
      <w:r w:rsidR="004B5655" w:rsidRPr="00E049E7">
        <w:rPr>
          <w:rStyle w:val="FootnoteReference"/>
        </w:rPr>
        <w:footnoteReference w:id="32"/>
      </w:r>
      <w:r w:rsidR="0086349E">
        <w:rPr>
          <w:rFonts w:ascii="Times New Roman" w:hAnsi="Times New Roman" w:cs="Times New Roman"/>
        </w:rPr>
        <w:t xml:space="preserve"> </w:t>
      </w:r>
    </w:p>
    <w:p w14:paraId="7995F508" w14:textId="26C085EF" w:rsidR="00023235" w:rsidRDefault="00CE62CC">
      <w:pPr>
        <w:spacing w:line="480" w:lineRule="auto"/>
        <w:rPr>
          <w:rFonts w:ascii="Times New Roman" w:hAnsi="Times New Roman" w:cs="Times New Roman"/>
        </w:rPr>
      </w:pPr>
      <w:r>
        <w:rPr>
          <w:rFonts w:ascii="Times New Roman" w:hAnsi="Times New Roman" w:cs="Times New Roman"/>
        </w:rPr>
        <w:tab/>
      </w:r>
      <w:proofErr w:type="spellStart"/>
      <w:r w:rsidR="00551510">
        <w:rPr>
          <w:rFonts w:ascii="Times New Roman" w:hAnsi="Times New Roman" w:cs="Times New Roman"/>
          <w:i/>
        </w:rPr>
        <w:t>F</w:t>
      </w:r>
      <w:r w:rsidR="00551510" w:rsidRPr="00917F40">
        <w:rPr>
          <w:rFonts w:ascii="Times New Roman" w:hAnsi="Times New Roman" w:cs="Times New Roman"/>
          <w:i/>
        </w:rPr>
        <w:t>iscal_stability</w:t>
      </w:r>
      <w:proofErr w:type="spellEnd"/>
      <w:r w:rsidR="00551510" w:rsidRPr="00917F40">
        <w:rPr>
          <w:rFonts w:ascii="Times New Roman" w:hAnsi="Times New Roman" w:cs="Times New Roman"/>
        </w:rPr>
        <w:t xml:space="preserve"> measures a state’s ending annual fiscal balance and budget stabilization fund (i.e., “rainy day fund”) as a percentage of its annual expenditures</w:t>
      </w:r>
      <w:r w:rsidR="00551510">
        <w:rPr>
          <w:rFonts w:ascii="Times New Roman" w:hAnsi="Times New Roman" w:cs="Times New Roman"/>
        </w:rPr>
        <w:t>.</w:t>
      </w:r>
      <w:r w:rsidR="00551510" w:rsidRPr="00E049E7">
        <w:rPr>
          <w:rStyle w:val="FootnoteReference"/>
        </w:rPr>
        <w:footnoteReference w:id="33"/>
      </w:r>
      <w:r w:rsidR="00551510">
        <w:rPr>
          <w:rFonts w:ascii="Times New Roman" w:hAnsi="Times New Roman" w:cs="Times New Roman"/>
        </w:rPr>
        <w:t xml:space="preserve"> </w:t>
      </w:r>
      <w:r w:rsidR="00AF4E6F">
        <w:rPr>
          <w:rFonts w:ascii="Times New Roman" w:hAnsi="Times New Roman" w:cs="Times New Roman"/>
        </w:rPr>
        <w:t>The</w:t>
      </w:r>
      <w:r>
        <w:rPr>
          <w:rFonts w:ascii="Times New Roman" w:hAnsi="Times New Roman" w:cs="Times New Roman"/>
        </w:rPr>
        <w:t xml:space="preserve"> hypothesized effect of </w:t>
      </w:r>
      <w:proofErr w:type="spellStart"/>
      <w:r w:rsidR="00023235">
        <w:rPr>
          <w:rFonts w:ascii="Times New Roman" w:hAnsi="Times New Roman" w:cs="Times New Roman"/>
          <w:i/>
        </w:rPr>
        <w:t>fiscal_stability</w:t>
      </w:r>
      <w:proofErr w:type="spellEnd"/>
      <w:r>
        <w:rPr>
          <w:rFonts w:ascii="Times New Roman" w:hAnsi="Times New Roman" w:cs="Times New Roman"/>
        </w:rPr>
        <w:t xml:space="preserve"> on basic assistance spending is </w:t>
      </w:r>
      <w:r w:rsidR="00AF4E6F">
        <w:rPr>
          <w:rFonts w:ascii="Times New Roman" w:hAnsi="Times New Roman" w:cs="Times New Roman"/>
        </w:rPr>
        <w:t xml:space="preserve">the opposite of the other economic variables included in the model, </w:t>
      </w:r>
      <w:r w:rsidR="00AF4E6F">
        <w:rPr>
          <w:rFonts w:ascii="Times New Roman" w:hAnsi="Times New Roman" w:cs="Times New Roman"/>
          <w:i/>
        </w:rPr>
        <w:t xml:space="preserve">unemployment </w:t>
      </w:r>
      <w:r w:rsidR="00AF4E6F">
        <w:rPr>
          <w:rFonts w:ascii="Times New Roman" w:hAnsi="Times New Roman" w:cs="Times New Roman"/>
        </w:rPr>
        <w:t xml:space="preserve">and </w:t>
      </w:r>
      <w:proofErr w:type="spellStart"/>
      <w:r w:rsidR="00AF4E6F">
        <w:rPr>
          <w:rFonts w:ascii="Times New Roman" w:hAnsi="Times New Roman" w:cs="Times New Roman"/>
          <w:i/>
        </w:rPr>
        <w:t>pcpi_regional</w:t>
      </w:r>
      <w:proofErr w:type="spellEnd"/>
      <w:r w:rsidR="006645EB">
        <w:rPr>
          <w:rFonts w:ascii="Times New Roman" w:hAnsi="Times New Roman" w:cs="Times New Roman"/>
        </w:rPr>
        <w:t xml:space="preserve">. </w:t>
      </w:r>
      <w:r w:rsidR="00AF4E6F">
        <w:rPr>
          <w:rFonts w:ascii="Times New Roman" w:hAnsi="Times New Roman" w:cs="Times New Roman"/>
        </w:rPr>
        <w:t>As economic conditions worsen</w:t>
      </w:r>
      <w:r w:rsidR="00A14B6A">
        <w:rPr>
          <w:rFonts w:ascii="Times New Roman" w:hAnsi="Times New Roman" w:cs="Times New Roman"/>
        </w:rPr>
        <w:t>ed</w:t>
      </w:r>
      <w:r w:rsidR="00AF4E6F">
        <w:rPr>
          <w:rFonts w:ascii="Times New Roman" w:hAnsi="Times New Roman" w:cs="Times New Roman"/>
        </w:rPr>
        <w:t>, states experience</w:t>
      </w:r>
      <w:r w:rsidR="00A14B6A">
        <w:rPr>
          <w:rFonts w:ascii="Times New Roman" w:hAnsi="Times New Roman" w:cs="Times New Roman"/>
        </w:rPr>
        <w:t>d</w:t>
      </w:r>
      <w:r w:rsidR="00AF4E6F">
        <w:rPr>
          <w:rFonts w:ascii="Times New Roman" w:hAnsi="Times New Roman" w:cs="Times New Roman"/>
        </w:rPr>
        <w:t xml:space="preserve"> contradictory pressures. On the one hand, fewer jobs and lower incomes </w:t>
      </w:r>
      <w:r w:rsidR="00A14B6A">
        <w:rPr>
          <w:rFonts w:ascii="Times New Roman" w:hAnsi="Times New Roman" w:cs="Times New Roman"/>
        </w:rPr>
        <w:t xml:space="preserve">might have </w:t>
      </w:r>
      <w:r w:rsidR="004C7F92">
        <w:rPr>
          <w:rFonts w:ascii="Times New Roman" w:hAnsi="Times New Roman" w:cs="Times New Roman"/>
        </w:rPr>
        <w:t>le</w:t>
      </w:r>
      <w:r w:rsidR="00AF4E6F">
        <w:rPr>
          <w:rFonts w:ascii="Times New Roman" w:hAnsi="Times New Roman" w:cs="Times New Roman"/>
        </w:rPr>
        <w:t>d states to increase basic assistance spending in order to support their residents</w:t>
      </w:r>
      <w:r w:rsidR="006645EB">
        <w:rPr>
          <w:rFonts w:ascii="Times New Roman" w:hAnsi="Times New Roman" w:cs="Times New Roman"/>
        </w:rPr>
        <w:t xml:space="preserve">. </w:t>
      </w:r>
      <w:r w:rsidR="00AF4E6F">
        <w:rPr>
          <w:rFonts w:ascii="Times New Roman" w:hAnsi="Times New Roman" w:cs="Times New Roman"/>
        </w:rPr>
        <w:t xml:space="preserve">At the same time, worsening economic conditions reduce state revenues and </w:t>
      </w:r>
      <w:r w:rsidR="00A14B6A">
        <w:rPr>
          <w:rFonts w:ascii="Times New Roman" w:hAnsi="Times New Roman" w:cs="Times New Roman"/>
        </w:rPr>
        <w:t>strain budgets</w:t>
      </w:r>
      <w:r w:rsidR="00854E22">
        <w:rPr>
          <w:rFonts w:ascii="Times New Roman" w:hAnsi="Times New Roman" w:cs="Times New Roman"/>
        </w:rPr>
        <w:t>, leading to less basic assistance spending as TANF spending is reallocated to free non-TANF funds for other uses</w:t>
      </w:r>
      <w:r w:rsidR="006645EB">
        <w:rPr>
          <w:rFonts w:ascii="Times New Roman" w:hAnsi="Times New Roman" w:cs="Times New Roman"/>
        </w:rPr>
        <w:t xml:space="preserve">. </w:t>
      </w:r>
      <w:r w:rsidR="00023235">
        <w:rPr>
          <w:rFonts w:ascii="Times New Roman" w:hAnsi="Times New Roman" w:cs="Times New Roman"/>
        </w:rPr>
        <w:t xml:space="preserve"> </w:t>
      </w:r>
    </w:p>
    <w:p w14:paraId="0CA6DE45" w14:textId="2C87CBB4" w:rsidR="00A60D2D" w:rsidRPr="00917F40" w:rsidRDefault="00A14B6A" w:rsidP="00A60D2D">
      <w:pPr>
        <w:spacing w:line="480" w:lineRule="auto"/>
        <w:rPr>
          <w:rFonts w:ascii="Times New Roman" w:hAnsi="Times New Roman" w:cs="Times New Roman"/>
          <w:i/>
          <w:u w:val="single"/>
        </w:rPr>
      </w:pPr>
      <w:r>
        <w:rPr>
          <w:rFonts w:ascii="Times New Roman" w:hAnsi="Times New Roman" w:cs="Times New Roman"/>
          <w:i/>
          <w:u w:val="single"/>
        </w:rPr>
        <w:lastRenderedPageBreak/>
        <w:t>Programmatic</w:t>
      </w:r>
      <w:r w:rsidR="00A60D2D" w:rsidRPr="00917F40">
        <w:rPr>
          <w:rFonts w:ascii="Times New Roman" w:hAnsi="Times New Roman" w:cs="Times New Roman"/>
          <w:i/>
          <w:u w:val="single"/>
        </w:rPr>
        <w:t xml:space="preserve"> Factors</w:t>
      </w:r>
    </w:p>
    <w:p w14:paraId="0FDAA0FD" w14:textId="0F519209" w:rsidR="00B17B9D" w:rsidRDefault="00A60D2D" w:rsidP="008E6C91">
      <w:pPr>
        <w:spacing w:line="480" w:lineRule="auto"/>
        <w:ind w:firstLine="720"/>
        <w:rPr>
          <w:rFonts w:ascii="Times New Roman" w:hAnsi="Times New Roman" w:cs="Times New Roman"/>
        </w:rPr>
      </w:pPr>
      <w:r w:rsidRPr="00917F40">
        <w:rPr>
          <w:rFonts w:ascii="Times New Roman" w:hAnsi="Times New Roman" w:cs="Times New Roman"/>
        </w:rPr>
        <w:t>Finally,</w:t>
      </w:r>
      <w:r w:rsidR="00A55D1D">
        <w:rPr>
          <w:rFonts w:ascii="Times New Roman" w:hAnsi="Times New Roman" w:cs="Times New Roman"/>
        </w:rPr>
        <w:t xml:space="preserve"> </w:t>
      </w:r>
      <w:r w:rsidRPr="00917F40">
        <w:rPr>
          <w:rFonts w:ascii="Times New Roman" w:hAnsi="Times New Roman" w:cs="Times New Roman"/>
        </w:rPr>
        <w:t xml:space="preserve">TANF-specific factors </w:t>
      </w:r>
      <w:r w:rsidR="00A14B6A">
        <w:rPr>
          <w:rFonts w:ascii="Times New Roman" w:hAnsi="Times New Roman" w:cs="Times New Roman"/>
        </w:rPr>
        <w:t xml:space="preserve">are expected to </w:t>
      </w:r>
      <w:r w:rsidRPr="00917F40">
        <w:rPr>
          <w:rFonts w:ascii="Times New Roman" w:hAnsi="Times New Roman" w:cs="Times New Roman"/>
        </w:rPr>
        <w:t>correlate with states’ basic assistance expenditures</w:t>
      </w:r>
      <w:r w:rsidR="006645EB">
        <w:rPr>
          <w:rFonts w:ascii="Times New Roman" w:hAnsi="Times New Roman" w:cs="Times New Roman"/>
        </w:rPr>
        <w:t xml:space="preserve">. </w:t>
      </w:r>
      <w:r w:rsidR="00114F76" w:rsidRPr="00917F40">
        <w:rPr>
          <w:rFonts w:ascii="Times New Roman" w:hAnsi="Times New Roman" w:cs="Times New Roman"/>
        </w:rPr>
        <w:t xml:space="preserve">Since the passage of the PRWORA in 1996, as </w:t>
      </w:r>
      <w:r w:rsidR="008E6C91">
        <w:rPr>
          <w:rFonts w:ascii="Times New Roman" w:hAnsi="Times New Roman" w:cs="Times New Roman"/>
        </w:rPr>
        <w:t>already discussed above,</w:t>
      </w:r>
      <w:r w:rsidR="00114F76" w:rsidRPr="00917F40">
        <w:rPr>
          <w:rFonts w:ascii="Times New Roman" w:hAnsi="Times New Roman" w:cs="Times New Roman"/>
        </w:rPr>
        <w:t xml:space="preserve"> the number of individuals receiving TANF </w:t>
      </w:r>
      <w:r w:rsidR="00A14B6A">
        <w:rPr>
          <w:rFonts w:ascii="Times New Roman" w:hAnsi="Times New Roman" w:cs="Times New Roman"/>
        </w:rPr>
        <w:t xml:space="preserve">nationally </w:t>
      </w:r>
      <w:r w:rsidR="00114F76" w:rsidRPr="00917F40">
        <w:rPr>
          <w:rFonts w:ascii="Times New Roman" w:hAnsi="Times New Roman" w:cs="Times New Roman"/>
        </w:rPr>
        <w:t xml:space="preserve">has declined dramatically, with only a </w:t>
      </w:r>
      <w:r w:rsidR="00295091">
        <w:rPr>
          <w:rFonts w:ascii="Times New Roman" w:hAnsi="Times New Roman" w:cs="Times New Roman"/>
        </w:rPr>
        <w:t xml:space="preserve">comparatively </w:t>
      </w:r>
      <w:r w:rsidR="00114F76" w:rsidRPr="00917F40">
        <w:rPr>
          <w:rFonts w:ascii="Times New Roman" w:hAnsi="Times New Roman" w:cs="Times New Roman"/>
        </w:rPr>
        <w:t xml:space="preserve">small increase following the 2008 financial crisis and </w:t>
      </w:r>
      <w:r w:rsidR="00A14B6A">
        <w:rPr>
          <w:rFonts w:ascii="Times New Roman" w:hAnsi="Times New Roman" w:cs="Times New Roman"/>
        </w:rPr>
        <w:t>the Great R</w:t>
      </w:r>
      <w:r w:rsidR="00114F76" w:rsidRPr="00917F40">
        <w:rPr>
          <w:rFonts w:ascii="Times New Roman" w:hAnsi="Times New Roman" w:cs="Times New Roman"/>
        </w:rPr>
        <w:t>ecession.</w:t>
      </w:r>
      <w:r w:rsidR="00994DA7">
        <w:rPr>
          <w:rFonts w:ascii="Times New Roman" w:hAnsi="Times New Roman" w:cs="Times New Roman"/>
        </w:rPr>
        <w:t xml:space="preserve"> </w:t>
      </w:r>
    </w:p>
    <w:p w14:paraId="5997DF4C" w14:textId="4A756B3D" w:rsidR="00A60D2D" w:rsidRPr="00917F40" w:rsidRDefault="00994DA7" w:rsidP="004A4888">
      <w:pPr>
        <w:spacing w:line="480" w:lineRule="auto"/>
        <w:ind w:firstLine="720"/>
        <w:rPr>
          <w:rFonts w:ascii="Times New Roman" w:hAnsi="Times New Roman" w:cs="Times New Roman"/>
        </w:rPr>
      </w:pPr>
      <w:r>
        <w:rPr>
          <w:rFonts w:ascii="Times New Roman" w:hAnsi="Times New Roman" w:cs="Times New Roman"/>
        </w:rPr>
        <w:t>While caseload changes are in part</w:t>
      </w:r>
      <w:r w:rsidR="004C7F92">
        <w:rPr>
          <w:rFonts w:ascii="Times New Roman" w:hAnsi="Times New Roman" w:cs="Times New Roman"/>
        </w:rPr>
        <w:t xml:space="preserve"> </w:t>
      </w:r>
      <w:r>
        <w:rPr>
          <w:rFonts w:ascii="Times New Roman" w:hAnsi="Times New Roman" w:cs="Times New Roman"/>
        </w:rPr>
        <w:t xml:space="preserve">a function of economic conditions, they cannot be fully </w:t>
      </w:r>
      <w:r w:rsidR="00FC1058">
        <w:rPr>
          <w:rFonts w:ascii="Times New Roman" w:hAnsi="Times New Roman" w:cs="Times New Roman"/>
        </w:rPr>
        <w:t>accounted for by economic explana</w:t>
      </w:r>
      <w:r w:rsidR="00B17B9D">
        <w:rPr>
          <w:rFonts w:ascii="Times New Roman" w:hAnsi="Times New Roman" w:cs="Times New Roman"/>
        </w:rPr>
        <w:t>tions</w:t>
      </w:r>
      <w:r w:rsidR="00D35B6C">
        <w:rPr>
          <w:rFonts w:ascii="Times New Roman" w:hAnsi="Times New Roman" w:cs="Times New Roman"/>
        </w:rPr>
        <w:t>.</w:t>
      </w:r>
      <w:r w:rsidR="004B5655" w:rsidRPr="00E049E7">
        <w:rPr>
          <w:rStyle w:val="FootnoteReference"/>
        </w:rPr>
        <w:footnoteReference w:id="34"/>
      </w:r>
      <w:r w:rsidR="00D35B6C">
        <w:rPr>
          <w:rFonts w:ascii="Times New Roman" w:hAnsi="Times New Roman" w:cs="Times New Roman"/>
        </w:rPr>
        <w:t xml:space="preserve"> </w:t>
      </w:r>
      <w:r w:rsidR="00B17B9D">
        <w:rPr>
          <w:rFonts w:ascii="Times New Roman" w:hAnsi="Times New Roman" w:cs="Times New Roman"/>
        </w:rPr>
        <w:t>States are not passive actors when it comes to basic assistance eligibility and benefit levels; they control income thresholds, time limit</w:t>
      </w:r>
      <w:r w:rsidR="00023235">
        <w:rPr>
          <w:rFonts w:ascii="Times New Roman" w:hAnsi="Times New Roman" w:cs="Times New Roman"/>
        </w:rPr>
        <w:t>s,</w:t>
      </w:r>
      <w:r w:rsidR="00B17B9D">
        <w:rPr>
          <w:rFonts w:ascii="Times New Roman" w:hAnsi="Times New Roman" w:cs="Times New Roman"/>
        </w:rPr>
        <w:t xml:space="preserve"> family cap policies, and work participation requirements – all factors which may impact caseload sizes</w:t>
      </w:r>
      <w:r w:rsidR="006645EB">
        <w:rPr>
          <w:rFonts w:ascii="Times New Roman" w:hAnsi="Times New Roman" w:cs="Times New Roman"/>
        </w:rPr>
        <w:t xml:space="preserve">. </w:t>
      </w:r>
      <w:r w:rsidR="00B17B9D">
        <w:rPr>
          <w:rFonts w:ascii="Times New Roman" w:hAnsi="Times New Roman" w:cs="Times New Roman"/>
        </w:rPr>
        <w:t>It is difficult to untangle the specific impact of these policies on caseload sizes and even harder to discern their relationship to basic assistance expenditures given the circularity of program policies and spending</w:t>
      </w:r>
      <w:r w:rsidR="006645EB">
        <w:rPr>
          <w:rFonts w:ascii="Times New Roman" w:hAnsi="Times New Roman" w:cs="Times New Roman"/>
        </w:rPr>
        <w:t xml:space="preserve">. </w:t>
      </w:r>
      <w:r w:rsidR="00B17B9D">
        <w:rPr>
          <w:rFonts w:ascii="Times New Roman" w:hAnsi="Times New Roman" w:cs="Times New Roman"/>
        </w:rPr>
        <w:t xml:space="preserve">Nevertheless, </w:t>
      </w:r>
      <w:r w:rsidR="004A4888">
        <w:rPr>
          <w:rFonts w:ascii="Times New Roman" w:hAnsi="Times New Roman" w:cs="Times New Roman"/>
        </w:rPr>
        <w:t>given the significant decrease in caseload</w:t>
      </w:r>
      <w:r w:rsidR="00D37B59">
        <w:rPr>
          <w:rFonts w:ascii="Times New Roman" w:hAnsi="Times New Roman" w:cs="Times New Roman"/>
        </w:rPr>
        <w:t>s</w:t>
      </w:r>
      <w:r w:rsidR="004A4888">
        <w:rPr>
          <w:rFonts w:ascii="Times New Roman" w:hAnsi="Times New Roman" w:cs="Times New Roman"/>
        </w:rPr>
        <w:t xml:space="preserve"> between 1998 and 2013, and its similarity to the trend in basic assistance expenditures in Figure 5, it is important to incorporate a broad control for </w:t>
      </w:r>
      <w:r w:rsidR="004548BF">
        <w:rPr>
          <w:rFonts w:ascii="Times New Roman" w:hAnsi="Times New Roman" w:cs="Times New Roman"/>
        </w:rPr>
        <w:t>changing caseloads</w:t>
      </w:r>
      <w:r w:rsidR="004A4888">
        <w:rPr>
          <w:rFonts w:ascii="Times New Roman" w:hAnsi="Times New Roman" w:cs="Times New Roman"/>
        </w:rPr>
        <w:t xml:space="preserve"> in the model</w:t>
      </w:r>
      <w:r w:rsidR="006645EB">
        <w:rPr>
          <w:rFonts w:ascii="Times New Roman" w:hAnsi="Times New Roman" w:cs="Times New Roman"/>
        </w:rPr>
        <w:t xml:space="preserve">. </w:t>
      </w:r>
      <w:r w:rsidR="004A4888">
        <w:rPr>
          <w:rFonts w:ascii="Times New Roman" w:hAnsi="Times New Roman" w:cs="Times New Roman"/>
        </w:rPr>
        <w:t xml:space="preserve">Hence, </w:t>
      </w:r>
      <w:r w:rsidR="004A4888" w:rsidRPr="00917F40">
        <w:rPr>
          <w:rFonts w:ascii="Times New Roman" w:hAnsi="Times New Roman" w:cs="Times New Roman"/>
          <w:i/>
        </w:rPr>
        <w:t>caseload</w:t>
      </w:r>
      <w:r w:rsidR="004A4888" w:rsidRPr="00917F40">
        <w:rPr>
          <w:rFonts w:ascii="Times New Roman" w:hAnsi="Times New Roman" w:cs="Times New Roman"/>
        </w:rPr>
        <w:t xml:space="preserve">, the </w:t>
      </w:r>
      <w:r w:rsidR="004A4888">
        <w:rPr>
          <w:rFonts w:ascii="Times New Roman" w:hAnsi="Times New Roman" w:cs="Times New Roman"/>
        </w:rPr>
        <w:t xml:space="preserve">annual percentage change in a state’s </w:t>
      </w:r>
      <w:r w:rsidR="004A4888" w:rsidRPr="00917F40">
        <w:rPr>
          <w:rFonts w:ascii="Times New Roman" w:hAnsi="Times New Roman" w:cs="Times New Roman"/>
        </w:rPr>
        <w:t>average monthly TANF or SSP-MOE</w:t>
      </w:r>
      <w:r w:rsidR="004A4888">
        <w:rPr>
          <w:rFonts w:ascii="Times New Roman" w:hAnsi="Times New Roman" w:cs="Times New Roman"/>
        </w:rPr>
        <w:t xml:space="preserve"> recipient caseload</w:t>
      </w:r>
      <w:r w:rsidR="00A14B6A">
        <w:rPr>
          <w:rFonts w:ascii="Times New Roman" w:hAnsi="Times New Roman" w:cs="Times New Roman"/>
        </w:rPr>
        <w:t xml:space="preserve"> is included in the analysis</w:t>
      </w:r>
      <w:r w:rsidR="004A4888">
        <w:rPr>
          <w:rFonts w:ascii="Times New Roman" w:hAnsi="Times New Roman" w:cs="Times New Roman"/>
        </w:rPr>
        <w:t xml:space="preserve">. </w:t>
      </w:r>
    </w:p>
    <w:p w14:paraId="07BCAE51" w14:textId="4E7DEE25" w:rsidR="00A14B6A" w:rsidRDefault="00A60D2D" w:rsidP="00A60D2D">
      <w:pPr>
        <w:spacing w:line="480" w:lineRule="auto"/>
        <w:rPr>
          <w:rFonts w:ascii="Times New Roman" w:hAnsi="Times New Roman" w:cs="Times New Roman"/>
        </w:rPr>
      </w:pPr>
      <w:r w:rsidRPr="00917F40">
        <w:rPr>
          <w:rFonts w:ascii="Times New Roman" w:hAnsi="Times New Roman" w:cs="Times New Roman"/>
        </w:rPr>
        <w:tab/>
        <w:t xml:space="preserve">In addition to accounting for </w:t>
      </w:r>
      <w:r w:rsidR="00EE07B3" w:rsidRPr="00917F40">
        <w:rPr>
          <w:rFonts w:ascii="Times New Roman" w:hAnsi="Times New Roman" w:cs="Times New Roman"/>
        </w:rPr>
        <w:t>changing caseloads</w:t>
      </w:r>
      <w:r w:rsidRPr="00917F40">
        <w:rPr>
          <w:rFonts w:ascii="Times New Roman" w:hAnsi="Times New Roman" w:cs="Times New Roman"/>
        </w:rPr>
        <w:t xml:space="preserve">, it is important </w:t>
      </w:r>
      <w:r w:rsidR="000D5896">
        <w:rPr>
          <w:rFonts w:ascii="Times New Roman" w:hAnsi="Times New Roman" w:cs="Times New Roman"/>
        </w:rPr>
        <w:t>examine</w:t>
      </w:r>
      <w:r w:rsidR="00466B6C" w:rsidRPr="00917F40">
        <w:rPr>
          <w:rFonts w:ascii="Times New Roman" w:hAnsi="Times New Roman" w:cs="Times New Roman"/>
        </w:rPr>
        <w:t xml:space="preserve"> </w:t>
      </w:r>
      <w:r w:rsidRPr="00917F40">
        <w:rPr>
          <w:rFonts w:ascii="Times New Roman" w:hAnsi="Times New Roman" w:cs="Times New Roman"/>
        </w:rPr>
        <w:t>whether</w:t>
      </w:r>
      <w:r w:rsidR="000D5896">
        <w:rPr>
          <w:rFonts w:ascii="Times New Roman" w:hAnsi="Times New Roman" w:cs="Times New Roman"/>
        </w:rPr>
        <w:t xml:space="preserve"> work participation requirements </w:t>
      </w:r>
      <w:r w:rsidR="00A14B6A">
        <w:rPr>
          <w:rFonts w:ascii="Times New Roman" w:hAnsi="Times New Roman" w:cs="Times New Roman"/>
        </w:rPr>
        <w:t>influence</w:t>
      </w:r>
      <w:r w:rsidR="000D5896">
        <w:rPr>
          <w:rFonts w:ascii="Times New Roman" w:hAnsi="Times New Roman" w:cs="Times New Roman"/>
        </w:rPr>
        <w:t xml:space="preserve"> basic assistance spending</w:t>
      </w:r>
      <w:r w:rsidR="006645EB">
        <w:rPr>
          <w:rFonts w:ascii="Times New Roman" w:hAnsi="Times New Roman" w:cs="Times New Roman"/>
        </w:rPr>
        <w:t xml:space="preserve">. </w:t>
      </w:r>
      <w:r w:rsidRPr="00917F40">
        <w:rPr>
          <w:rFonts w:ascii="Times New Roman" w:hAnsi="Times New Roman" w:cs="Times New Roman"/>
        </w:rPr>
        <w:t>The PRWOR</w:t>
      </w:r>
      <w:r w:rsidR="002601BE">
        <w:rPr>
          <w:rFonts w:ascii="Times New Roman" w:hAnsi="Times New Roman" w:cs="Times New Roman"/>
        </w:rPr>
        <w:t>A mandated</w:t>
      </w:r>
      <w:r w:rsidRPr="00917F40">
        <w:rPr>
          <w:rFonts w:ascii="Times New Roman" w:hAnsi="Times New Roman" w:cs="Times New Roman"/>
        </w:rPr>
        <w:t xml:space="preserve"> that 50% of all families and 90% of two-parent families receiving TANF assistance in a state be “engaged in work” </w:t>
      </w:r>
      <w:r w:rsidR="006F10F2" w:rsidRPr="00917F40">
        <w:rPr>
          <w:rFonts w:ascii="Times New Roman" w:hAnsi="Times New Roman" w:cs="Times New Roman"/>
        </w:rPr>
        <w:t>in</w:t>
      </w:r>
      <w:r w:rsidRPr="00917F40">
        <w:rPr>
          <w:rFonts w:ascii="Times New Roman" w:hAnsi="Times New Roman" w:cs="Times New Roman"/>
        </w:rPr>
        <w:t xml:space="preserve"> a </w:t>
      </w:r>
      <w:r w:rsidR="00894D51">
        <w:rPr>
          <w:rFonts w:ascii="Times New Roman" w:hAnsi="Times New Roman" w:cs="Times New Roman"/>
        </w:rPr>
        <w:t>fiscal year</w:t>
      </w:r>
      <w:r w:rsidRPr="00917F40">
        <w:rPr>
          <w:rFonts w:ascii="Times New Roman" w:hAnsi="Times New Roman" w:cs="Times New Roman"/>
        </w:rPr>
        <w:t xml:space="preserve"> </w:t>
      </w:r>
      <w:r w:rsidR="006F10F2" w:rsidRPr="00917F40">
        <w:rPr>
          <w:rFonts w:ascii="Times New Roman" w:hAnsi="Times New Roman" w:cs="Times New Roman"/>
        </w:rPr>
        <w:t xml:space="preserve">in order to avoid a </w:t>
      </w:r>
      <w:r w:rsidRPr="00917F40">
        <w:rPr>
          <w:rFonts w:ascii="Times New Roman" w:hAnsi="Times New Roman" w:cs="Times New Roman"/>
        </w:rPr>
        <w:t xml:space="preserve">reduction in </w:t>
      </w:r>
      <w:r w:rsidR="000D5896">
        <w:rPr>
          <w:rFonts w:ascii="Times New Roman" w:hAnsi="Times New Roman" w:cs="Times New Roman"/>
        </w:rPr>
        <w:t>the state’s</w:t>
      </w:r>
      <w:r w:rsidRPr="00917F40">
        <w:rPr>
          <w:rFonts w:ascii="Times New Roman" w:hAnsi="Times New Roman" w:cs="Times New Roman"/>
        </w:rPr>
        <w:t xml:space="preserve"> block grant</w:t>
      </w:r>
      <w:r w:rsidR="006645EB">
        <w:rPr>
          <w:rFonts w:ascii="Times New Roman" w:hAnsi="Times New Roman" w:cs="Times New Roman"/>
        </w:rPr>
        <w:t xml:space="preserve">. </w:t>
      </w:r>
      <w:r w:rsidRPr="00917F40">
        <w:rPr>
          <w:rFonts w:ascii="Times New Roman" w:hAnsi="Times New Roman" w:cs="Times New Roman"/>
        </w:rPr>
        <w:t xml:space="preserve">Before </w:t>
      </w:r>
      <w:r w:rsidR="00003337">
        <w:rPr>
          <w:rFonts w:ascii="Times New Roman" w:hAnsi="Times New Roman" w:cs="Times New Roman"/>
        </w:rPr>
        <w:t>FY</w:t>
      </w:r>
      <w:r w:rsidRPr="00917F40">
        <w:rPr>
          <w:rFonts w:ascii="Times New Roman" w:hAnsi="Times New Roman" w:cs="Times New Roman"/>
        </w:rPr>
        <w:t xml:space="preserve"> 2007, a state could reduce its required work participation rate by the percentage decrease in its TANF caseload from </w:t>
      </w:r>
      <w:r w:rsidR="00003337">
        <w:rPr>
          <w:rFonts w:ascii="Times New Roman" w:hAnsi="Times New Roman" w:cs="Times New Roman"/>
        </w:rPr>
        <w:t>FY</w:t>
      </w:r>
      <w:r w:rsidRPr="00917F40">
        <w:rPr>
          <w:rFonts w:ascii="Times New Roman" w:hAnsi="Times New Roman" w:cs="Times New Roman"/>
        </w:rPr>
        <w:t xml:space="preserve"> 1995 levels</w:t>
      </w:r>
      <w:r w:rsidR="006645EB">
        <w:rPr>
          <w:rFonts w:ascii="Times New Roman" w:hAnsi="Times New Roman" w:cs="Times New Roman"/>
        </w:rPr>
        <w:t xml:space="preserve">. </w:t>
      </w:r>
      <w:r w:rsidRPr="00917F40">
        <w:rPr>
          <w:rFonts w:ascii="Times New Roman" w:hAnsi="Times New Roman" w:cs="Times New Roman"/>
        </w:rPr>
        <w:t xml:space="preserve">Since, as Figure </w:t>
      </w:r>
      <w:r w:rsidR="00C76DD3">
        <w:rPr>
          <w:rFonts w:ascii="Times New Roman" w:hAnsi="Times New Roman" w:cs="Times New Roman"/>
        </w:rPr>
        <w:t>1</w:t>
      </w:r>
      <w:bookmarkStart w:id="0" w:name="_GoBack"/>
      <w:bookmarkEnd w:id="0"/>
      <w:r w:rsidR="00A14B6A">
        <w:rPr>
          <w:rFonts w:ascii="Times New Roman" w:hAnsi="Times New Roman" w:cs="Times New Roman"/>
        </w:rPr>
        <w:t xml:space="preserve"> shows</w:t>
      </w:r>
      <w:r w:rsidRPr="00917F40">
        <w:rPr>
          <w:rFonts w:ascii="Times New Roman" w:hAnsi="Times New Roman" w:cs="Times New Roman"/>
        </w:rPr>
        <w:t xml:space="preserve">, caseloads </w:t>
      </w:r>
      <w:r w:rsidR="00C56C55" w:rsidRPr="00917F40">
        <w:rPr>
          <w:rFonts w:ascii="Times New Roman" w:hAnsi="Times New Roman" w:cs="Times New Roman"/>
        </w:rPr>
        <w:t>declined</w:t>
      </w:r>
      <w:r w:rsidRPr="00917F40">
        <w:rPr>
          <w:rFonts w:ascii="Times New Roman" w:hAnsi="Times New Roman" w:cs="Times New Roman"/>
        </w:rPr>
        <w:t xml:space="preserve"> </w:t>
      </w:r>
      <w:r w:rsidR="00466B6C" w:rsidRPr="00917F40">
        <w:rPr>
          <w:rFonts w:ascii="Times New Roman" w:hAnsi="Times New Roman" w:cs="Times New Roman"/>
        </w:rPr>
        <w:lastRenderedPageBreak/>
        <w:t>dramatically</w:t>
      </w:r>
      <w:r w:rsidRPr="00917F40">
        <w:rPr>
          <w:rFonts w:ascii="Times New Roman" w:hAnsi="Times New Roman" w:cs="Times New Roman"/>
        </w:rPr>
        <w:t xml:space="preserve"> in the years immediately following the</w:t>
      </w:r>
      <w:r w:rsidR="00466B6C" w:rsidRPr="00917F40">
        <w:rPr>
          <w:rFonts w:ascii="Times New Roman" w:hAnsi="Times New Roman" w:cs="Times New Roman"/>
        </w:rPr>
        <w:t xml:space="preserve"> passage of the</w:t>
      </w:r>
      <w:r w:rsidR="005736B7" w:rsidRPr="00917F40">
        <w:rPr>
          <w:rFonts w:ascii="Times New Roman" w:hAnsi="Times New Roman" w:cs="Times New Roman"/>
        </w:rPr>
        <w:t xml:space="preserve"> PRWO</w:t>
      </w:r>
      <w:r w:rsidRPr="00917F40">
        <w:rPr>
          <w:rFonts w:ascii="Times New Roman" w:hAnsi="Times New Roman" w:cs="Times New Roman"/>
        </w:rPr>
        <w:t>RA, states easily met this requirement</w:t>
      </w:r>
      <w:r w:rsidR="00466B6C" w:rsidRPr="00917F40">
        <w:rPr>
          <w:rFonts w:ascii="Times New Roman" w:hAnsi="Times New Roman" w:cs="Times New Roman"/>
        </w:rPr>
        <w:t>.</w:t>
      </w:r>
      <w:r w:rsidR="00466B6C" w:rsidRPr="00E049E7">
        <w:rPr>
          <w:rStyle w:val="FootnoteReference"/>
        </w:rPr>
        <w:footnoteReference w:id="35"/>
      </w:r>
      <w:r w:rsidR="00466B6C" w:rsidRPr="00917F40">
        <w:rPr>
          <w:rFonts w:ascii="Times New Roman" w:hAnsi="Times New Roman" w:cs="Times New Roman"/>
        </w:rPr>
        <w:t xml:space="preserve"> </w:t>
      </w:r>
      <w:r w:rsidR="00A14B6A">
        <w:rPr>
          <w:rFonts w:ascii="Times New Roman" w:hAnsi="Times New Roman" w:cs="Times New Roman"/>
        </w:rPr>
        <w:t xml:space="preserve"> However, t</w:t>
      </w:r>
      <w:r w:rsidRPr="00917F40">
        <w:rPr>
          <w:rFonts w:ascii="Times New Roman" w:hAnsi="Times New Roman" w:cs="Times New Roman"/>
        </w:rPr>
        <w:t xml:space="preserve">he Deficit Reduction Act of 2005 made it more </w:t>
      </w:r>
      <w:r w:rsidR="005941A0">
        <w:rPr>
          <w:rFonts w:ascii="Times New Roman" w:hAnsi="Times New Roman" w:cs="Times New Roman"/>
        </w:rPr>
        <w:t>demanding</w:t>
      </w:r>
      <w:r w:rsidRPr="00917F40">
        <w:rPr>
          <w:rFonts w:ascii="Times New Roman" w:hAnsi="Times New Roman" w:cs="Times New Roman"/>
        </w:rPr>
        <w:t xml:space="preserve"> for states to reduce their work participation rates by changing the </w:t>
      </w:r>
      <w:r w:rsidR="00894D51">
        <w:rPr>
          <w:rFonts w:ascii="Times New Roman" w:hAnsi="Times New Roman" w:cs="Times New Roman"/>
        </w:rPr>
        <w:t xml:space="preserve">fiscal year </w:t>
      </w:r>
      <w:r w:rsidRPr="00917F40">
        <w:rPr>
          <w:rFonts w:ascii="Times New Roman" w:hAnsi="Times New Roman" w:cs="Times New Roman"/>
        </w:rPr>
        <w:t xml:space="preserve">for calculating reductions in caseloads from </w:t>
      </w:r>
      <w:r w:rsidR="00003337">
        <w:rPr>
          <w:rFonts w:ascii="Times New Roman" w:hAnsi="Times New Roman" w:cs="Times New Roman"/>
        </w:rPr>
        <w:t>FY</w:t>
      </w:r>
      <w:r w:rsidRPr="00917F40">
        <w:rPr>
          <w:rFonts w:ascii="Times New Roman" w:hAnsi="Times New Roman" w:cs="Times New Roman"/>
        </w:rPr>
        <w:t xml:space="preserve"> 1995 to </w:t>
      </w:r>
      <w:r w:rsidR="00003337">
        <w:rPr>
          <w:rFonts w:ascii="Times New Roman" w:hAnsi="Times New Roman" w:cs="Times New Roman"/>
        </w:rPr>
        <w:t>FY</w:t>
      </w:r>
      <w:r w:rsidR="00466B6C" w:rsidRPr="00917F40">
        <w:rPr>
          <w:rFonts w:ascii="Times New Roman" w:hAnsi="Times New Roman" w:cs="Times New Roman"/>
        </w:rPr>
        <w:t xml:space="preserve"> 2005.</w:t>
      </w:r>
      <w:r w:rsidR="00A14B6A" w:rsidRPr="00A14B6A">
        <w:rPr>
          <w:rStyle w:val="FootnoteReference"/>
          <w:rFonts w:ascii="Times New Roman" w:hAnsi="Times New Roman" w:cs="Times New Roman"/>
        </w:rPr>
        <w:t xml:space="preserve"> </w:t>
      </w:r>
      <w:r w:rsidR="00A14B6A" w:rsidRPr="00E049E7">
        <w:rPr>
          <w:rStyle w:val="FootnoteReference"/>
        </w:rPr>
        <w:footnoteReference w:id="36"/>
      </w:r>
      <w:r w:rsidR="00466B6C" w:rsidRPr="00917F40">
        <w:rPr>
          <w:rFonts w:ascii="Times New Roman" w:hAnsi="Times New Roman" w:cs="Times New Roman"/>
        </w:rPr>
        <w:t xml:space="preserve"> </w:t>
      </w:r>
      <w:r w:rsidR="00A14B6A">
        <w:rPr>
          <w:rFonts w:ascii="Times New Roman" w:hAnsi="Times New Roman" w:cs="Times New Roman"/>
        </w:rPr>
        <w:t xml:space="preserve"> </w:t>
      </w:r>
    </w:p>
    <w:p w14:paraId="41918D49" w14:textId="5FFB7769" w:rsidR="002F617A" w:rsidRDefault="00A14B6A" w:rsidP="006E2B0C">
      <w:pPr>
        <w:spacing w:line="480" w:lineRule="auto"/>
        <w:rPr>
          <w:rFonts w:ascii="Times New Roman" w:hAnsi="Times New Roman" w:cs="Times New Roman"/>
        </w:rPr>
      </w:pPr>
      <w:r>
        <w:rPr>
          <w:rFonts w:ascii="Times New Roman" w:hAnsi="Times New Roman" w:cs="Times New Roman"/>
        </w:rPr>
        <w:tab/>
        <w:t>S</w:t>
      </w:r>
      <w:r w:rsidR="00466B6C" w:rsidRPr="00917F40">
        <w:rPr>
          <w:rFonts w:ascii="Times New Roman" w:hAnsi="Times New Roman" w:cs="Times New Roman"/>
        </w:rPr>
        <w:t>ince 1999 states have also been able</w:t>
      </w:r>
      <w:r w:rsidR="00630BFC">
        <w:rPr>
          <w:rFonts w:ascii="Times New Roman" w:hAnsi="Times New Roman" w:cs="Times New Roman"/>
        </w:rPr>
        <w:t xml:space="preserve"> to</w:t>
      </w:r>
      <w:r w:rsidR="00466B6C" w:rsidRPr="00917F40">
        <w:rPr>
          <w:rFonts w:ascii="Times New Roman" w:hAnsi="Times New Roman" w:cs="Times New Roman"/>
        </w:rPr>
        <w:t xml:space="preserve"> reduce the percentage of their caseload that must meet work requirements by spending more on MOE than mandated by federal statute</w:t>
      </w:r>
      <w:r w:rsidR="006645EB">
        <w:rPr>
          <w:rFonts w:ascii="Times New Roman" w:hAnsi="Times New Roman" w:cs="Times New Roman"/>
        </w:rPr>
        <w:t xml:space="preserve">. </w:t>
      </w:r>
      <w:r>
        <w:rPr>
          <w:rFonts w:ascii="Times New Roman" w:hAnsi="Times New Roman" w:cs="Times New Roman"/>
        </w:rPr>
        <w:t xml:space="preserve">But, in </w:t>
      </w:r>
      <w:r w:rsidR="00DB2EAA">
        <w:rPr>
          <w:rFonts w:ascii="Times New Roman" w:hAnsi="Times New Roman" w:cs="Times New Roman"/>
        </w:rPr>
        <w:t>addition to caseload reduction credits and excess MOE spending, states can reduce the</w:t>
      </w:r>
      <w:r>
        <w:rPr>
          <w:rFonts w:ascii="Times New Roman" w:hAnsi="Times New Roman" w:cs="Times New Roman"/>
        </w:rPr>
        <w:t xml:space="preserve">ir </w:t>
      </w:r>
      <w:r w:rsidR="00DB2EAA">
        <w:rPr>
          <w:rFonts w:ascii="Times New Roman" w:hAnsi="Times New Roman" w:cs="Times New Roman"/>
        </w:rPr>
        <w:t>work participation rate requirement by altering the composition of their TANF caseloads</w:t>
      </w:r>
      <w:r w:rsidR="006645EB">
        <w:rPr>
          <w:rFonts w:ascii="Times New Roman" w:hAnsi="Times New Roman" w:cs="Times New Roman"/>
        </w:rPr>
        <w:t xml:space="preserve">. </w:t>
      </w:r>
      <w:r w:rsidR="00CC5653">
        <w:rPr>
          <w:rFonts w:ascii="Times New Roman" w:hAnsi="Times New Roman" w:cs="Times New Roman"/>
        </w:rPr>
        <w:t xml:space="preserve">For instance, a </w:t>
      </w:r>
      <w:r w:rsidR="00DB2EAA">
        <w:rPr>
          <w:rFonts w:ascii="Times New Roman" w:hAnsi="Times New Roman" w:cs="Times New Roman"/>
        </w:rPr>
        <w:t xml:space="preserve">state </w:t>
      </w:r>
      <w:r w:rsidR="002F617A">
        <w:rPr>
          <w:rFonts w:ascii="Times New Roman" w:hAnsi="Times New Roman" w:cs="Times New Roman"/>
        </w:rPr>
        <w:t>can</w:t>
      </w:r>
      <w:r w:rsidR="00DB2EAA">
        <w:rPr>
          <w:rFonts w:ascii="Times New Roman" w:hAnsi="Times New Roman" w:cs="Times New Roman"/>
        </w:rPr>
        <w:t xml:space="preserve"> reduce the number of unemployed or difficult to employ recipients in the caseload by</w:t>
      </w:r>
      <w:r w:rsidR="002F617A">
        <w:rPr>
          <w:rFonts w:ascii="Times New Roman" w:hAnsi="Times New Roman" w:cs="Times New Roman"/>
        </w:rPr>
        <w:t xml:space="preserve"> </w:t>
      </w:r>
      <w:r w:rsidR="00DB2EAA">
        <w:rPr>
          <w:rFonts w:ascii="Times New Roman" w:hAnsi="Times New Roman" w:cs="Times New Roman"/>
        </w:rPr>
        <w:t>imposing stricter work requirements or eligibility criteria</w:t>
      </w:r>
      <w:r w:rsidR="006645EB">
        <w:rPr>
          <w:rFonts w:ascii="Times New Roman" w:hAnsi="Times New Roman" w:cs="Times New Roman"/>
        </w:rPr>
        <w:t xml:space="preserve">. </w:t>
      </w:r>
      <w:r w:rsidR="00DB2EAA">
        <w:rPr>
          <w:rFonts w:ascii="Times New Roman" w:hAnsi="Times New Roman" w:cs="Times New Roman"/>
        </w:rPr>
        <w:t xml:space="preserve">The resulting caseload is more likely to meet the work participation requirement, but also is likely to be smaller and have higher average earned incomes, resulting in lower basic assistance expenditures. </w:t>
      </w:r>
    </w:p>
    <w:p w14:paraId="4D79F743" w14:textId="488DABE2" w:rsidR="002F617A" w:rsidRDefault="00A14B6A" w:rsidP="002F617A">
      <w:pPr>
        <w:spacing w:line="480" w:lineRule="auto"/>
        <w:ind w:firstLine="720"/>
        <w:rPr>
          <w:rFonts w:ascii="Times New Roman" w:hAnsi="Times New Roman" w:cs="Times New Roman"/>
        </w:rPr>
      </w:pPr>
      <w:r>
        <w:rPr>
          <w:rFonts w:ascii="Times New Roman" w:hAnsi="Times New Roman" w:cs="Times New Roman"/>
        </w:rPr>
        <w:t>A</w:t>
      </w:r>
      <w:r w:rsidR="002F617A">
        <w:rPr>
          <w:rFonts w:ascii="Times New Roman" w:hAnsi="Times New Roman" w:cs="Times New Roman"/>
        </w:rPr>
        <w:t xml:space="preserve"> state can also reduce the work participation requirement by increasing the number of employed TANF recipients in the caseload.</w:t>
      </w:r>
      <w:r w:rsidR="00AD0E57">
        <w:rPr>
          <w:rFonts w:ascii="Times New Roman" w:hAnsi="Times New Roman" w:cs="Times New Roman"/>
        </w:rPr>
        <w:t xml:space="preserve"> Some states have taken this approach and offer transitional benefits to TANF recipients who </w:t>
      </w:r>
      <w:r w:rsidR="00267486">
        <w:rPr>
          <w:rFonts w:ascii="Times New Roman" w:hAnsi="Times New Roman" w:cs="Times New Roman"/>
        </w:rPr>
        <w:t>are ineligible</w:t>
      </w:r>
      <w:r w:rsidR="00AD0E57">
        <w:rPr>
          <w:rFonts w:ascii="Times New Roman" w:hAnsi="Times New Roman" w:cs="Times New Roman"/>
        </w:rPr>
        <w:t xml:space="preserve"> due to increased earnings. </w:t>
      </w:r>
      <w:r w:rsidR="002F617A">
        <w:rPr>
          <w:rFonts w:ascii="Times New Roman" w:hAnsi="Times New Roman" w:cs="Times New Roman"/>
        </w:rPr>
        <w:t>For example, until October 2015, Michigan granted $10 to former TANF recipients for 6 months after becoming ineligible due to increased earnings if they continued to meet their work requirements</w:t>
      </w:r>
      <w:r w:rsidR="00314960">
        <w:rPr>
          <w:rFonts w:ascii="Times New Roman" w:hAnsi="Times New Roman" w:cs="Times New Roman"/>
        </w:rPr>
        <w:t xml:space="preserve">. </w:t>
      </w:r>
      <w:r w:rsidR="002F617A">
        <w:rPr>
          <w:rFonts w:ascii="Times New Roman" w:hAnsi="Times New Roman" w:cs="Times New Roman"/>
        </w:rPr>
        <w:t>Likewise, in 2016 Missouri gave one-parent families working 30 hours per week after leaving TANF $50 for six months and New Jersey granted former recipients $200 for 24 months if they continued to work 20 hours per week</w:t>
      </w:r>
      <w:r w:rsidR="004B227F">
        <w:rPr>
          <w:rFonts w:ascii="Times New Roman" w:hAnsi="Times New Roman" w:cs="Times New Roman"/>
        </w:rPr>
        <w:t>.</w:t>
      </w:r>
      <w:r w:rsidR="004B5655" w:rsidRPr="00E049E7">
        <w:rPr>
          <w:rStyle w:val="FootnoteReference"/>
        </w:rPr>
        <w:footnoteReference w:id="37"/>
      </w:r>
      <w:r w:rsidR="002F617A">
        <w:rPr>
          <w:rFonts w:ascii="Times New Roman" w:hAnsi="Times New Roman" w:cs="Times New Roman"/>
        </w:rPr>
        <w:t xml:space="preserve"> The </w:t>
      </w:r>
      <w:r w:rsidR="00AD0E57">
        <w:rPr>
          <w:rFonts w:ascii="Times New Roman" w:hAnsi="Times New Roman" w:cs="Times New Roman"/>
        </w:rPr>
        <w:t xml:space="preserve">benefits </w:t>
      </w:r>
      <w:r w:rsidR="002F617A">
        <w:rPr>
          <w:rFonts w:ascii="Times New Roman" w:hAnsi="Times New Roman" w:cs="Times New Roman"/>
        </w:rPr>
        <w:t>allow</w:t>
      </w:r>
      <w:r>
        <w:rPr>
          <w:rFonts w:ascii="Times New Roman" w:hAnsi="Times New Roman" w:cs="Times New Roman"/>
        </w:rPr>
        <w:t>ed</w:t>
      </w:r>
      <w:r w:rsidR="002F617A">
        <w:rPr>
          <w:rFonts w:ascii="Times New Roman" w:hAnsi="Times New Roman" w:cs="Times New Roman"/>
        </w:rPr>
        <w:t xml:space="preserve"> states to claim more </w:t>
      </w:r>
      <w:r w:rsidR="002F617A">
        <w:rPr>
          <w:rFonts w:ascii="Times New Roman" w:hAnsi="Times New Roman" w:cs="Times New Roman"/>
        </w:rPr>
        <w:lastRenderedPageBreak/>
        <w:t xml:space="preserve">employed recipients </w:t>
      </w:r>
      <w:r>
        <w:rPr>
          <w:rFonts w:ascii="Times New Roman" w:hAnsi="Times New Roman" w:cs="Times New Roman"/>
        </w:rPr>
        <w:t xml:space="preserve">in order to satisfy the </w:t>
      </w:r>
      <w:r w:rsidR="002F617A">
        <w:rPr>
          <w:rFonts w:ascii="Times New Roman" w:hAnsi="Times New Roman" w:cs="Times New Roman"/>
        </w:rPr>
        <w:t>work participation rate, with the tangential effect of increasing basic assistance spending.</w:t>
      </w:r>
    </w:p>
    <w:p w14:paraId="46F9D593" w14:textId="258D9A66" w:rsidR="0026073C" w:rsidRPr="006E2B0C" w:rsidRDefault="00487DD5" w:rsidP="006E2B0C">
      <w:pPr>
        <w:spacing w:line="480" w:lineRule="auto"/>
        <w:rPr>
          <w:rFonts w:ascii="Times New Roman" w:hAnsi="Times New Roman" w:cs="Times New Roman"/>
        </w:rPr>
      </w:pPr>
      <w:r>
        <w:rPr>
          <w:rFonts w:ascii="Times New Roman" w:hAnsi="Times New Roman" w:cs="Times New Roman"/>
        </w:rPr>
        <w:tab/>
        <w:t xml:space="preserve">Since changes in the composition of the caseload in response to the work participation requirement have </w:t>
      </w:r>
      <w:r w:rsidR="00162373">
        <w:rPr>
          <w:rFonts w:ascii="Times New Roman" w:hAnsi="Times New Roman" w:cs="Times New Roman"/>
        </w:rPr>
        <w:t xml:space="preserve">theoretically </w:t>
      </w:r>
      <w:r w:rsidR="0086076B">
        <w:rPr>
          <w:rFonts w:ascii="Times New Roman" w:hAnsi="Times New Roman" w:cs="Times New Roman"/>
        </w:rPr>
        <w:t>ambiguous</w:t>
      </w:r>
      <w:r>
        <w:rPr>
          <w:rFonts w:ascii="Times New Roman" w:hAnsi="Times New Roman" w:cs="Times New Roman"/>
        </w:rPr>
        <w:t xml:space="preserve"> effects on basic assistance spending, </w:t>
      </w:r>
      <w:r w:rsidR="00F1366E">
        <w:rPr>
          <w:rFonts w:ascii="Times New Roman" w:hAnsi="Times New Roman" w:cs="Times New Roman"/>
        </w:rPr>
        <w:t>the influence of the work participation r</w:t>
      </w:r>
      <w:r w:rsidR="00162373">
        <w:rPr>
          <w:rFonts w:ascii="Times New Roman" w:hAnsi="Times New Roman" w:cs="Times New Roman"/>
        </w:rPr>
        <w:t xml:space="preserve">equirement on basic spending </w:t>
      </w:r>
      <w:r w:rsidR="00F1366E">
        <w:rPr>
          <w:rFonts w:ascii="Times New Roman" w:hAnsi="Times New Roman" w:cs="Times New Roman"/>
        </w:rPr>
        <w:t>requires empirical testing</w:t>
      </w:r>
      <w:r w:rsidR="006645EB">
        <w:rPr>
          <w:rFonts w:ascii="Times New Roman" w:hAnsi="Times New Roman" w:cs="Times New Roman"/>
        </w:rPr>
        <w:t xml:space="preserve">. </w:t>
      </w:r>
      <w:r w:rsidR="00A14B6A">
        <w:rPr>
          <w:rFonts w:ascii="Times New Roman" w:hAnsi="Times New Roman" w:cs="Times New Roman"/>
        </w:rPr>
        <w:t>We</w:t>
      </w:r>
      <w:r w:rsidR="00F1366E">
        <w:rPr>
          <w:rFonts w:ascii="Times New Roman" w:hAnsi="Times New Roman" w:cs="Times New Roman"/>
        </w:rPr>
        <w:t xml:space="preserve"> evaluate the role of the work participation requirement in the model with </w:t>
      </w:r>
      <w:proofErr w:type="spellStart"/>
      <w:r w:rsidR="00F1366E">
        <w:rPr>
          <w:rFonts w:ascii="Times New Roman" w:hAnsi="Times New Roman" w:cs="Times New Roman"/>
          <w:i/>
        </w:rPr>
        <w:t>wpr</w:t>
      </w:r>
      <w:proofErr w:type="spellEnd"/>
      <w:r w:rsidR="00F1366E">
        <w:rPr>
          <w:rFonts w:ascii="Times New Roman" w:hAnsi="Times New Roman" w:cs="Times New Roman"/>
          <w:i/>
        </w:rPr>
        <w:t xml:space="preserve">, </w:t>
      </w:r>
      <w:r w:rsidR="00A60D2D" w:rsidRPr="00917F40">
        <w:rPr>
          <w:rFonts w:ascii="Times New Roman" w:hAnsi="Times New Roman" w:cs="Times New Roman"/>
        </w:rPr>
        <w:t xml:space="preserve">a dummy variable that takes the value of </w:t>
      </w:r>
      <w:r w:rsidR="00F52B1C">
        <w:rPr>
          <w:rFonts w:ascii="Times New Roman" w:hAnsi="Times New Roman" w:cs="Times New Roman"/>
        </w:rPr>
        <w:t>one if a state did not meet its work participation rate and zero if it did</w:t>
      </w:r>
      <w:r w:rsidR="006645EB">
        <w:rPr>
          <w:rFonts w:ascii="Times New Roman" w:hAnsi="Times New Roman" w:cs="Times New Roman"/>
        </w:rPr>
        <w:t xml:space="preserve">. </w:t>
      </w:r>
    </w:p>
    <w:p w14:paraId="57B58613" w14:textId="55F9D780" w:rsidR="0086076B" w:rsidRDefault="005824C6">
      <w:pPr>
        <w:spacing w:line="480" w:lineRule="auto"/>
        <w:jc w:val="center"/>
        <w:rPr>
          <w:rFonts w:ascii="Times New Roman" w:hAnsi="Times New Roman" w:cs="Times New Roman"/>
          <w:b/>
        </w:rPr>
      </w:pPr>
      <w:r>
        <w:rPr>
          <w:rFonts w:ascii="Times New Roman" w:hAnsi="Times New Roman" w:cs="Times New Roman"/>
          <w:b/>
        </w:rPr>
        <w:t>Models of State Basic Assistance Spending</w:t>
      </w:r>
    </w:p>
    <w:p w14:paraId="3C24B44D" w14:textId="393BC0A5" w:rsidR="007633F7" w:rsidRPr="00052255" w:rsidRDefault="005824C6" w:rsidP="00DE41E4">
      <w:pPr>
        <w:spacing w:line="480" w:lineRule="auto"/>
        <w:rPr>
          <w:rFonts w:ascii="Times New Roman" w:hAnsi="Times New Roman" w:cs="Times New Roman"/>
          <w:b/>
        </w:rPr>
      </w:pPr>
      <w:r>
        <w:rPr>
          <w:rFonts w:ascii="Times New Roman" w:hAnsi="Times New Roman" w:cs="Times New Roman"/>
          <w:b/>
        </w:rPr>
        <w:tab/>
      </w:r>
      <w:r w:rsidR="008D5EDB" w:rsidRPr="00917F40">
        <w:rPr>
          <w:rFonts w:ascii="Times New Roman" w:hAnsi="Times New Roman" w:cs="Times New Roman"/>
        </w:rPr>
        <w:t xml:space="preserve">Table </w:t>
      </w:r>
      <w:r w:rsidR="006645EB">
        <w:rPr>
          <w:rFonts w:ascii="Times New Roman" w:hAnsi="Times New Roman" w:cs="Times New Roman"/>
        </w:rPr>
        <w:t>1</w:t>
      </w:r>
      <w:r w:rsidR="008D5EDB" w:rsidRPr="00917F40">
        <w:rPr>
          <w:rFonts w:ascii="Times New Roman" w:hAnsi="Times New Roman" w:cs="Times New Roman"/>
        </w:rPr>
        <w:t xml:space="preserve"> presents </w:t>
      </w:r>
      <w:r w:rsidR="00AC4DC0" w:rsidRPr="00917F40">
        <w:rPr>
          <w:rFonts w:ascii="Times New Roman" w:hAnsi="Times New Roman" w:cs="Times New Roman"/>
        </w:rPr>
        <w:t>four</w:t>
      </w:r>
      <w:r w:rsidR="008D5EDB" w:rsidRPr="00917F40">
        <w:rPr>
          <w:rFonts w:ascii="Times New Roman" w:hAnsi="Times New Roman" w:cs="Times New Roman"/>
        </w:rPr>
        <w:t xml:space="preserve"> regression models of states’ basic assistance expenditures as a percentage of t</w:t>
      </w:r>
      <w:r w:rsidR="00EA66C6" w:rsidRPr="00917F40">
        <w:rPr>
          <w:rFonts w:ascii="Times New Roman" w:hAnsi="Times New Roman" w:cs="Times New Roman"/>
        </w:rPr>
        <w:t>otal TANF expenditures.</w:t>
      </w:r>
      <w:r w:rsidR="00D52021" w:rsidRPr="00E049E7">
        <w:rPr>
          <w:rStyle w:val="FootnoteReference"/>
        </w:rPr>
        <w:footnoteReference w:id="38"/>
      </w:r>
      <w:r w:rsidR="00922824" w:rsidRPr="00917F40">
        <w:rPr>
          <w:rFonts w:ascii="Times New Roman" w:hAnsi="Times New Roman" w:cs="Times New Roman"/>
        </w:rPr>
        <w:t xml:space="preserve"> Each model</w:t>
      </w:r>
      <w:r w:rsidR="00CC3495" w:rsidRPr="00917F40">
        <w:rPr>
          <w:rFonts w:ascii="Times New Roman" w:hAnsi="Times New Roman" w:cs="Times New Roman"/>
        </w:rPr>
        <w:t xml:space="preserve"> includes state fixed effects</w:t>
      </w:r>
      <w:r w:rsidR="00922824" w:rsidRPr="00917F40">
        <w:rPr>
          <w:rFonts w:ascii="Times New Roman" w:hAnsi="Times New Roman" w:cs="Times New Roman"/>
        </w:rPr>
        <w:t xml:space="preserve"> that control for unobserved, state-specific effects that </w:t>
      </w:r>
      <w:r w:rsidR="006645EB">
        <w:rPr>
          <w:rFonts w:ascii="Times New Roman" w:hAnsi="Times New Roman" w:cs="Times New Roman"/>
        </w:rPr>
        <w:t>remain</w:t>
      </w:r>
      <w:r w:rsidR="00922824" w:rsidRPr="00917F40">
        <w:rPr>
          <w:rFonts w:ascii="Times New Roman" w:hAnsi="Times New Roman" w:cs="Times New Roman"/>
        </w:rPr>
        <w:t xml:space="preserve"> constant across time</w:t>
      </w:r>
      <w:r w:rsidR="0005740A">
        <w:rPr>
          <w:rFonts w:ascii="Times New Roman" w:hAnsi="Times New Roman" w:cs="Times New Roman"/>
        </w:rPr>
        <w:t>. The independent variables are also lagged in every model to correspond to the period</w:t>
      </w:r>
      <w:r w:rsidR="002601BE">
        <w:rPr>
          <w:rFonts w:ascii="Times New Roman" w:hAnsi="Times New Roman" w:cs="Times New Roman"/>
        </w:rPr>
        <w:t xml:space="preserve"> when states all</w:t>
      </w:r>
      <w:r w:rsidR="0086076B">
        <w:rPr>
          <w:rFonts w:ascii="Times New Roman" w:hAnsi="Times New Roman" w:cs="Times New Roman"/>
        </w:rPr>
        <w:t xml:space="preserve">ocated their TANF block </w:t>
      </w:r>
      <w:r w:rsidR="002601BE">
        <w:rPr>
          <w:rFonts w:ascii="Times New Roman" w:hAnsi="Times New Roman" w:cs="Times New Roman"/>
        </w:rPr>
        <w:t>grants</w:t>
      </w:r>
      <w:r w:rsidR="0086076B">
        <w:rPr>
          <w:rFonts w:ascii="Times New Roman" w:hAnsi="Times New Roman" w:cs="Times New Roman"/>
        </w:rPr>
        <w:t>.</w:t>
      </w:r>
      <w:r w:rsidR="00052255">
        <w:rPr>
          <w:rFonts w:ascii="Times New Roman" w:hAnsi="Times New Roman" w:cs="Times New Roman"/>
          <w:b/>
        </w:rPr>
        <w:t xml:space="preserve"> </w:t>
      </w:r>
      <w:r w:rsidR="00BC091E" w:rsidRPr="00917F40">
        <w:rPr>
          <w:rFonts w:ascii="Times New Roman" w:hAnsi="Times New Roman" w:cs="Times New Roman"/>
        </w:rPr>
        <w:t xml:space="preserve">Model 1 includes all independent variables except </w:t>
      </w:r>
      <w:r w:rsidR="00BC091E" w:rsidRPr="00917F40">
        <w:rPr>
          <w:rFonts w:ascii="Times New Roman" w:hAnsi="Times New Roman" w:cs="Times New Roman"/>
          <w:i/>
        </w:rPr>
        <w:t xml:space="preserve">caseload, unemployment, </w:t>
      </w:r>
      <w:r w:rsidR="00BC091E" w:rsidRPr="00917F40">
        <w:rPr>
          <w:rFonts w:ascii="Times New Roman" w:hAnsi="Times New Roman" w:cs="Times New Roman"/>
        </w:rPr>
        <w:t xml:space="preserve">and </w:t>
      </w:r>
      <w:proofErr w:type="spellStart"/>
      <w:r w:rsidR="00BC091E" w:rsidRPr="00917F40">
        <w:rPr>
          <w:rFonts w:ascii="Times New Roman" w:hAnsi="Times New Roman" w:cs="Times New Roman"/>
          <w:i/>
        </w:rPr>
        <w:t>pcpi_regional</w:t>
      </w:r>
      <w:proofErr w:type="spellEnd"/>
      <w:r w:rsidR="00CC3495" w:rsidRPr="00917F40">
        <w:rPr>
          <w:rFonts w:ascii="Times New Roman" w:hAnsi="Times New Roman" w:cs="Times New Roman"/>
          <w:i/>
        </w:rPr>
        <w:t>.</w:t>
      </w:r>
      <w:r w:rsidR="00BC091E" w:rsidRPr="00917F40">
        <w:rPr>
          <w:rFonts w:ascii="Times New Roman" w:hAnsi="Times New Roman" w:cs="Times New Roman"/>
          <w:i/>
        </w:rPr>
        <w:t xml:space="preserve"> </w:t>
      </w:r>
      <w:r w:rsidR="00F45748">
        <w:rPr>
          <w:rFonts w:ascii="Times New Roman" w:hAnsi="Times New Roman" w:cs="Times New Roman"/>
        </w:rPr>
        <w:t>As hypothesized, t</w:t>
      </w:r>
      <w:r w:rsidR="00B57F16" w:rsidRPr="00917F40">
        <w:rPr>
          <w:rFonts w:ascii="Times New Roman" w:hAnsi="Times New Roman" w:cs="Times New Roman"/>
        </w:rPr>
        <w:t xml:space="preserve">he model’s racial and ethnic coefficients are highly significant and negative: A </w:t>
      </w:r>
      <w:r w:rsidR="009B0978">
        <w:rPr>
          <w:rFonts w:ascii="Times New Roman" w:hAnsi="Times New Roman" w:cs="Times New Roman"/>
        </w:rPr>
        <w:t xml:space="preserve">state that experiences a </w:t>
      </w:r>
      <w:r w:rsidR="00B57F16" w:rsidRPr="00917F40">
        <w:rPr>
          <w:rFonts w:ascii="Times New Roman" w:hAnsi="Times New Roman" w:cs="Times New Roman"/>
        </w:rPr>
        <w:t xml:space="preserve">1% increase </w:t>
      </w:r>
      <w:r w:rsidR="00D37AD1" w:rsidRPr="00917F40">
        <w:rPr>
          <w:rFonts w:ascii="Times New Roman" w:hAnsi="Times New Roman" w:cs="Times New Roman"/>
        </w:rPr>
        <w:t xml:space="preserve">in </w:t>
      </w:r>
      <w:r w:rsidR="00894D51">
        <w:rPr>
          <w:rFonts w:ascii="Times New Roman" w:hAnsi="Times New Roman" w:cs="Times New Roman"/>
        </w:rPr>
        <w:t>African Americans in its</w:t>
      </w:r>
      <w:r w:rsidR="00B57F16" w:rsidRPr="00917F40">
        <w:rPr>
          <w:rFonts w:ascii="Times New Roman" w:hAnsi="Times New Roman" w:cs="Times New Roman"/>
        </w:rPr>
        <w:t xml:space="preserve"> TANF caseload </w:t>
      </w:r>
      <w:r w:rsidR="00894D51">
        <w:rPr>
          <w:rFonts w:ascii="Times New Roman" w:hAnsi="Times New Roman" w:cs="Times New Roman"/>
        </w:rPr>
        <w:t>spends, on average, .</w:t>
      </w:r>
      <w:r w:rsidR="00F45748">
        <w:rPr>
          <w:rFonts w:ascii="Times New Roman" w:hAnsi="Times New Roman" w:cs="Times New Roman"/>
        </w:rPr>
        <w:t>727</w:t>
      </w:r>
      <w:r w:rsidR="00894D51">
        <w:rPr>
          <w:rFonts w:ascii="Times New Roman" w:hAnsi="Times New Roman" w:cs="Times New Roman"/>
        </w:rPr>
        <w:t xml:space="preserve">% less on basic assistance in the following fiscal year. Likewise, a state with a 1% increase in </w:t>
      </w:r>
      <w:r w:rsidR="000D5896">
        <w:rPr>
          <w:rFonts w:ascii="Times New Roman" w:hAnsi="Times New Roman" w:cs="Times New Roman"/>
        </w:rPr>
        <w:t xml:space="preserve">Hispanics </w:t>
      </w:r>
      <w:r w:rsidR="00894D51">
        <w:rPr>
          <w:rFonts w:ascii="Times New Roman" w:hAnsi="Times New Roman" w:cs="Times New Roman"/>
        </w:rPr>
        <w:t>in its TANF caseload spends .</w:t>
      </w:r>
      <w:r w:rsidR="00F45748">
        <w:rPr>
          <w:rFonts w:ascii="Times New Roman" w:hAnsi="Times New Roman" w:cs="Times New Roman"/>
        </w:rPr>
        <w:t>539</w:t>
      </w:r>
      <w:r w:rsidR="00894D51">
        <w:rPr>
          <w:rFonts w:ascii="Times New Roman" w:hAnsi="Times New Roman" w:cs="Times New Roman"/>
        </w:rPr>
        <w:t xml:space="preserve">% less on basic assistance in the following fiscal year. </w:t>
      </w:r>
      <w:r w:rsidR="00BA763A" w:rsidRPr="00917F40">
        <w:rPr>
          <w:rFonts w:ascii="Times New Roman" w:hAnsi="Times New Roman" w:cs="Times New Roman"/>
        </w:rPr>
        <w:t>Model 1</w:t>
      </w:r>
      <w:r w:rsidR="00894D51">
        <w:rPr>
          <w:rFonts w:ascii="Times New Roman" w:hAnsi="Times New Roman" w:cs="Times New Roman"/>
        </w:rPr>
        <w:t xml:space="preserve"> also</w:t>
      </w:r>
      <w:r w:rsidR="00BA763A" w:rsidRPr="00917F40">
        <w:rPr>
          <w:rFonts w:ascii="Times New Roman" w:hAnsi="Times New Roman" w:cs="Times New Roman"/>
        </w:rPr>
        <w:t xml:space="preserve"> illustrates a significant relationship</w:t>
      </w:r>
      <w:r w:rsidR="00F45748">
        <w:rPr>
          <w:rFonts w:ascii="Times New Roman" w:hAnsi="Times New Roman" w:cs="Times New Roman"/>
        </w:rPr>
        <w:t xml:space="preserve"> in the expected direction</w:t>
      </w:r>
      <w:r w:rsidR="00BA763A" w:rsidRPr="00917F40">
        <w:rPr>
          <w:rFonts w:ascii="Times New Roman" w:hAnsi="Times New Roman" w:cs="Times New Roman"/>
        </w:rPr>
        <w:t xml:space="preserve"> between whether a state met its work participation rate requirement in the prior year and its basic assistance spending. </w:t>
      </w:r>
      <w:r w:rsidR="008B7705" w:rsidRPr="00917F40">
        <w:rPr>
          <w:rFonts w:ascii="Times New Roman" w:hAnsi="Times New Roman" w:cs="Times New Roman"/>
        </w:rPr>
        <w:t xml:space="preserve">On average, </w:t>
      </w:r>
      <w:r w:rsidR="00F45748">
        <w:rPr>
          <w:rFonts w:ascii="Times New Roman" w:hAnsi="Times New Roman" w:cs="Times New Roman"/>
        </w:rPr>
        <w:t>a state</w:t>
      </w:r>
      <w:r w:rsidR="008B7705" w:rsidRPr="00917F40">
        <w:rPr>
          <w:rFonts w:ascii="Times New Roman" w:hAnsi="Times New Roman" w:cs="Times New Roman"/>
        </w:rPr>
        <w:t xml:space="preserve"> that did not meet </w:t>
      </w:r>
      <w:r w:rsidR="00F45748">
        <w:rPr>
          <w:rFonts w:ascii="Times New Roman" w:hAnsi="Times New Roman" w:cs="Times New Roman"/>
        </w:rPr>
        <w:t>its</w:t>
      </w:r>
      <w:r w:rsidR="008B7705" w:rsidRPr="00917F40">
        <w:rPr>
          <w:rFonts w:ascii="Times New Roman" w:hAnsi="Times New Roman" w:cs="Times New Roman"/>
        </w:rPr>
        <w:t xml:space="preserve"> work participation rate requirement spent </w:t>
      </w:r>
      <w:r w:rsidR="00F45748">
        <w:rPr>
          <w:rFonts w:ascii="Times New Roman" w:hAnsi="Times New Roman" w:cs="Times New Roman"/>
        </w:rPr>
        <w:t>3.419</w:t>
      </w:r>
      <w:r w:rsidR="008B7705" w:rsidRPr="00917F40">
        <w:rPr>
          <w:rFonts w:ascii="Times New Roman" w:hAnsi="Times New Roman" w:cs="Times New Roman"/>
        </w:rPr>
        <w:t xml:space="preserve">% less on basic assistance in the following </w:t>
      </w:r>
      <w:r w:rsidR="00894D51">
        <w:rPr>
          <w:rFonts w:ascii="Times New Roman" w:hAnsi="Times New Roman" w:cs="Times New Roman"/>
        </w:rPr>
        <w:t>fiscal year</w:t>
      </w:r>
      <w:r w:rsidR="008B7705" w:rsidRPr="00917F40">
        <w:rPr>
          <w:rFonts w:ascii="Times New Roman" w:hAnsi="Times New Roman" w:cs="Times New Roman"/>
        </w:rPr>
        <w:t xml:space="preserve">. </w:t>
      </w:r>
    </w:p>
    <w:p w14:paraId="55E355BF" w14:textId="65AF4123" w:rsidR="00A67A55" w:rsidRPr="00917F40" w:rsidRDefault="00A706F4" w:rsidP="007771F7">
      <w:pPr>
        <w:spacing w:line="480" w:lineRule="auto"/>
        <w:ind w:firstLine="720"/>
        <w:rPr>
          <w:rFonts w:ascii="Times New Roman" w:hAnsi="Times New Roman" w:cs="Times New Roman"/>
        </w:rPr>
      </w:pPr>
      <w:r>
        <w:rPr>
          <w:rFonts w:ascii="Times New Roman" w:hAnsi="Times New Roman" w:cs="Times New Roman"/>
        </w:rPr>
        <w:lastRenderedPageBreak/>
        <w:t xml:space="preserve">Although </w:t>
      </w:r>
      <w:r w:rsidR="007633F7" w:rsidRPr="00917F40">
        <w:rPr>
          <w:rFonts w:ascii="Times New Roman" w:hAnsi="Times New Roman" w:cs="Times New Roman"/>
        </w:rPr>
        <w:t>Model 1 displays a number of significant results, the low adjusted R</w:t>
      </w:r>
      <w:r w:rsidR="007633F7" w:rsidRPr="00917F40">
        <w:rPr>
          <w:rFonts w:ascii="Times New Roman" w:hAnsi="Times New Roman" w:cs="Times New Roman"/>
          <w:vertAlign w:val="superscript"/>
        </w:rPr>
        <w:t xml:space="preserve">2 </w:t>
      </w:r>
      <w:r w:rsidR="007633F7" w:rsidRPr="00917F40">
        <w:rPr>
          <w:rFonts w:ascii="Times New Roman" w:hAnsi="Times New Roman" w:cs="Times New Roman"/>
        </w:rPr>
        <w:t xml:space="preserve">value (.026) indicates that </w:t>
      </w:r>
      <w:r w:rsidR="00D37AD1" w:rsidRPr="00917F40">
        <w:rPr>
          <w:rFonts w:ascii="Times New Roman" w:hAnsi="Times New Roman" w:cs="Times New Roman"/>
        </w:rPr>
        <w:t>the model</w:t>
      </w:r>
      <w:r w:rsidR="007633F7" w:rsidRPr="00917F40">
        <w:rPr>
          <w:rFonts w:ascii="Times New Roman" w:hAnsi="Times New Roman" w:cs="Times New Roman"/>
        </w:rPr>
        <w:t xml:space="preserve"> </w:t>
      </w:r>
      <w:r w:rsidR="00894D51">
        <w:rPr>
          <w:rFonts w:ascii="Times New Roman" w:hAnsi="Times New Roman" w:cs="Times New Roman"/>
        </w:rPr>
        <w:t xml:space="preserve">accounts for very little </w:t>
      </w:r>
      <w:r w:rsidR="007633F7" w:rsidRPr="00917F40">
        <w:rPr>
          <w:rFonts w:ascii="Times New Roman" w:hAnsi="Times New Roman" w:cs="Times New Roman"/>
        </w:rPr>
        <w:t xml:space="preserve">of the variation in states’ basic assistance expenditures. Models 2 and 3 </w:t>
      </w:r>
      <w:r w:rsidR="001020A8" w:rsidRPr="00917F40">
        <w:rPr>
          <w:rFonts w:ascii="Times New Roman" w:hAnsi="Times New Roman" w:cs="Times New Roman"/>
        </w:rPr>
        <w:t xml:space="preserve">improve upon Model 1 by </w:t>
      </w:r>
      <w:r w:rsidR="007633F7" w:rsidRPr="00917F40">
        <w:rPr>
          <w:rFonts w:ascii="Times New Roman" w:hAnsi="Times New Roman" w:cs="Times New Roman"/>
        </w:rPr>
        <w:t xml:space="preserve">adding </w:t>
      </w:r>
      <w:r w:rsidR="007633F7" w:rsidRPr="00917F40">
        <w:rPr>
          <w:rFonts w:ascii="Times New Roman" w:hAnsi="Times New Roman" w:cs="Times New Roman"/>
          <w:i/>
        </w:rPr>
        <w:t xml:space="preserve">caseload, unemployment, </w:t>
      </w:r>
      <w:r w:rsidR="007633F7" w:rsidRPr="00917F40">
        <w:rPr>
          <w:rFonts w:ascii="Times New Roman" w:hAnsi="Times New Roman" w:cs="Times New Roman"/>
        </w:rPr>
        <w:t xml:space="preserve">and </w:t>
      </w:r>
      <w:proofErr w:type="spellStart"/>
      <w:r w:rsidR="001020A8" w:rsidRPr="00917F40">
        <w:rPr>
          <w:rFonts w:ascii="Times New Roman" w:hAnsi="Times New Roman" w:cs="Times New Roman"/>
          <w:i/>
        </w:rPr>
        <w:t>pcpi_regional</w:t>
      </w:r>
      <w:proofErr w:type="spellEnd"/>
      <w:r w:rsidR="00F45748">
        <w:rPr>
          <w:rFonts w:ascii="Times New Roman" w:hAnsi="Times New Roman" w:cs="Times New Roman"/>
          <w:i/>
        </w:rPr>
        <w:t xml:space="preserve"> </w:t>
      </w:r>
      <w:r w:rsidR="00F45748">
        <w:rPr>
          <w:rFonts w:ascii="Times New Roman" w:hAnsi="Times New Roman" w:cs="Times New Roman"/>
        </w:rPr>
        <w:t>as control variables</w:t>
      </w:r>
      <w:r w:rsidR="001020A8" w:rsidRPr="00917F40">
        <w:rPr>
          <w:rFonts w:ascii="Times New Roman" w:hAnsi="Times New Roman" w:cs="Times New Roman"/>
        </w:rPr>
        <w:t xml:space="preserve">. Model 2 </w:t>
      </w:r>
      <w:r w:rsidR="00531AAD" w:rsidRPr="00917F40">
        <w:rPr>
          <w:rFonts w:ascii="Times New Roman" w:hAnsi="Times New Roman" w:cs="Times New Roman"/>
        </w:rPr>
        <w:t>accounts</w:t>
      </w:r>
      <w:r w:rsidR="001020A8" w:rsidRPr="00917F40">
        <w:rPr>
          <w:rFonts w:ascii="Times New Roman" w:hAnsi="Times New Roman" w:cs="Times New Roman"/>
        </w:rPr>
        <w:t xml:space="preserve"> for the size</w:t>
      </w:r>
      <w:r w:rsidR="000D5896">
        <w:rPr>
          <w:rFonts w:ascii="Times New Roman" w:hAnsi="Times New Roman" w:cs="Times New Roman"/>
        </w:rPr>
        <w:t>s</w:t>
      </w:r>
      <w:r w:rsidR="001020A8" w:rsidRPr="00917F40">
        <w:rPr>
          <w:rFonts w:ascii="Times New Roman" w:hAnsi="Times New Roman" w:cs="Times New Roman"/>
        </w:rPr>
        <w:t xml:space="preserve"> of states’</w:t>
      </w:r>
      <w:r w:rsidR="009C5FDC">
        <w:rPr>
          <w:rFonts w:ascii="Times New Roman" w:hAnsi="Times New Roman" w:cs="Times New Roman"/>
        </w:rPr>
        <w:t xml:space="preserve"> TANF caseloads and demonstrates </w:t>
      </w:r>
      <w:r w:rsidR="00F45748">
        <w:rPr>
          <w:rFonts w:ascii="Times New Roman" w:hAnsi="Times New Roman" w:cs="Times New Roman"/>
        </w:rPr>
        <w:t xml:space="preserve">that, as hypothesized, </w:t>
      </w:r>
      <w:r w:rsidR="001020A8" w:rsidRPr="00917F40">
        <w:rPr>
          <w:rFonts w:ascii="Times New Roman" w:hAnsi="Times New Roman" w:cs="Times New Roman"/>
        </w:rPr>
        <w:t xml:space="preserve">states’ basic assistance spending is </w:t>
      </w:r>
      <w:r w:rsidR="00531AAD" w:rsidRPr="00917F40">
        <w:rPr>
          <w:rFonts w:ascii="Times New Roman" w:hAnsi="Times New Roman" w:cs="Times New Roman"/>
        </w:rPr>
        <w:t>positively</w:t>
      </w:r>
      <w:r w:rsidR="001020A8" w:rsidRPr="00917F40">
        <w:rPr>
          <w:rFonts w:ascii="Times New Roman" w:hAnsi="Times New Roman" w:cs="Times New Roman"/>
        </w:rPr>
        <w:t xml:space="preserve"> </w:t>
      </w:r>
      <w:r w:rsidR="00531AAD" w:rsidRPr="00917F40">
        <w:rPr>
          <w:rFonts w:ascii="Times New Roman" w:hAnsi="Times New Roman" w:cs="Times New Roman"/>
        </w:rPr>
        <w:t>associated with</w:t>
      </w:r>
      <w:r w:rsidR="001020A8" w:rsidRPr="00917F40">
        <w:rPr>
          <w:rFonts w:ascii="Times New Roman" w:hAnsi="Times New Roman" w:cs="Times New Roman"/>
        </w:rPr>
        <w:t xml:space="preserve"> the number of TANF </w:t>
      </w:r>
      <w:r w:rsidR="00672DC3">
        <w:rPr>
          <w:rFonts w:ascii="Times New Roman" w:hAnsi="Times New Roman" w:cs="Times New Roman"/>
        </w:rPr>
        <w:t>cases</w:t>
      </w:r>
      <w:r w:rsidR="007771F7" w:rsidRPr="00917F40">
        <w:rPr>
          <w:rFonts w:ascii="Times New Roman" w:hAnsi="Times New Roman" w:cs="Times New Roman"/>
        </w:rPr>
        <w:t>.</w:t>
      </w:r>
      <w:r w:rsidR="009D62A1">
        <w:rPr>
          <w:rFonts w:ascii="Times New Roman" w:hAnsi="Times New Roman" w:cs="Times New Roman"/>
        </w:rPr>
        <w:t xml:space="preserve"> A percentage decrease in a state’s TANF caseload leads to a .091% average decrease in basic assistance spe</w:t>
      </w:r>
      <w:r w:rsidR="00A3334B">
        <w:rPr>
          <w:rFonts w:ascii="Times New Roman" w:hAnsi="Times New Roman" w:cs="Times New Roman"/>
        </w:rPr>
        <w:t xml:space="preserve">nding in the next fiscal year. </w:t>
      </w:r>
      <w:r w:rsidR="009D62A1">
        <w:rPr>
          <w:rFonts w:ascii="Times New Roman" w:hAnsi="Times New Roman" w:cs="Times New Roman"/>
        </w:rPr>
        <w:t>Yet, i</w:t>
      </w:r>
      <w:r w:rsidR="00A67A55" w:rsidRPr="00917F40">
        <w:rPr>
          <w:rFonts w:ascii="Times New Roman" w:hAnsi="Times New Roman" w:cs="Times New Roman"/>
        </w:rPr>
        <w:t xml:space="preserve">ncluding </w:t>
      </w:r>
      <w:r w:rsidR="00A67A55" w:rsidRPr="00917F40">
        <w:rPr>
          <w:rFonts w:ascii="Times New Roman" w:hAnsi="Times New Roman" w:cs="Times New Roman"/>
          <w:i/>
        </w:rPr>
        <w:t xml:space="preserve">caseload </w:t>
      </w:r>
      <w:r w:rsidR="009D62A1">
        <w:rPr>
          <w:rFonts w:ascii="Times New Roman" w:hAnsi="Times New Roman" w:cs="Times New Roman"/>
        </w:rPr>
        <w:t>only modestly</w:t>
      </w:r>
      <w:r w:rsidR="00A67A55" w:rsidRPr="00917F40">
        <w:rPr>
          <w:rFonts w:ascii="Times New Roman" w:hAnsi="Times New Roman" w:cs="Times New Roman"/>
        </w:rPr>
        <w:t xml:space="preserve"> improves the explanatory power of the analysis as measured by the adjusted R</w:t>
      </w:r>
      <w:r w:rsidR="00A67A55" w:rsidRPr="00917F40">
        <w:rPr>
          <w:rFonts w:ascii="Times New Roman" w:hAnsi="Times New Roman" w:cs="Times New Roman"/>
          <w:vertAlign w:val="superscript"/>
        </w:rPr>
        <w:t>2</w:t>
      </w:r>
      <w:r w:rsidR="00ED5269" w:rsidRPr="00917F40">
        <w:rPr>
          <w:rFonts w:ascii="Times New Roman" w:hAnsi="Times New Roman" w:cs="Times New Roman"/>
        </w:rPr>
        <w:t xml:space="preserve">, </w:t>
      </w:r>
      <w:r w:rsidR="007771F7" w:rsidRPr="00917F40">
        <w:rPr>
          <w:rFonts w:ascii="Times New Roman" w:hAnsi="Times New Roman" w:cs="Times New Roman"/>
        </w:rPr>
        <w:t>which</w:t>
      </w:r>
      <w:r w:rsidR="002227B9">
        <w:rPr>
          <w:rFonts w:ascii="Times New Roman" w:hAnsi="Times New Roman" w:cs="Times New Roman"/>
        </w:rPr>
        <w:t xml:space="preserve"> only</w:t>
      </w:r>
      <w:r w:rsidR="007771F7" w:rsidRPr="00917F40">
        <w:rPr>
          <w:rFonts w:ascii="Times New Roman" w:hAnsi="Times New Roman" w:cs="Times New Roman"/>
        </w:rPr>
        <w:t xml:space="preserve"> increases</w:t>
      </w:r>
      <w:r w:rsidR="00ED5269" w:rsidRPr="00917F40">
        <w:rPr>
          <w:rFonts w:ascii="Times New Roman" w:hAnsi="Times New Roman" w:cs="Times New Roman"/>
        </w:rPr>
        <w:t xml:space="preserve"> from .026 in Model 1 to .</w:t>
      </w:r>
      <w:r w:rsidR="009D62A1">
        <w:rPr>
          <w:rFonts w:ascii="Times New Roman" w:hAnsi="Times New Roman" w:cs="Times New Roman"/>
        </w:rPr>
        <w:t>041</w:t>
      </w:r>
      <w:r w:rsidR="00ED5269" w:rsidRPr="00917F40">
        <w:rPr>
          <w:rFonts w:ascii="Times New Roman" w:hAnsi="Times New Roman" w:cs="Times New Roman"/>
        </w:rPr>
        <w:t xml:space="preserve"> in Model 2. </w:t>
      </w:r>
    </w:p>
    <w:p w14:paraId="6E4B5668" w14:textId="7DEF0D94" w:rsidR="00C13E04" w:rsidRDefault="00ED5269" w:rsidP="008B33D5">
      <w:pPr>
        <w:spacing w:line="480" w:lineRule="auto"/>
        <w:ind w:firstLine="720"/>
        <w:rPr>
          <w:rFonts w:ascii="Times New Roman" w:hAnsi="Times New Roman" w:cs="Times New Roman"/>
        </w:rPr>
      </w:pPr>
      <w:r w:rsidRPr="00917F40">
        <w:rPr>
          <w:rFonts w:ascii="Times New Roman" w:hAnsi="Times New Roman" w:cs="Times New Roman"/>
        </w:rPr>
        <w:t xml:space="preserve">Model 3 </w:t>
      </w:r>
      <w:r w:rsidR="009D62A1">
        <w:rPr>
          <w:rFonts w:ascii="Times New Roman" w:hAnsi="Times New Roman" w:cs="Times New Roman"/>
        </w:rPr>
        <w:t>incorporat</w:t>
      </w:r>
      <w:r w:rsidR="00CC4788">
        <w:rPr>
          <w:rFonts w:ascii="Times New Roman" w:hAnsi="Times New Roman" w:cs="Times New Roman"/>
        </w:rPr>
        <w:t>es</w:t>
      </w:r>
      <w:r w:rsidR="00AE3B08" w:rsidRPr="00917F40">
        <w:rPr>
          <w:rFonts w:ascii="Times New Roman" w:hAnsi="Times New Roman" w:cs="Times New Roman"/>
        </w:rPr>
        <w:t xml:space="preserve"> the </w:t>
      </w:r>
      <w:r w:rsidRPr="00917F40">
        <w:rPr>
          <w:rFonts w:ascii="Times New Roman" w:hAnsi="Times New Roman" w:cs="Times New Roman"/>
        </w:rPr>
        <w:t xml:space="preserve">economic variables </w:t>
      </w:r>
      <w:r w:rsidRPr="00917F40">
        <w:rPr>
          <w:rFonts w:ascii="Times New Roman" w:hAnsi="Times New Roman" w:cs="Times New Roman"/>
          <w:i/>
        </w:rPr>
        <w:t xml:space="preserve">unemployment </w:t>
      </w:r>
      <w:r w:rsidRPr="00917F40">
        <w:rPr>
          <w:rFonts w:ascii="Times New Roman" w:hAnsi="Times New Roman" w:cs="Times New Roman"/>
        </w:rPr>
        <w:t xml:space="preserve">and </w:t>
      </w:r>
      <w:proofErr w:type="spellStart"/>
      <w:r w:rsidRPr="00917F40">
        <w:rPr>
          <w:rFonts w:ascii="Times New Roman" w:hAnsi="Times New Roman" w:cs="Times New Roman"/>
          <w:i/>
        </w:rPr>
        <w:t>pcpi</w:t>
      </w:r>
      <w:proofErr w:type="spellEnd"/>
      <w:r w:rsidRPr="00917F40">
        <w:rPr>
          <w:rFonts w:ascii="Times New Roman" w:hAnsi="Times New Roman" w:cs="Times New Roman"/>
          <w:i/>
        </w:rPr>
        <w:softHyphen/>
        <w:t>_regional</w:t>
      </w:r>
      <w:r w:rsidR="006645EB">
        <w:rPr>
          <w:rFonts w:ascii="Times New Roman" w:hAnsi="Times New Roman" w:cs="Times New Roman"/>
          <w:i/>
        </w:rPr>
        <w:t xml:space="preserve">. </w:t>
      </w:r>
      <w:r w:rsidRPr="00917F40">
        <w:rPr>
          <w:rFonts w:ascii="Times New Roman" w:hAnsi="Times New Roman" w:cs="Times New Roman"/>
        </w:rPr>
        <w:t xml:space="preserve">Both variables are </w:t>
      </w:r>
      <w:r w:rsidR="009D62A1">
        <w:rPr>
          <w:rFonts w:ascii="Times New Roman" w:hAnsi="Times New Roman" w:cs="Times New Roman"/>
        </w:rPr>
        <w:t xml:space="preserve">highly </w:t>
      </w:r>
      <w:r w:rsidRPr="00917F40">
        <w:rPr>
          <w:rFonts w:ascii="Times New Roman" w:hAnsi="Times New Roman" w:cs="Times New Roman"/>
        </w:rPr>
        <w:t xml:space="preserve">significant and negative in the model, indicating – somewhat counterintuitively – that higher unemployment and higher incomes are </w:t>
      </w:r>
      <w:r w:rsidR="006E6BA1" w:rsidRPr="00917F40">
        <w:rPr>
          <w:rFonts w:ascii="Times New Roman" w:hAnsi="Times New Roman" w:cs="Times New Roman"/>
        </w:rPr>
        <w:t>associated with</w:t>
      </w:r>
      <w:r w:rsidRPr="00917F40">
        <w:rPr>
          <w:rFonts w:ascii="Times New Roman" w:hAnsi="Times New Roman" w:cs="Times New Roman"/>
        </w:rPr>
        <w:t xml:space="preserve"> </w:t>
      </w:r>
      <w:r w:rsidR="00F804AB" w:rsidRPr="00917F40">
        <w:rPr>
          <w:rFonts w:ascii="Times New Roman" w:hAnsi="Times New Roman" w:cs="Times New Roman"/>
        </w:rPr>
        <w:t>lower</w:t>
      </w:r>
      <w:r w:rsidRPr="00917F40">
        <w:rPr>
          <w:rFonts w:ascii="Times New Roman" w:hAnsi="Times New Roman" w:cs="Times New Roman"/>
        </w:rPr>
        <w:t xml:space="preserve"> proportional basic assistance expenditures</w:t>
      </w:r>
      <w:r w:rsidR="006645EB">
        <w:rPr>
          <w:rFonts w:ascii="Times New Roman" w:hAnsi="Times New Roman" w:cs="Times New Roman"/>
        </w:rPr>
        <w:t xml:space="preserve">. </w:t>
      </w:r>
      <w:r w:rsidRPr="00917F40">
        <w:rPr>
          <w:rFonts w:ascii="Times New Roman" w:hAnsi="Times New Roman" w:cs="Times New Roman"/>
        </w:rPr>
        <w:t>Controlling for economic factors also has ramifications for the significance of other variables in the model</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fiscal_stability</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w:t>
      </w:r>
      <w:r w:rsidR="00F804AB" w:rsidRPr="00917F40">
        <w:rPr>
          <w:rFonts w:ascii="Times New Roman" w:hAnsi="Times New Roman" w:cs="Times New Roman"/>
        </w:rPr>
        <w:t xml:space="preserve"> significant and positive </w:t>
      </w:r>
      <w:r w:rsidR="000450AE">
        <w:rPr>
          <w:rFonts w:ascii="Times New Roman" w:hAnsi="Times New Roman" w:cs="Times New Roman"/>
        </w:rPr>
        <w:t>while</w:t>
      </w:r>
      <w:r w:rsidR="00F804AB" w:rsidRPr="00917F40">
        <w:rPr>
          <w:rFonts w:ascii="Times New Roman" w:hAnsi="Times New Roman" w:cs="Times New Roman"/>
        </w:rPr>
        <w:t xml:space="preserve"> </w:t>
      </w:r>
      <w:proofErr w:type="spellStart"/>
      <w:r w:rsidR="00F804AB" w:rsidRPr="00917F40">
        <w:rPr>
          <w:rFonts w:ascii="Times New Roman" w:hAnsi="Times New Roman" w:cs="Times New Roman"/>
          <w:i/>
        </w:rPr>
        <w:t>hispanics</w:t>
      </w:r>
      <w:proofErr w:type="spellEnd"/>
      <w:r w:rsidR="00F804AB" w:rsidRPr="00917F40">
        <w:rPr>
          <w:rFonts w:ascii="Times New Roman" w:hAnsi="Times New Roman" w:cs="Times New Roman"/>
          <w:i/>
        </w:rPr>
        <w:t xml:space="preserve"> </w:t>
      </w:r>
      <w:r w:rsidR="000450AE">
        <w:rPr>
          <w:rFonts w:ascii="Times New Roman" w:hAnsi="Times New Roman" w:cs="Times New Roman"/>
        </w:rPr>
        <w:t>becomes insignificant</w:t>
      </w:r>
      <w:r w:rsidR="006645EB">
        <w:rPr>
          <w:rFonts w:ascii="Times New Roman" w:hAnsi="Times New Roman" w:cs="Times New Roman"/>
        </w:rPr>
        <w:t xml:space="preserve">. </w:t>
      </w:r>
      <w:r w:rsidR="00C2060F">
        <w:rPr>
          <w:rFonts w:ascii="Times New Roman" w:hAnsi="Times New Roman" w:cs="Times New Roman"/>
        </w:rPr>
        <w:t>Including</w:t>
      </w:r>
      <w:r w:rsidR="00F804AB" w:rsidRPr="00917F40">
        <w:rPr>
          <w:rFonts w:ascii="Times New Roman" w:hAnsi="Times New Roman" w:cs="Times New Roman"/>
        </w:rPr>
        <w:t xml:space="preserve"> </w:t>
      </w:r>
      <w:r w:rsidR="00C2060F">
        <w:rPr>
          <w:rFonts w:ascii="Times New Roman" w:hAnsi="Times New Roman" w:cs="Times New Roman"/>
          <w:i/>
        </w:rPr>
        <w:t>unemployment</w:t>
      </w:r>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and </w:t>
      </w:r>
      <w:proofErr w:type="spellStart"/>
      <w:r w:rsidR="00F804AB" w:rsidRPr="00917F40">
        <w:rPr>
          <w:rFonts w:ascii="Times New Roman" w:hAnsi="Times New Roman" w:cs="Times New Roman"/>
          <w:i/>
        </w:rPr>
        <w:t>pcpi_regional</w:t>
      </w:r>
      <w:proofErr w:type="spellEnd"/>
      <w:r w:rsidR="00F804AB" w:rsidRPr="00917F40">
        <w:rPr>
          <w:rFonts w:ascii="Times New Roman" w:hAnsi="Times New Roman" w:cs="Times New Roman"/>
          <w:i/>
        </w:rPr>
        <w:t xml:space="preserve"> </w:t>
      </w:r>
      <w:r w:rsidR="00F804AB" w:rsidRPr="00917F40">
        <w:rPr>
          <w:rFonts w:ascii="Times New Roman" w:hAnsi="Times New Roman" w:cs="Times New Roman"/>
        </w:rPr>
        <w:t xml:space="preserve">greatly </w:t>
      </w:r>
      <w:r w:rsidR="001E4316">
        <w:rPr>
          <w:rFonts w:ascii="Times New Roman" w:hAnsi="Times New Roman" w:cs="Times New Roman"/>
        </w:rPr>
        <w:t>increases</w:t>
      </w:r>
      <w:r w:rsidR="00F804AB" w:rsidRPr="00917F40">
        <w:rPr>
          <w:rFonts w:ascii="Times New Roman" w:hAnsi="Times New Roman" w:cs="Times New Roman"/>
        </w:rPr>
        <w:t xml:space="preserve"> the portion of </w:t>
      </w:r>
      <w:r w:rsidR="00C2060F">
        <w:rPr>
          <w:rFonts w:ascii="Times New Roman" w:hAnsi="Times New Roman" w:cs="Times New Roman"/>
        </w:rPr>
        <w:t xml:space="preserve">the </w:t>
      </w:r>
      <w:r w:rsidR="00F804AB" w:rsidRPr="00917F40">
        <w:rPr>
          <w:rFonts w:ascii="Times New Roman" w:hAnsi="Times New Roman" w:cs="Times New Roman"/>
        </w:rPr>
        <w:t>variation in states</w:t>
      </w:r>
      <w:r w:rsidR="00AC4DC0" w:rsidRPr="00917F40">
        <w:rPr>
          <w:rFonts w:ascii="Times New Roman" w:hAnsi="Times New Roman" w:cs="Times New Roman"/>
        </w:rPr>
        <w:t>’</w:t>
      </w:r>
      <w:r w:rsidR="00F804AB" w:rsidRPr="00917F40">
        <w:rPr>
          <w:rFonts w:ascii="Times New Roman" w:hAnsi="Times New Roman" w:cs="Times New Roman"/>
        </w:rPr>
        <w:t xml:space="preserve"> basic assistance expenditures accounted for by the analysis</w:t>
      </w:r>
      <w:r w:rsidR="006645EB">
        <w:rPr>
          <w:rFonts w:ascii="Times New Roman" w:hAnsi="Times New Roman" w:cs="Times New Roman"/>
        </w:rPr>
        <w:t xml:space="preserve">. </w:t>
      </w:r>
      <w:r w:rsidR="00F27DA1" w:rsidRPr="00917F40">
        <w:rPr>
          <w:rFonts w:ascii="Times New Roman" w:hAnsi="Times New Roman" w:cs="Times New Roman"/>
        </w:rPr>
        <w:t>Compared to Model 1, t</w:t>
      </w:r>
      <w:r w:rsidR="00F804AB" w:rsidRPr="00917F40">
        <w:rPr>
          <w:rFonts w:ascii="Times New Roman" w:hAnsi="Times New Roman" w:cs="Times New Roman"/>
        </w:rPr>
        <w:t>he adjusted R</w:t>
      </w:r>
      <w:r w:rsidR="00F804AB" w:rsidRPr="00917F40">
        <w:rPr>
          <w:rFonts w:ascii="Times New Roman" w:hAnsi="Times New Roman" w:cs="Times New Roman"/>
          <w:vertAlign w:val="superscript"/>
        </w:rPr>
        <w:t xml:space="preserve">2 </w:t>
      </w:r>
      <w:r w:rsidR="00F804AB" w:rsidRPr="00917F40">
        <w:rPr>
          <w:rFonts w:ascii="Times New Roman" w:hAnsi="Times New Roman" w:cs="Times New Roman"/>
        </w:rPr>
        <w:t xml:space="preserve">of Model 3 </w:t>
      </w:r>
      <w:r w:rsidR="00C2060F">
        <w:rPr>
          <w:rFonts w:ascii="Times New Roman" w:hAnsi="Times New Roman" w:cs="Times New Roman"/>
        </w:rPr>
        <w:t>(.420</w:t>
      </w:r>
      <w:r w:rsidR="00F804AB" w:rsidRPr="00917F40">
        <w:rPr>
          <w:rFonts w:ascii="Times New Roman" w:hAnsi="Times New Roman" w:cs="Times New Roman"/>
        </w:rPr>
        <w:t xml:space="preserve">) </w:t>
      </w:r>
      <w:r w:rsidR="00D52021">
        <w:rPr>
          <w:rFonts w:ascii="Times New Roman" w:hAnsi="Times New Roman" w:cs="Times New Roman"/>
        </w:rPr>
        <w:t xml:space="preserve">indicates </w:t>
      </w:r>
      <w:r w:rsidR="00F27DA1" w:rsidRPr="00917F40">
        <w:rPr>
          <w:rFonts w:ascii="Times New Roman" w:hAnsi="Times New Roman" w:cs="Times New Roman"/>
        </w:rPr>
        <w:t>that economic factors account for a sizable share of the variation in states’ spending.</w:t>
      </w:r>
    </w:p>
    <w:p w14:paraId="22253E26" w14:textId="3CAB109D" w:rsidR="005E65AE" w:rsidRPr="008B33D5" w:rsidRDefault="005E65AE" w:rsidP="0033648F">
      <w:pPr>
        <w:rPr>
          <w:rFonts w:ascii="Times New Roman" w:hAnsi="Times New Roman" w:cs="Times New Roman"/>
        </w:rPr>
      </w:pPr>
    </w:p>
    <w:p w14:paraId="37E7D407" w14:textId="77777777" w:rsidR="0033648F" w:rsidRDefault="0033648F">
      <w:r>
        <w:br w:type="page"/>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0"/>
        <w:gridCol w:w="1575"/>
        <w:gridCol w:w="1756"/>
        <w:gridCol w:w="1756"/>
        <w:gridCol w:w="1843"/>
      </w:tblGrid>
      <w:tr w:rsidR="00A80D22" w:rsidRPr="00A80D22" w14:paraId="686D9C48" w14:textId="77777777" w:rsidTr="00A80D22">
        <w:trPr>
          <w:tblCellSpacing w:w="15" w:type="dxa"/>
        </w:trPr>
        <w:tc>
          <w:tcPr>
            <w:tcW w:w="0" w:type="auto"/>
            <w:gridSpan w:val="5"/>
            <w:tcBorders>
              <w:top w:val="nil"/>
              <w:left w:val="nil"/>
              <w:bottom w:val="nil"/>
              <w:right w:val="nil"/>
            </w:tcBorders>
            <w:vAlign w:val="center"/>
            <w:hideMark/>
          </w:tcPr>
          <w:p w14:paraId="25FFFB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b/>
                <w:bCs/>
                <w:sz w:val="22"/>
                <w:szCs w:val="22"/>
              </w:rPr>
              <w:lastRenderedPageBreak/>
              <w:t>Table 1 - Regression Output</w:t>
            </w:r>
          </w:p>
        </w:tc>
      </w:tr>
      <w:tr w:rsidR="00A80D22" w:rsidRPr="00A80D22" w14:paraId="44676D9A" w14:textId="77777777" w:rsidTr="00A80D22">
        <w:trPr>
          <w:tblCellSpacing w:w="15" w:type="dxa"/>
        </w:trPr>
        <w:tc>
          <w:tcPr>
            <w:tcW w:w="0" w:type="auto"/>
            <w:gridSpan w:val="5"/>
            <w:tcBorders>
              <w:bottom w:val="single" w:sz="6" w:space="0" w:color="000000"/>
            </w:tcBorders>
            <w:vAlign w:val="center"/>
            <w:hideMark/>
          </w:tcPr>
          <w:p w14:paraId="501157F0"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9F63FF" w14:textId="77777777" w:rsidTr="00BC73C7">
        <w:trPr>
          <w:tblCellSpacing w:w="15" w:type="dxa"/>
        </w:trPr>
        <w:tc>
          <w:tcPr>
            <w:tcW w:w="2385" w:type="dxa"/>
            <w:vAlign w:val="center"/>
            <w:hideMark/>
          </w:tcPr>
          <w:p w14:paraId="4EE47780"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2DC939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Dependent variable:</w:t>
            </w:r>
          </w:p>
        </w:tc>
      </w:tr>
      <w:tr w:rsidR="00A80D22" w:rsidRPr="00A80D22" w14:paraId="2E09082D" w14:textId="77777777" w:rsidTr="00BC73C7">
        <w:trPr>
          <w:tblCellSpacing w:w="15" w:type="dxa"/>
        </w:trPr>
        <w:tc>
          <w:tcPr>
            <w:tcW w:w="2385" w:type="dxa"/>
            <w:vAlign w:val="center"/>
            <w:hideMark/>
          </w:tcPr>
          <w:p w14:paraId="4CCBFC29"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tcBorders>
              <w:bottom w:val="single" w:sz="6" w:space="0" w:color="000000"/>
            </w:tcBorders>
            <w:vAlign w:val="center"/>
            <w:hideMark/>
          </w:tcPr>
          <w:p w14:paraId="48959885"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6570214" w14:textId="77777777" w:rsidTr="00BC73C7">
        <w:trPr>
          <w:tblCellSpacing w:w="15" w:type="dxa"/>
        </w:trPr>
        <w:tc>
          <w:tcPr>
            <w:tcW w:w="2385" w:type="dxa"/>
            <w:vAlign w:val="center"/>
            <w:hideMark/>
          </w:tcPr>
          <w:p w14:paraId="2B8B625E" w14:textId="77777777" w:rsidR="00A80D22" w:rsidRPr="00BC73C7" w:rsidRDefault="00A80D22" w:rsidP="00A80D22">
            <w:pPr>
              <w:jc w:val="center"/>
              <w:rPr>
                <w:rFonts w:ascii="Times New Roman" w:eastAsia="Times New Roman" w:hAnsi="Times New Roman" w:cs="Times New Roman"/>
                <w:sz w:val="22"/>
                <w:szCs w:val="22"/>
              </w:rPr>
            </w:pPr>
          </w:p>
        </w:tc>
        <w:tc>
          <w:tcPr>
            <w:tcW w:w="6885" w:type="dxa"/>
            <w:gridSpan w:val="4"/>
            <w:vAlign w:val="center"/>
            <w:hideMark/>
          </w:tcPr>
          <w:p w14:paraId="1D49769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Basic Assistance Expenditures as a Percentage of Total TANF Expenditures</w:t>
            </w:r>
          </w:p>
        </w:tc>
      </w:tr>
      <w:tr w:rsidR="00A80D22" w:rsidRPr="00A80D22" w14:paraId="087DEF48" w14:textId="77777777" w:rsidTr="00BC73C7">
        <w:trPr>
          <w:tblCellSpacing w:w="15" w:type="dxa"/>
        </w:trPr>
        <w:tc>
          <w:tcPr>
            <w:tcW w:w="2385" w:type="dxa"/>
            <w:vAlign w:val="center"/>
            <w:hideMark/>
          </w:tcPr>
          <w:p w14:paraId="72F78BD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1DBC710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1</w:t>
            </w:r>
          </w:p>
        </w:tc>
        <w:tc>
          <w:tcPr>
            <w:tcW w:w="0" w:type="auto"/>
            <w:vAlign w:val="center"/>
            <w:hideMark/>
          </w:tcPr>
          <w:p w14:paraId="6148DCC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2</w:t>
            </w:r>
          </w:p>
        </w:tc>
        <w:tc>
          <w:tcPr>
            <w:tcW w:w="0" w:type="auto"/>
            <w:vAlign w:val="center"/>
            <w:hideMark/>
          </w:tcPr>
          <w:p w14:paraId="4349AF5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3</w:t>
            </w:r>
          </w:p>
        </w:tc>
        <w:tc>
          <w:tcPr>
            <w:tcW w:w="0" w:type="auto"/>
            <w:vAlign w:val="center"/>
            <w:hideMark/>
          </w:tcPr>
          <w:p w14:paraId="7CD813D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Model 4</w:t>
            </w:r>
          </w:p>
        </w:tc>
      </w:tr>
      <w:tr w:rsidR="00A80D22" w:rsidRPr="00A80D22" w14:paraId="66A010BA" w14:textId="77777777" w:rsidTr="00A80D22">
        <w:trPr>
          <w:tblCellSpacing w:w="15" w:type="dxa"/>
        </w:trPr>
        <w:tc>
          <w:tcPr>
            <w:tcW w:w="0" w:type="auto"/>
            <w:gridSpan w:val="5"/>
            <w:tcBorders>
              <w:bottom w:val="single" w:sz="6" w:space="0" w:color="000000"/>
            </w:tcBorders>
            <w:vAlign w:val="center"/>
            <w:hideMark/>
          </w:tcPr>
          <w:p w14:paraId="62515E6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8C7D24A" w14:textId="77777777" w:rsidTr="00BC73C7">
        <w:trPr>
          <w:tblCellSpacing w:w="15" w:type="dxa"/>
        </w:trPr>
        <w:tc>
          <w:tcPr>
            <w:tcW w:w="2385" w:type="dxa"/>
            <w:vAlign w:val="center"/>
            <w:hideMark/>
          </w:tcPr>
          <w:p w14:paraId="25AE91F4"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african_americans</w:t>
            </w:r>
            <w:proofErr w:type="spellEnd"/>
          </w:p>
        </w:tc>
        <w:tc>
          <w:tcPr>
            <w:tcW w:w="1545" w:type="dxa"/>
            <w:vAlign w:val="center"/>
            <w:hideMark/>
          </w:tcPr>
          <w:p w14:paraId="352204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-.727</w:t>
            </w:r>
            <w:r w:rsidRPr="00BC73C7">
              <w:rPr>
                <w:rFonts w:ascii="Times New Roman" w:eastAsia="Times New Roman" w:hAnsi="Times New Roman" w:cs="Times New Roman"/>
                <w:sz w:val="22"/>
                <w:szCs w:val="22"/>
                <w:vertAlign w:val="superscript"/>
              </w:rPr>
              <w:t>***</w:t>
            </w:r>
          </w:p>
        </w:tc>
        <w:tc>
          <w:tcPr>
            <w:tcW w:w="0" w:type="auto"/>
            <w:vAlign w:val="center"/>
            <w:hideMark/>
          </w:tcPr>
          <w:p w14:paraId="75031CD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-.723</w:t>
            </w:r>
            <w:r w:rsidRPr="00BC73C7">
              <w:rPr>
                <w:rFonts w:ascii="Times New Roman" w:eastAsia="Times New Roman" w:hAnsi="Times New Roman" w:cs="Times New Roman"/>
                <w:sz w:val="22"/>
                <w:szCs w:val="22"/>
                <w:vertAlign w:val="superscript"/>
              </w:rPr>
              <w:t>***</w:t>
            </w:r>
          </w:p>
        </w:tc>
        <w:tc>
          <w:tcPr>
            <w:tcW w:w="0" w:type="auto"/>
            <w:vAlign w:val="center"/>
            <w:hideMark/>
          </w:tcPr>
          <w:p w14:paraId="1376A9C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-.416</w:t>
            </w:r>
            <w:r w:rsidRPr="00BC73C7">
              <w:rPr>
                <w:rFonts w:ascii="Times New Roman" w:eastAsia="Times New Roman" w:hAnsi="Times New Roman" w:cs="Times New Roman"/>
                <w:sz w:val="22"/>
                <w:szCs w:val="22"/>
                <w:vertAlign w:val="superscript"/>
              </w:rPr>
              <w:t>***</w:t>
            </w:r>
          </w:p>
        </w:tc>
        <w:tc>
          <w:tcPr>
            <w:tcW w:w="0" w:type="auto"/>
            <w:vAlign w:val="center"/>
            <w:hideMark/>
          </w:tcPr>
          <w:p w14:paraId="4A5BA4A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-.249</w:t>
            </w:r>
            <w:r w:rsidRPr="00BC73C7">
              <w:rPr>
                <w:rFonts w:ascii="Times New Roman" w:eastAsia="Times New Roman" w:hAnsi="Times New Roman" w:cs="Times New Roman"/>
                <w:sz w:val="22"/>
                <w:szCs w:val="22"/>
                <w:vertAlign w:val="superscript"/>
              </w:rPr>
              <w:t>***</w:t>
            </w:r>
          </w:p>
        </w:tc>
      </w:tr>
      <w:tr w:rsidR="00A80D22" w:rsidRPr="00A80D22" w14:paraId="4F1CFA8A" w14:textId="77777777" w:rsidTr="00BC73C7">
        <w:trPr>
          <w:tblCellSpacing w:w="15" w:type="dxa"/>
        </w:trPr>
        <w:tc>
          <w:tcPr>
            <w:tcW w:w="2385" w:type="dxa"/>
            <w:vAlign w:val="center"/>
            <w:hideMark/>
          </w:tcPr>
          <w:p w14:paraId="64DB28E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6BC7BA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(.102)</w:t>
            </w:r>
          </w:p>
        </w:tc>
        <w:tc>
          <w:tcPr>
            <w:tcW w:w="0" w:type="auto"/>
            <w:vAlign w:val="center"/>
            <w:hideMark/>
          </w:tcPr>
          <w:p w14:paraId="47E0CB2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(.101)</w:t>
            </w:r>
          </w:p>
        </w:tc>
        <w:tc>
          <w:tcPr>
            <w:tcW w:w="0" w:type="auto"/>
            <w:vAlign w:val="center"/>
            <w:hideMark/>
          </w:tcPr>
          <w:p w14:paraId="15DE58F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(.080)</w:t>
            </w:r>
          </w:p>
        </w:tc>
        <w:tc>
          <w:tcPr>
            <w:tcW w:w="0" w:type="auto"/>
            <w:vAlign w:val="center"/>
            <w:hideMark/>
          </w:tcPr>
          <w:p w14:paraId="0E0774E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(.068)</w:t>
            </w:r>
          </w:p>
        </w:tc>
      </w:tr>
      <w:tr w:rsidR="00A80D22" w:rsidRPr="00A80D22" w14:paraId="47C5D6F7" w14:textId="77777777" w:rsidTr="00BC73C7">
        <w:trPr>
          <w:tblCellSpacing w:w="15" w:type="dxa"/>
        </w:trPr>
        <w:tc>
          <w:tcPr>
            <w:tcW w:w="2385" w:type="dxa"/>
            <w:vAlign w:val="center"/>
            <w:hideMark/>
          </w:tcPr>
          <w:p w14:paraId="25C46F8E"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BF851E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06A26E5"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362BFF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7E6A1C1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1B38ADEB" w14:textId="77777777" w:rsidTr="00BC73C7">
        <w:trPr>
          <w:tblCellSpacing w:w="15" w:type="dxa"/>
        </w:trPr>
        <w:tc>
          <w:tcPr>
            <w:tcW w:w="2385" w:type="dxa"/>
            <w:vAlign w:val="center"/>
            <w:hideMark/>
          </w:tcPr>
          <w:p w14:paraId="0BD4AC8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hispanics</w:t>
            </w:r>
            <w:proofErr w:type="spellEnd"/>
          </w:p>
        </w:tc>
        <w:tc>
          <w:tcPr>
            <w:tcW w:w="1545" w:type="dxa"/>
            <w:vAlign w:val="center"/>
            <w:hideMark/>
          </w:tcPr>
          <w:p w14:paraId="78EAA4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-.539</w:t>
            </w:r>
            <w:r w:rsidRPr="00BC73C7">
              <w:rPr>
                <w:rFonts w:ascii="Times New Roman" w:eastAsia="Times New Roman" w:hAnsi="Times New Roman" w:cs="Times New Roman"/>
                <w:sz w:val="22"/>
                <w:szCs w:val="22"/>
                <w:vertAlign w:val="superscript"/>
              </w:rPr>
              <w:t>***</w:t>
            </w:r>
          </w:p>
        </w:tc>
        <w:tc>
          <w:tcPr>
            <w:tcW w:w="0" w:type="auto"/>
            <w:vAlign w:val="center"/>
            <w:hideMark/>
          </w:tcPr>
          <w:p w14:paraId="5CB4F7C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-.456</w:t>
            </w:r>
            <w:r w:rsidRPr="00BC73C7">
              <w:rPr>
                <w:rFonts w:ascii="Times New Roman" w:eastAsia="Times New Roman" w:hAnsi="Times New Roman" w:cs="Times New Roman"/>
                <w:sz w:val="22"/>
                <w:szCs w:val="22"/>
                <w:vertAlign w:val="superscript"/>
              </w:rPr>
              <w:t>***</w:t>
            </w:r>
          </w:p>
        </w:tc>
        <w:tc>
          <w:tcPr>
            <w:tcW w:w="0" w:type="auto"/>
            <w:vAlign w:val="center"/>
            <w:hideMark/>
          </w:tcPr>
          <w:p w14:paraId="2593235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.033</w:t>
            </w:r>
          </w:p>
        </w:tc>
        <w:tc>
          <w:tcPr>
            <w:tcW w:w="0" w:type="auto"/>
            <w:vAlign w:val="center"/>
            <w:hideMark/>
          </w:tcPr>
          <w:p w14:paraId="18C0102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.134</w:t>
            </w:r>
          </w:p>
        </w:tc>
      </w:tr>
      <w:tr w:rsidR="00A80D22" w:rsidRPr="00A80D22" w14:paraId="1E8334F5" w14:textId="77777777" w:rsidTr="00BC73C7">
        <w:trPr>
          <w:tblCellSpacing w:w="15" w:type="dxa"/>
        </w:trPr>
        <w:tc>
          <w:tcPr>
            <w:tcW w:w="2385" w:type="dxa"/>
            <w:vAlign w:val="center"/>
            <w:hideMark/>
          </w:tcPr>
          <w:p w14:paraId="6874CC9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3DA7E5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(.138)</w:t>
            </w:r>
          </w:p>
        </w:tc>
        <w:tc>
          <w:tcPr>
            <w:tcW w:w="0" w:type="auto"/>
            <w:vAlign w:val="center"/>
            <w:hideMark/>
          </w:tcPr>
          <w:p w14:paraId="502EEC7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(.139)</w:t>
            </w:r>
          </w:p>
        </w:tc>
        <w:tc>
          <w:tcPr>
            <w:tcW w:w="0" w:type="auto"/>
            <w:vAlign w:val="center"/>
            <w:hideMark/>
          </w:tcPr>
          <w:p w14:paraId="33323E9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(.110)</w:t>
            </w:r>
          </w:p>
        </w:tc>
        <w:tc>
          <w:tcPr>
            <w:tcW w:w="0" w:type="auto"/>
            <w:vAlign w:val="center"/>
            <w:hideMark/>
          </w:tcPr>
          <w:p w14:paraId="2996F00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(.093)</w:t>
            </w:r>
          </w:p>
        </w:tc>
      </w:tr>
      <w:tr w:rsidR="00A80D22" w:rsidRPr="00A80D22" w14:paraId="0ACC16D7" w14:textId="77777777" w:rsidTr="00BC73C7">
        <w:trPr>
          <w:tblCellSpacing w:w="15" w:type="dxa"/>
        </w:trPr>
        <w:tc>
          <w:tcPr>
            <w:tcW w:w="2385" w:type="dxa"/>
            <w:vAlign w:val="center"/>
            <w:hideMark/>
          </w:tcPr>
          <w:p w14:paraId="2A934A8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F9E3D35"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49F0E3F"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4F2414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CBE478F"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A578650" w14:textId="77777777" w:rsidTr="00BC73C7">
        <w:trPr>
          <w:tblCellSpacing w:w="15" w:type="dxa"/>
        </w:trPr>
        <w:tc>
          <w:tcPr>
            <w:tcW w:w="2385" w:type="dxa"/>
            <w:vAlign w:val="center"/>
            <w:hideMark/>
          </w:tcPr>
          <w:p w14:paraId="5294DA12"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fiscal_stability</w:t>
            </w:r>
            <w:proofErr w:type="spellEnd"/>
          </w:p>
        </w:tc>
        <w:tc>
          <w:tcPr>
            <w:tcW w:w="1545" w:type="dxa"/>
            <w:vAlign w:val="center"/>
            <w:hideMark/>
          </w:tcPr>
          <w:p w14:paraId="337EC59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-.043</w:t>
            </w:r>
          </w:p>
        </w:tc>
        <w:tc>
          <w:tcPr>
            <w:tcW w:w="0" w:type="auto"/>
            <w:vAlign w:val="center"/>
            <w:hideMark/>
          </w:tcPr>
          <w:p w14:paraId="216E54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-.051</w:t>
            </w:r>
          </w:p>
        </w:tc>
        <w:tc>
          <w:tcPr>
            <w:tcW w:w="0" w:type="auto"/>
            <w:vAlign w:val="center"/>
            <w:hideMark/>
          </w:tcPr>
          <w:p w14:paraId="20AC598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.065</w:t>
            </w:r>
            <w:r w:rsidRPr="00BC73C7">
              <w:rPr>
                <w:rFonts w:ascii="Times New Roman" w:eastAsia="Times New Roman" w:hAnsi="Times New Roman" w:cs="Times New Roman"/>
                <w:sz w:val="22"/>
                <w:szCs w:val="22"/>
                <w:vertAlign w:val="superscript"/>
              </w:rPr>
              <w:t>**</w:t>
            </w:r>
          </w:p>
        </w:tc>
        <w:tc>
          <w:tcPr>
            <w:tcW w:w="0" w:type="auto"/>
            <w:vAlign w:val="center"/>
            <w:hideMark/>
          </w:tcPr>
          <w:p w14:paraId="0EF3CEF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.001</w:t>
            </w:r>
          </w:p>
        </w:tc>
      </w:tr>
      <w:tr w:rsidR="00A80D22" w:rsidRPr="00A80D22" w14:paraId="5E2ED436" w14:textId="77777777" w:rsidTr="00BC73C7">
        <w:trPr>
          <w:tblCellSpacing w:w="15" w:type="dxa"/>
        </w:trPr>
        <w:tc>
          <w:tcPr>
            <w:tcW w:w="2385" w:type="dxa"/>
            <w:vAlign w:val="center"/>
            <w:hideMark/>
          </w:tcPr>
          <w:p w14:paraId="4AC887D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A0F7E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0F7692F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2F1840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6628FA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(.023)</w:t>
            </w:r>
          </w:p>
        </w:tc>
      </w:tr>
      <w:tr w:rsidR="00A80D22" w:rsidRPr="00A80D22" w14:paraId="4063E11C" w14:textId="77777777" w:rsidTr="00BC73C7">
        <w:trPr>
          <w:tblCellSpacing w:w="15" w:type="dxa"/>
        </w:trPr>
        <w:tc>
          <w:tcPr>
            <w:tcW w:w="2385" w:type="dxa"/>
            <w:vAlign w:val="center"/>
            <w:hideMark/>
          </w:tcPr>
          <w:p w14:paraId="458FF8D4"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F49B55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09BF43D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9998803"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03A1D2"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59791768" w14:textId="77777777" w:rsidTr="00BC73C7">
        <w:trPr>
          <w:tblCellSpacing w:w="15" w:type="dxa"/>
        </w:trPr>
        <w:tc>
          <w:tcPr>
            <w:tcW w:w="2385" w:type="dxa"/>
            <w:vAlign w:val="center"/>
            <w:hideMark/>
          </w:tcPr>
          <w:p w14:paraId="52BFD79F"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caseload</w:t>
            </w:r>
          </w:p>
        </w:tc>
        <w:tc>
          <w:tcPr>
            <w:tcW w:w="1545" w:type="dxa"/>
            <w:vAlign w:val="center"/>
            <w:hideMark/>
          </w:tcPr>
          <w:p w14:paraId="24BFD08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DB03FE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-.091</w:t>
            </w:r>
            <w:r w:rsidRPr="00BC73C7">
              <w:rPr>
                <w:rFonts w:ascii="Times New Roman" w:eastAsia="Times New Roman" w:hAnsi="Times New Roman" w:cs="Times New Roman"/>
                <w:sz w:val="22"/>
                <w:szCs w:val="22"/>
                <w:vertAlign w:val="superscript"/>
              </w:rPr>
              <w:t>***</w:t>
            </w:r>
          </w:p>
        </w:tc>
        <w:tc>
          <w:tcPr>
            <w:tcW w:w="0" w:type="auto"/>
            <w:vAlign w:val="center"/>
            <w:hideMark/>
          </w:tcPr>
          <w:p w14:paraId="1D90983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.081</w:t>
            </w:r>
            <w:r w:rsidRPr="00BC73C7">
              <w:rPr>
                <w:rFonts w:ascii="Times New Roman" w:eastAsia="Times New Roman" w:hAnsi="Times New Roman" w:cs="Times New Roman"/>
                <w:sz w:val="22"/>
                <w:szCs w:val="22"/>
                <w:vertAlign w:val="superscript"/>
              </w:rPr>
              <w:t>***</w:t>
            </w:r>
          </w:p>
        </w:tc>
        <w:tc>
          <w:tcPr>
            <w:tcW w:w="0" w:type="auto"/>
            <w:vAlign w:val="center"/>
            <w:hideMark/>
          </w:tcPr>
          <w:p w14:paraId="4F2BAC2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w:t>
            </w:r>
            <w:r w:rsidRPr="00BC73C7">
              <w:rPr>
                <w:rFonts w:ascii="Times New Roman" w:eastAsia="Times New Roman" w:hAnsi="Times New Roman" w:cs="Times New Roman"/>
                <w:sz w:val="22"/>
                <w:szCs w:val="22"/>
                <w:vertAlign w:val="superscript"/>
              </w:rPr>
              <w:t>***</w:t>
            </w:r>
          </w:p>
        </w:tc>
      </w:tr>
      <w:tr w:rsidR="00A80D22" w:rsidRPr="00A80D22" w14:paraId="20BFB178" w14:textId="77777777" w:rsidTr="00BC73C7">
        <w:trPr>
          <w:tblCellSpacing w:w="15" w:type="dxa"/>
        </w:trPr>
        <w:tc>
          <w:tcPr>
            <w:tcW w:w="2385" w:type="dxa"/>
            <w:vAlign w:val="center"/>
            <w:hideMark/>
          </w:tcPr>
          <w:p w14:paraId="1583E18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F709FDB"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EB1994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1E5146D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F17024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r>
      <w:tr w:rsidR="00A80D22" w:rsidRPr="00A80D22" w14:paraId="7FF5E26A" w14:textId="77777777" w:rsidTr="00BC73C7">
        <w:trPr>
          <w:tblCellSpacing w:w="15" w:type="dxa"/>
        </w:trPr>
        <w:tc>
          <w:tcPr>
            <w:tcW w:w="2385" w:type="dxa"/>
            <w:vAlign w:val="center"/>
            <w:hideMark/>
          </w:tcPr>
          <w:p w14:paraId="7508013D"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4F246749"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29B4B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AADB5D0"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524CDB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44F46B1" w14:textId="77777777" w:rsidTr="00BC73C7">
        <w:trPr>
          <w:tblCellSpacing w:w="15" w:type="dxa"/>
        </w:trPr>
        <w:tc>
          <w:tcPr>
            <w:tcW w:w="2385" w:type="dxa"/>
            <w:vAlign w:val="center"/>
            <w:hideMark/>
          </w:tcPr>
          <w:p w14:paraId="16FBE808"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liberalism</w:t>
            </w:r>
          </w:p>
        </w:tc>
        <w:tc>
          <w:tcPr>
            <w:tcW w:w="1545" w:type="dxa"/>
            <w:vAlign w:val="center"/>
            <w:hideMark/>
          </w:tcPr>
          <w:p w14:paraId="5901478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21230B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.032</w:t>
            </w:r>
          </w:p>
        </w:tc>
        <w:tc>
          <w:tcPr>
            <w:tcW w:w="0" w:type="auto"/>
            <w:vAlign w:val="center"/>
            <w:hideMark/>
          </w:tcPr>
          <w:p w14:paraId="58894D1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.022</w:t>
            </w:r>
          </w:p>
        </w:tc>
        <w:tc>
          <w:tcPr>
            <w:tcW w:w="0" w:type="auto"/>
            <w:vAlign w:val="center"/>
            <w:hideMark/>
          </w:tcPr>
          <w:p w14:paraId="265EF7A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.029</w:t>
            </w:r>
            <w:r w:rsidRPr="00BC73C7">
              <w:rPr>
                <w:rFonts w:ascii="Times New Roman" w:eastAsia="Times New Roman" w:hAnsi="Times New Roman" w:cs="Times New Roman"/>
                <w:sz w:val="22"/>
                <w:szCs w:val="22"/>
                <w:vertAlign w:val="superscript"/>
              </w:rPr>
              <w:t>**</w:t>
            </w:r>
          </w:p>
        </w:tc>
      </w:tr>
      <w:tr w:rsidR="00A80D22" w:rsidRPr="00A80D22" w14:paraId="08BE08F8" w14:textId="77777777" w:rsidTr="00BC73C7">
        <w:trPr>
          <w:tblCellSpacing w:w="15" w:type="dxa"/>
        </w:trPr>
        <w:tc>
          <w:tcPr>
            <w:tcW w:w="2385" w:type="dxa"/>
            <w:vAlign w:val="center"/>
            <w:hideMark/>
          </w:tcPr>
          <w:p w14:paraId="1057AE4C"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EC663B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6BEC2F9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(.021)</w:t>
            </w:r>
          </w:p>
        </w:tc>
        <w:tc>
          <w:tcPr>
            <w:tcW w:w="0" w:type="auto"/>
            <w:vAlign w:val="center"/>
            <w:hideMark/>
          </w:tcPr>
          <w:p w14:paraId="5EEB3C2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(.017)</w:t>
            </w:r>
          </w:p>
        </w:tc>
        <w:tc>
          <w:tcPr>
            <w:tcW w:w="0" w:type="auto"/>
            <w:vAlign w:val="center"/>
            <w:hideMark/>
          </w:tcPr>
          <w:p w14:paraId="016E8A5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(.014)</w:t>
            </w:r>
          </w:p>
        </w:tc>
      </w:tr>
      <w:tr w:rsidR="00A80D22" w:rsidRPr="00A80D22" w14:paraId="6AEEC2E1" w14:textId="77777777" w:rsidTr="00BC73C7">
        <w:trPr>
          <w:tblCellSpacing w:w="15" w:type="dxa"/>
        </w:trPr>
        <w:tc>
          <w:tcPr>
            <w:tcW w:w="2385" w:type="dxa"/>
            <w:vAlign w:val="center"/>
            <w:hideMark/>
          </w:tcPr>
          <w:p w14:paraId="7D6AD201"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060779C0"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67D65C8A"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A91744"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62EE4C37"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D42EE2A" w14:textId="77777777" w:rsidTr="00BC73C7">
        <w:trPr>
          <w:tblCellSpacing w:w="15" w:type="dxa"/>
        </w:trPr>
        <w:tc>
          <w:tcPr>
            <w:tcW w:w="2385" w:type="dxa"/>
            <w:vAlign w:val="center"/>
            <w:hideMark/>
          </w:tcPr>
          <w:p w14:paraId="64B716F7" w14:textId="77777777" w:rsidR="00A80D22" w:rsidRPr="00BC73C7" w:rsidRDefault="00A80D22" w:rsidP="00A80D22">
            <w:pPr>
              <w:rPr>
                <w:rFonts w:ascii="Times New Roman" w:eastAsia="Times New Roman" w:hAnsi="Times New Roman" w:cs="Times New Roman"/>
                <w:sz w:val="22"/>
                <w:szCs w:val="22"/>
              </w:rPr>
            </w:pPr>
            <w:proofErr w:type="spellStart"/>
            <w:r w:rsidRPr="00BC73C7">
              <w:rPr>
                <w:rFonts w:ascii="Times New Roman" w:eastAsia="Times New Roman" w:hAnsi="Times New Roman" w:cs="Times New Roman"/>
                <w:sz w:val="22"/>
                <w:szCs w:val="22"/>
              </w:rPr>
              <w:t>wpr</w:t>
            </w:r>
            <w:proofErr w:type="spellEnd"/>
          </w:p>
        </w:tc>
        <w:tc>
          <w:tcPr>
            <w:tcW w:w="1545" w:type="dxa"/>
            <w:vAlign w:val="center"/>
            <w:hideMark/>
          </w:tcPr>
          <w:p w14:paraId="5EF8EAD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-3.419</w:t>
            </w:r>
            <w:r w:rsidRPr="00BC73C7">
              <w:rPr>
                <w:rFonts w:ascii="Times New Roman" w:eastAsia="Times New Roman" w:hAnsi="Times New Roman" w:cs="Times New Roman"/>
                <w:sz w:val="22"/>
                <w:szCs w:val="22"/>
                <w:vertAlign w:val="superscript"/>
              </w:rPr>
              <w:t>**</w:t>
            </w:r>
          </w:p>
        </w:tc>
        <w:tc>
          <w:tcPr>
            <w:tcW w:w="0" w:type="auto"/>
            <w:vAlign w:val="center"/>
            <w:hideMark/>
          </w:tcPr>
          <w:p w14:paraId="0E56A755"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-3.108</w:t>
            </w:r>
            <w:r w:rsidRPr="00BC73C7">
              <w:rPr>
                <w:rFonts w:ascii="Times New Roman" w:eastAsia="Times New Roman" w:hAnsi="Times New Roman" w:cs="Times New Roman"/>
                <w:sz w:val="22"/>
                <w:szCs w:val="22"/>
                <w:vertAlign w:val="superscript"/>
              </w:rPr>
              <w:t>**</w:t>
            </w:r>
          </w:p>
        </w:tc>
        <w:tc>
          <w:tcPr>
            <w:tcW w:w="0" w:type="auto"/>
            <w:vAlign w:val="center"/>
            <w:hideMark/>
          </w:tcPr>
          <w:p w14:paraId="2D5E1E34"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1.448</w:t>
            </w:r>
          </w:p>
        </w:tc>
        <w:tc>
          <w:tcPr>
            <w:tcW w:w="0" w:type="auto"/>
            <w:vAlign w:val="center"/>
            <w:hideMark/>
          </w:tcPr>
          <w:p w14:paraId="0EB97ED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5.102</w:t>
            </w:r>
            <w:r w:rsidRPr="00BC73C7">
              <w:rPr>
                <w:rFonts w:ascii="Times New Roman" w:eastAsia="Times New Roman" w:hAnsi="Times New Roman" w:cs="Times New Roman"/>
                <w:sz w:val="22"/>
                <w:szCs w:val="22"/>
                <w:vertAlign w:val="superscript"/>
              </w:rPr>
              <w:t>***</w:t>
            </w:r>
          </w:p>
        </w:tc>
      </w:tr>
      <w:tr w:rsidR="00A80D22" w:rsidRPr="00A80D22" w14:paraId="10006BA9" w14:textId="77777777" w:rsidTr="00BC73C7">
        <w:trPr>
          <w:tblCellSpacing w:w="15" w:type="dxa"/>
        </w:trPr>
        <w:tc>
          <w:tcPr>
            <w:tcW w:w="2385" w:type="dxa"/>
            <w:vAlign w:val="center"/>
            <w:hideMark/>
          </w:tcPr>
          <w:p w14:paraId="0BB7C416"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23EA392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(1.506)</w:t>
            </w:r>
          </w:p>
        </w:tc>
        <w:tc>
          <w:tcPr>
            <w:tcW w:w="0" w:type="auto"/>
            <w:vAlign w:val="center"/>
            <w:hideMark/>
          </w:tcPr>
          <w:p w14:paraId="6B9FCA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(1.497)</w:t>
            </w:r>
          </w:p>
        </w:tc>
        <w:tc>
          <w:tcPr>
            <w:tcW w:w="0" w:type="auto"/>
            <w:vAlign w:val="center"/>
            <w:hideMark/>
          </w:tcPr>
          <w:p w14:paraId="6C25FDC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(1.191)</w:t>
            </w:r>
          </w:p>
        </w:tc>
        <w:tc>
          <w:tcPr>
            <w:tcW w:w="0" w:type="auto"/>
            <w:vAlign w:val="center"/>
            <w:hideMark/>
          </w:tcPr>
          <w:p w14:paraId="0885CC6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(1.064)</w:t>
            </w:r>
          </w:p>
        </w:tc>
      </w:tr>
      <w:tr w:rsidR="00A80D22" w:rsidRPr="00A80D22" w14:paraId="2A7C78CE" w14:textId="77777777" w:rsidTr="00BC73C7">
        <w:trPr>
          <w:tblCellSpacing w:w="15" w:type="dxa"/>
        </w:trPr>
        <w:tc>
          <w:tcPr>
            <w:tcW w:w="2385" w:type="dxa"/>
            <w:vAlign w:val="center"/>
            <w:hideMark/>
          </w:tcPr>
          <w:p w14:paraId="7B2EE1BF"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509754CC"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89CEC0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171895AD"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532D75B"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9433D9C" w14:textId="77777777" w:rsidTr="00BC73C7">
        <w:trPr>
          <w:tblCellSpacing w:w="15" w:type="dxa"/>
        </w:trPr>
        <w:tc>
          <w:tcPr>
            <w:tcW w:w="2385" w:type="dxa"/>
            <w:vAlign w:val="center"/>
            <w:hideMark/>
          </w:tcPr>
          <w:p w14:paraId="043339E7"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unemployment</w:t>
            </w:r>
          </w:p>
        </w:tc>
        <w:tc>
          <w:tcPr>
            <w:tcW w:w="1545" w:type="dxa"/>
            <w:vAlign w:val="center"/>
            <w:hideMark/>
          </w:tcPr>
          <w:p w14:paraId="3C40F5D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2323DEF2"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322CB957"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-1.531</w:t>
            </w:r>
            <w:r w:rsidRPr="00BC73C7">
              <w:rPr>
                <w:rFonts w:ascii="Times New Roman" w:eastAsia="Times New Roman" w:hAnsi="Times New Roman" w:cs="Times New Roman"/>
                <w:sz w:val="22"/>
                <w:szCs w:val="22"/>
                <w:vertAlign w:val="superscript"/>
              </w:rPr>
              <w:t>***</w:t>
            </w:r>
          </w:p>
        </w:tc>
        <w:tc>
          <w:tcPr>
            <w:tcW w:w="0" w:type="auto"/>
            <w:vAlign w:val="center"/>
            <w:hideMark/>
          </w:tcPr>
          <w:p w14:paraId="78CF06C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.643</w:t>
            </w:r>
            <w:r w:rsidRPr="00BC73C7">
              <w:rPr>
                <w:rFonts w:ascii="Times New Roman" w:eastAsia="Times New Roman" w:hAnsi="Times New Roman" w:cs="Times New Roman"/>
                <w:sz w:val="22"/>
                <w:szCs w:val="22"/>
                <w:vertAlign w:val="superscript"/>
              </w:rPr>
              <w:t>*</w:t>
            </w:r>
          </w:p>
        </w:tc>
      </w:tr>
      <w:tr w:rsidR="00A80D22" w:rsidRPr="00A80D22" w14:paraId="7317E29B" w14:textId="77777777" w:rsidTr="00BC73C7">
        <w:trPr>
          <w:tblCellSpacing w:w="15" w:type="dxa"/>
        </w:trPr>
        <w:tc>
          <w:tcPr>
            <w:tcW w:w="2385" w:type="dxa"/>
            <w:vAlign w:val="center"/>
            <w:hideMark/>
          </w:tcPr>
          <w:p w14:paraId="639F4A55"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0F395B6"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BC36A77"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D8411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(.169)</w:t>
            </w:r>
          </w:p>
        </w:tc>
        <w:tc>
          <w:tcPr>
            <w:tcW w:w="0" w:type="auto"/>
            <w:vAlign w:val="center"/>
            <w:hideMark/>
          </w:tcPr>
          <w:p w14:paraId="5D46758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(.334)</w:t>
            </w:r>
          </w:p>
        </w:tc>
      </w:tr>
      <w:tr w:rsidR="00A80D22" w:rsidRPr="00A80D22" w14:paraId="5B27524F" w14:textId="77777777" w:rsidTr="00BC73C7">
        <w:trPr>
          <w:tblCellSpacing w:w="15" w:type="dxa"/>
        </w:trPr>
        <w:tc>
          <w:tcPr>
            <w:tcW w:w="2385" w:type="dxa"/>
            <w:vAlign w:val="center"/>
            <w:hideMark/>
          </w:tcPr>
          <w:p w14:paraId="765D4C57"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7446A581"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5484876"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5110C7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BCD3999"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285417FD" w14:textId="77777777" w:rsidTr="00BC73C7">
        <w:trPr>
          <w:tblCellSpacing w:w="15" w:type="dxa"/>
        </w:trPr>
        <w:tc>
          <w:tcPr>
            <w:tcW w:w="2385" w:type="dxa"/>
            <w:vAlign w:val="center"/>
            <w:hideMark/>
          </w:tcPr>
          <w:p w14:paraId="0E8D9597" w14:textId="55BD0E97" w:rsidR="00A80D22" w:rsidRPr="00BC73C7" w:rsidRDefault="00BC73C7" w:rsidP="00A80D22">
            <w:pPr>
              <w:rPr>
                <w:rFonts w:ascii="Times New Roman" w:eastAsia="Times New Roman" w:hAnsi="Times New Roman" w:cs="Times New Roman"/>
                <w:sz w:val="22"/>
                <w:szCs w:val="22"/>
              </w:rPr>
            </w:pPr>
            <w:proofErr w:type="spellStart"/>
            <w:r>
              <w:rPr>
                <w:rFonts w:ascii="Times New Roman" w:eastAsia="Times New Roman" w:hAnsi="Times New Roman" w:cs="Times New Roman"/>
                <w:sz w:val="22"/>
                <w:szCs w:val="22"/>
              </w:rPr>
              <w:t>pcpi_</w:t>
            </w:r>
            <w:r w:rsidR="00A80D22" w:rsidRPr="00BC73C7">
              <w:rPr>
                <w:rFonts w:ascii="Times New Roman" w:eastAsia="Times New Roman" w:hAnsi="Times New Roman" w:cs="Times New Roman"/>
                <w:sz w:val="22"/>
                <w:szCs w:val="22"/>
              </w:rPr>
              <w:t>regional</w:t>
            </w:r>
            <w:proofErr w:type="spellEnd"/>
            <w:r w:rsidR="00A80D22" w:rsidRPr="00BC73C7">
              <w:rPr>
                <w:rFonts w:ascii="Times New Roman" w:eastAsia="Times New Roman" w:hAnsi="Times New Roman" w:cs="Times New Roman"/>
                <w:sz w:val="22"/>
                <w:szCs w:val="22"/>
              </w:rPr>
              <w:t xml:space="preserve"> (thousands)</w:t>
            </w:r>
          </w:p>
        </w:tc>
        <w:tc>
          <w:tcPr>
            <w:tcW w:w="1545" w:type="dxa"/>
            <w:vAlign w:val="center"/>
            <w:hideMark/>
          </w:tcPr>
          <w:p w14:paraId="68B0831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56A2F7C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507897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-2.062</w:t>
            </w:r>
            <w:r w:rsidRPr="00BC73C7">
              <w:rPr>
                <w:rFonts w:ascii="Times New Roman" w:eastAsia="Times New Roman" w:hAnsi="Times New Roman" w:cs="Times New Roman"/>
                <w:sz w:val="22"/>
                <w:szCs w:val="22"/>
                <w:vertAlign w:val="superscript"/>
              </w:rPr>
              <w:t>***</w:t>
            </w:r>
          </w:p>
        </w:tc>
        <w:tc>
          <w:tcPr>
            <w:tcW w:w="0" w:type="auto"/>
            <w:vAlign w:val="center"/>
            <w:hideMark/>
          </w:tcPr>
          <w:p w14:paraId="4D32939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.153</w:t>
            </w:r>
          </w:p>
        </w:tc>
      </w:tr>
      <w:tr w:rsidR="00A80D22" w:rsidRPr="00A80D22" w14:paraId="66C312D4" w14:textId="77777777" w:rsidTr="00BC73C7">
        <w:trPr>
          <w:tblCellSpacing w:w="15" w:type="dxa"/>
        </w:trPr>
        <w:tc>
          <w:tcPr>
            <w:tcW w:w="2385" w:type="dxa"/>
            <w:vAlign w:val="center"/>
            <w:hideMark/>
          </w:tcPr>
          <w:p w14:paraId="3D29177B"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6C76A9F7"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1F63523B"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405671A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(.112)</w:t>
            </w:r>
          </w:p>
        </w:tc>
        <w:tc>
          <w:tcPr>
            <w:tcW w:w="0" w:type="auto"/>
            <w:vAlign w:val="center"/>
            <w:hideMark/>
          </w:tcPr>
          <w:p w14:paraId="4F540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(.175)</w:t>
            </w:r>
          </w:p>
        </w:tc>
      </w:tr>
      <w:tr w:rsidR="00A80D22" w:rsidRPr="00A80D22" w14:paraId="03547555" w14:textId="77777777" w:rsidTr="00BC73C7">
        <w:trPr>
          <w:tblCellSpacing w:w="15" w:type="dxa"/>
        </w:trPr>
        <w:tc>
          <w:tcPr>
            <w:tcW w:w="2385" w:type="dxa"/>
            <w:vAlign w:val="center"/>
            <w:hideMark/>
          </w:tcPr>
          <w:p w14:paraId="64B63A03" w14:textId="77777777" w:rsidR="00A80D22" w:rsidRPr="00BC73C7" w:rsidRDefault="00A80D22" w:rsidP="00A80D22">
            <w:pPr>
              <w:jc w:val="center"/>
              <w:rPr>
                <w:rFonts w:ascii="Times New Roman" w:eastAsia="Times New Roman" w:hAnsi="Times New Roman" w:cs="Times New Roman"/>
                <w:sz w:val="22"/>
                <w:szCs w:val="22"/>
              </w:rPr>
            </w:pPr>
          </w:p>
        </w:tc>
        <w:tc>
          <w:tcPr>
            <w:tcW w:w="1545" w:type="dxa"/>
            <w:vAlign w:val="center"/>
            <w:hideMark/>
          </w:tcPr>
          <w:p w14:paraId="3DDC6D9E" w14:textId="77777777" w:rsidR="00A80D22" w:rsidRPr="00BC73C7" w:rsidRDefault="00A80D22" w:rsidP="00A80D22">
            <w:pPr>
              <w:rPr>
                <w:rFonts w:ascii="Times New Roman" w:eastAsia="Times New Roman" w:hAnsi="Times New Roman" w:cs="Times New Roman"/>
                <w:sz w:val="22"/>
                <w:szCs w:val="22"/>
              </w:rPr>
            </w:pPr>
          </w:p>
        </w:tc>
        <w:tc>
          <w:tcPr>
            <w:tcW w:w="0" w:type="auto"/>
            <w:vAlign w:val="center"/>
            <w:hideMark/>
          </w:tcPr>
          <w:p w14:paraId="4C6608C9"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016BDE51" w14:textId="77777777" w:rsidR="00A80D22" w:rsidRPr="00BC73C7" w:rsidRDefault="00A80D22" w:rsidP="00A80D22">
            <w:pPr>
              <w:jc w:val="center"/>
              <w:rPr>
                <w:rFonts w:ascii="Times New Roman" w:eastAsia="Times New Roman" w:hAnsi="Times New Roman" w:cs="Times New Roman"/>
                <w:sz w:val="22"/>
                <w:szCs w:val="22"/>
              </w:rPr>
            </w:pPr>
          </w:p>
        </w:tc>
        <w:tc>
          <w:tcPr>
            <w:tcW w:w="0" w:type="auto"/>
            <w:vAlign w:val="center"/>
            <w:hideMark/>
          </w:tcPr>
          <w:p w14:paraId="223C6DFE"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7ABC07E9" w14:textId="77777777" w:rsidTr="00A80D22">
        <w:trPr>
          <w:tblCellSpacing w:w="15" w:type="dxa"/>
        </w:trPr>
        <w:tc>
          <w:tcPr>
            <w:tcW w:w="0" w:type="auto"/>
            <w:gridSpan w:val="5"/>
            <w:tcBorders>
              <w:bottom w:val="single" w:sz="6" w:space="0" w:color="000000"/>
            </w:tcBorders>
            <w:vAlign w:val="center"/>
            <w:hideMark/>
          </w:tcPr>
          <w:p w14:paraId="5A25E481"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37068509" w14:textId="77777777" w:rsidTr="00BC73C7">
        <w:trPr>
          <w:tblCellSpacing w:w="15" w:type="dxa"/>
        </w:trPr>
        <w:tc>
          <w:tcPr>
            <w:tcW w:w="2385" w:type="dxa"/>
            <w:vAlign w:val="center"/>
            <w:hideMark/>
          </w:tcPr>
          <w:p w14:paraId="1A88630B"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Time Fixed Effects</w:t>
            </w:r>
          </w:p>
        </w:tc>
        <w:tc>
          <w:tcPr>
            <w:tcW w:w="1545" w:type="dxa"/>
            <w:vAlign w:val="center"/>
            <w:hideMark/>
          </w:tcPr>
          <w:p w14:paraId="7D4C57F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74D776B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08F16E19"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No</w:t>
            </w:r>
          </w:p>
        </w:tc>
        <w:tc>
          <w:tcPr>
            <w:tcW w:w="0" w:type="auto"/>
            <w:vAlign w:val="center"/>
            <w:hideMark/>
          </w:tcPr>
          <w:p w14:paraId="31196A0F"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Yes</w:t>
            </w:r>
          </w:p>
        </w:tc>
      </w:tr>
      <w:tr w:rsidR="00A80D22" w:rsidRPr="00A80D22" w14:paraId="492F4273" w14:textId="77777777" w:rsidTr="00A80D22">
        <w:trPr>
          <w:tblCellSpacing w:w="15" w:type="dxa"/>
        </w:trPr>
        <w:tc>
          <w:tcPr>
            <w:tcW w:w="0" w:type="auto"/>
            <w:gridSpan w:val="5"/>
            <w:tcBorders>
              <w:bottom w:val="single" w:sz="6" w:space="0" w:color="000000"/>
            </w:tcBorders>
            <w:vAlign w:val="center"/>
            <w:hideMark/>
          </w:tcPr>
          <w:p w14:paraId="102A7DF8" w14:textId="77777777" w:rsidR="00A80D22" w:rsidRPr="00BC73C7" w:rsidRDefault="00A80D22" w:rsidP="00A80D22">
            <w:pPr>
              <w:jc w:val="center"/>
              <w:rPr>
                <w:rFonts w:ascii="Times New Roman" w:eastAsia="Times New Roman" w:hAnsi="Times New Roman" w:cs="Times New Roman"/>
                <w:sz w:val="22"/>
                <w:szCs w:val="22"/>
              </w:rPr>
            </w:pPr>
          </w:p>
        </w:tc>
      </w:tr>
      <w:tr w:rsidR="00A80D22" w:rsidRPr="00A80D22" w14:paraId="4E9E85AF" w14:textId="77777777" w:rsidTr="00BC73C7">
        <w:trPr>
          <w:tblCellSpacing w:w="15" w:type="dxa"/>
        </w:trPr>
        <w:tc>
          <w:tcPr>
            <w:tcW w:w="2385" w:type="dxa"/>
            <w:vAlign w:val="center"/>
            <w:hideMark/>
          </w:tcPr>
          <w:p w14:paraId="351507D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Observations</w:t>
            </w:r>
          </w:p>
        </w:tc>
        <w:tc>
          <w:tcPr>
            <w:tcW w:w="1545" w:type="dxa"/>
            <w:vAlign w:val="center"/>
            <w:hideMark/>
          </w:tcPr>
          <w:p w14:paraId="02D9FF8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002C714E"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4403649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c>
          <w:tcPr>
            <w:tcW w:w="0" w:type="auto"/>
            <w:vAlign w:val="center"/>
            <w:hideMark/>
          </w:tcPr>
          <w:p w14:paraId="5137395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777</w:t>
            </w:r>
          </w:p>
        </w:tc>
      </w:tr>
      <w:tr w:rsidR="00A80D22" w:rsidRPr="00A80D22" w14:paraId="064314FD" w14:textId="77777777" w:rsidTr="00BC73C7">
        <w:trPr>
          <w:tblCellSpacing w:w="15" w:type="dxa"/>
        </w:trPr>
        <w:tc>
          <w:tcPr>
            <w:tcW w:w="2385" w:type="dxa"/>
            <w:vAlign w:val="center"/>
            <w:hideMark/>
          </w:tcPr>
          <w:p w14:paraId="327B595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R</w:t>
            </w:r>
            <w:r w:rsidRPr="00BC73C7">
              <w:rPr>
                <w:rFonts w:ascii="Times New Roman" w:eastAsia="Times New Roman" w:hAnsi="Times New Roman" w:cs="Times New Roman"/>
                <w:sz w:val="22"/>
                <w:szCs w:val="22"/>
                <w:vertAlign w:val="superscript"/>
              </w:rPr>
              <w:t>2</w:t>
            </w:r>
          </w:p>
        </w:tc>
        <w:tc>
          <w:tcPr>
            <w:tcW w:w="1545" w:type="dxa"/>
            <w:vAlign w:val="center"/>
            <w:hideMark/>
          </w:tcPr>
          <w:p w14:paraId="411E9B5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.094</w:t>
            </w:r>
          </w:p>
        </w:tc>
        <w:tc>
          <w:tcPr>
            <w:tcW w:w="0" w:type="auto"/>
            <w:vAlign w:val="center"/>
            <w:hideMark/>
          </w:tcPr>
          <w:p w14:paraId="4E396E4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.109</w:t>
            </w:r>
          </w:p>
        </w:tc>
        <w:tc>
          <w:tcPr>
            <w:tcW w:w="0" w:type="auto"/>
            <w:vAlign w:val="center"/>
            <w:hideMark/>
          </w:tcPr>
          <w:p w14:paraId="0C48A3AA"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.463</w:t>
            </w:r>
          </w:p>
        </w:tc>
        <w:tc>
          <w:tcPr>
            <w:tcW w:w="0" w:type="auto"/>
            <w:vAlign w:val="center"/>
            <w:hideMark/>
          </w:tcPr>
          <w:p w14:paraId="59BB6CA0"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.634</w:t>
            </w:r>
          </w:p>
        </w:tc>
      </w:tr>
      <w:tr w:rsidR="00A80D22" w:rsidRPr="00A80D22" w14:paraId="1B1F5176" w14:textId="77777777" w:rsidTr="00BC73C7">
        <w:trPr>
          <w:tblCellSpacing w:w="15" w:type="dxa"/>
        </w:trPr>
        <w:tc>
          <w:tcPr>
            <w:tcW w:w="2385" w:type="dxa"/>
            <w:vAlign w:val="center"/>
            <w:hideMark/>
          </w:tcPr>
          <w:p w14:paraId="5688DFBD"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Adjusted R</w:t>
            </w:r>
            <w:r w:rsidRPr="00BC73C7">
              <w:rPr>
                <w:rFonts w:ascii="Times New Roman" w:eastAsia="Times New Roman" w:hAnsi="Times New Roman" w:cs="Times New Roman"/>
                <w:sz w:val="22"/>
                <w:szCs w:val="22"/>
                <w:vertAlign w:val="superscript"/>
              </w:rPr>
              <w:t>2</w:t>
            </w:r>
          </w:p>
        </w:tc>
        <w:tc>
          <w:tcPr>
            <w:tcW w:w="1545" w:type="dxa"/>
            <w:vAlign w:val="center"/>
            <w:hideMark/>
          </w:tcPr>
          <w:p w14:paraId="5BFC277B"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.026</w:t>
            </w:r>
          </w:p>
        </w:tc>
        <w:tc>
          <w:tcPr>
            <w:tcW w:w="0" w:type="auto"/>
            <w:vAlign w:val="center"/>
            <w:hideMark/>
          </w:tcPr>
          <w:p w14:paraId="73838102"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.041</w:t>
            </w:r>
          </w:p>
        </w:tc>
        <w:tc>
          <w:tcPr>
            <w:tcW w:w="0" w:type="auto"/>
            <w:vAlign w:val="center"/>
            <w:hideMark/>
          </w:tcPr>
          <w:p w14:paraId="16F91613"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.420</w:t>
            </w:r>
          </w:p>
        </w:tc>
        <w:tc>
          <w:tcPr>
            <w:tcW w:w="0" w:type="auto"/>
            <w:vAlign w:val="center"/>
            <w:hideMark/>
          </w:tcPr>
          <w:p w14:paraId="6CD0A38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.597</w:t>
            </w:r>
          </w:p>
        </w:tc>
      </w:tr>
      <w:tr w:rsidR="00A80D22" w:rsidRPr="00A80D22" w14:paraId="709F0957" w14:textId="77777777" w:rsidTr="00BC73C7">
        <w:trPr>
          <w:tblCellSpacing w:w="15" w:type="dxa"/>
        </w:trPr>
        <w:tc>
          <w:tcPr>
            <w:tcW w:w="2385" w:type="dxa"/>
            <w:vAlign w:val="center"/>
            <w:hideMark/>
          </w:tcPr>
          <w:p w14:paraId="1B84CB73" w14:textId="77777777" w:rsidR="00A80D22" w:rsidRPr="00BC73C7" w:rsidRDefault="00A80D22" w:rsidP="00A80D22">
            <w:pP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F Statistic</w:t>
            </w:r>
          </w:p>
        </w:tc>
        <w:tc>
          <w:tcPr>
            <w:tcW w:w="1545" w:type="dxa"/>
            <w:vAlign w:val="center"/>
            <w:hideMark/>
          </w:tcPr>
          <w:p w14:paraId="507DBB5D"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14.924</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5; 722)</w:t>
            </w:r>
          </w:p>
        </w:tc>
        <w:tc>
          <w:tcPr>
            <w:tcW w:w="0" w:type="auto"/>
            <w:vAlign w:val="center"/>
            <w:hideMark/>
          </w:tcPr>
          <w:p w14:paraId="0289CEA8"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14.639</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6; 721)</w:t>
            </w:r>
          </w:p>
        </w:tc>
        <w:tc>
          <w:tcPr>
            <w:tcW w:w="0" w:type="auto"/>
            <w:vAlign w:val="center"/>
            <w:hideMark/>
          </w:tcPr>
          <w:p w14:paraId="7BC9BDC6"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77.416</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8; 719)</w:t>
            </w:r>
          </w:p>
        </w:tc>
        <w:tc>
          <w:tcPr>
            <w:tcW w:w="0" w:type="auto"/>
            <w:vAlign w:val="center"/>
            <w:hideMark/>
          </w:tcPr>
          <w:p w14:paraId="05823E5C" w14:textId="77777777" w:rsidR="00A80D22" w:rsidRPr="00BC73C7" w:rsidRDefault="00A80D22" w:rsidP="00A80D22">
            <w:pPr>
              <w:jc w:val="center"/>
              <w:rPr>
                <w:rFonts w:ascii="Times New Roman" w:eastAsia="Times New Roman" w:hAnsi="Times New Roman" w:cs="Times New Roman"/>
                <w:sz w:val="22"/>
                <w:szCs w:val="22"/>
              </w:rPr>
            </w:pPr>
            <w:r w:rsidRPr="00BC73C7">
              <w:rPr>
                <w:rFonts w:ascii="Times New Roman" w:eastAsia="Times New Roman" w:hAnsi="Times New Roman" w:cs="Times New Roman"/>
                <w:sz w:val="22"/>
                <w:szCs w:val="22"/>
              </w:rPr>
              <w:t>53.011</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 (</w:t>
            </w:r>
            <w:proofErr w:type="spellStart"/>
            <w:r w:rsidRPr="00BC73C7">
              <w:rPr>
                <w:rFonts w:ascii="Times New Roman" w:eastAsia="Times New Roman" w:hAnsi="Times New Roman" w:cs="Times New Roman"/>
                <w:sz w:val="22"/>
                <w:szCs w:val="22"/>
              </w:rPr>
              <w:t>df</w:t>
            </w:r>
            <w:proofErr w:type="spellEnd"/>
            <w:r w:rsidRPr="00BC73C7">
              <w:rPr>
                <w:rFonts w:ascii="Times New Roman" w:eastAsia="Times New Roman" w:hAnsi="Times New Roman" w:cs="Times New Roman"/>
                <w:sz w:val="22"/>
                <w:szCs w:val="22"/>
              </w:rPr>
              <w:t xml:space="preserve"> = 23; 704)</w:t>
            </w:r>
          </w:p>
        </w:tc>
      </w:tr>
      <w:tr w:rsidR="00A80D22" w:rsidRPr="00A80D22" w14:paraId="5B13340E" w14:textId="77777777" w:rsidTr="00A80D22">
        <w:trPr>
          <w:tblCellSpacing w:w="15" w:type="dxa"/>
        </w:trPr>
        <w:tc>
          <w:tcPr>
            <w:tcW w:w="0" w:type="auto"/>
            <w:gridSpan w:val="5"/>
            <w:tcBorders>
              <w:bottom w:val="single" w:sz="6" w:space="0" w:color="000000"/>
            </w:tcBorders>
            <w:vAlign w:val="center"/>
            <w:hideMark/>
          </w:tcPr>
          <w:p w14:paraId="2036381B" w14:textId="77777777" w:rsidR="00A80D22" w:rsidRPr="00BC73C7" w:rsidRDefault="00A80D22" w:rsidP="00A80D22">
            <w:pPr>
              <w:jc w:val="center"/>
              <w:rPr>
                <w:rFonts w:ascii="Times New Roman" w:eastAsia="Times New Roman" w:hAnsi="Times New Roman" w:cs="Times New Roman"/>
                <w:sz w:val="22"/>
                <w:szCs w:val="22"/>
              </w:rPr>
            </w:pPr>
          </w:p>
        </w:tc>
      </w:tr>
      <w:tr w:rsidR="00BC73C7" w:rsidRPr="00A80D22" w14:paraId="176105E4" w14:textId="77777777" w:rsidTr="00BC73C7">
        <w:trPr>
          <w:tblCellSpacing w:w="15" w:type="dxa"/>
        </w:trPr>
        <w:tc>
          <w:tcPr>
            <w:tcW w:w="9300" w:type="dxa"/>
            <w:gridSpan w:val="5"/>
            <w:vAlign w:val="bottom"/>
            <w:hideMark/>
          </w:tcPr>
          <w:p w14:paraId="26189035" w14:textId="47FE15A5" w:rsidR="00BC73C7" w:rsidRPr="00BC73C7" w:rsidRDefault="00BC73C7" w:rsidP="00BC73C7">
            <w:pPr>
              <w:rPr>
                <w:rFonts w:ascii="Times New Roman" w:eastAsia="Times New Roman" w:hAnsi="Times New Roman" w:cs="Times New Roman"/>
                <w:sz w:val="22"/>
                <w:szCs w:val="22"/>
              </w:rPr>
            </w:pPr>
            <w:r w:rsidRPr="00BC73C7">
              <w:rPr>
                <w:rFonts w:ascii="Times New Roman" w:eastAsia="Times New Roman" w:hAnsi="Times New Roman" w:cs="Times New Roman"/>
                <w:i/>
                <w:iCs/>
                <w:sz w:val="22"/>
                <w:szCs w:val="22"/>
              </w:rPr>
              <w:t>Note:</w:t>
            </w:r>
            <w:r w:rsidRPr="00BC73C7">
              <w:rPr>
                <w:rFonts w:ascii="Times New Roman" w:eastAsia="Times New Roman" w:hAnsi="Times New Roman" w:cs="Times New Roman"/>
                <w:sz w:val="22"/>
                <w:szCs w:val="22"/>
                <w:vertAlign w:val="superscript"/>
              </w:rPr>
              <w:t xml:space="preserve"> </w:t>
            </w:r>
            <w:r>
              <w:rPr>
                <w:rFonts w:ascii="Times New Roman" w:eastAsia="Times New Roman" w:hAnsi="Times New Roman" w:cs="Times New Roman"/>
                <w:sz w:val="22"/>
                <w:szCs w:val="22"/>
                <w:vertAlign w:val="superscript"/>
              </w:rPr>
              <w:t xml:space="preserve">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p&lt;0.1;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p&lt;0.05; </w:t>
            </w:r>
            <w:r w:rsidRPr="00BC73C7">
              <w:rPr>
                <w:rFonts w:ascii="Times New Roman" w:eastAsia="Times New Roman" w:hAnsi="Times New Roman" w:cs="Times New Roman"/>
                <w:sz w:val="22"/>
                <w:szCs w:val="22"/>
                <w:vertAlign w:val="superscript"/>
              </w:rPr>
              <w:t>***</w:t>
            </w:r>
            <w:r w:rsidRPr="00BC73C7">
              <w:rPr>
                <w:rFonts w:ascii="Times New Roman" w:eastAsia="Times New Roman" w:hAnsi="Times New Roman" w:cs="Times New Roman"/>
                <w:sz w:val="22"/>
                <w:szCs w:val="22"/>
              </w:rPr>
              <w:t>p&lt;0.01</w:t>
            </w:r>
          </w:p>
        </w:tc>
      </w:tr>
    </w:tbl>
    <w:p w14:paraId="200119D7" w14:textId="77777777" w:rsidR="00023235" w:rsidRDefault="00AC4DC0" w:rsidP="00AC4DC0">
      <w:pPr>
        <w:spacing w:line="480" w:lineRule="auto"/>
        <w:rPr>
          <w:rFonts w:ascii="Times New Roman" w:hAnsi="Times New Roman" w:cs="Times New Roman"/>
        </w:rPr>
      </w:pPr>
      <w:r w:rsidRPr="00917F40">
        <w:rPr>
          <w:rFonts w:ascii="Times New Roman" w:hAnsi="Times New Roman" w:cs="Times New Roman"/>
        </w:rPr>
        <w:tab/>
      </w:r>
    </w:p>
    <w:p w14:paraId="7447A92A" w14:textId="50883325" w:rsidR="002227B9" w:rsidRDefault="002D60A4" w:rsidP="00023235">
      <w:pPr>
        <w:spacing w:line="480" w:lineRule="auto"/>
        <w:ind w:firstLine="720"/>
        <w:rPr>
          <w:rFonts w:ascii="Times New Roman" w:hAnsi="Times New Roman" w:cs="Times New Roman"/>
        </w:rPr>
      </w:pPr>
      <w:r w:rsidRPr="00917F40">
        <w:rPr>
          <w:rFonts w:ascii="Times New Roman" w:hAnsi="Times New Roman" w:cs="Times New Roman"/>
        </w:rPr>
        <w:t>Model 4</w:t>
      </w:r>
      <w:r w:rsidR="00CC4788">
        <w:rPr>
          <w:rFonts w:ascii="Times New Roman" w:hAnsi="Times New Roman" w:cs="Times New Roman"/>
        </w:rPr>
        <w:t xml:space="preserve"> </w:t>
      </w:r>
      <w:r w:rsidRPr="00917F40">
        <w:rPr>
          <w:rFonts w:ascii="Times New Roman" w:hAnsi="Times New Roman" w:cs="Times New Roman"/>
        </w:rPr>
        <w:t xml:space="preserve">introduces </w:t>
      </w:r>
      <w:r w:rsidR="002227B9">
        <w:rPr>
          <w:rFonts w:ascii="Times New Roman" w:hAnsi="Times New Roman" w:cs="Times New Roman"/>
        </w:rPr>
        <w:t>time fixed effects, thereby controlling for unobserved trends that are constant</w:t>
      </w:r>
      <w:r w:rsidR="00A64B85">
        <w:rPr>
          <w:rFonts w:ascii="Times New Roman" w:hAnsi="Times New Roman" w:cs="Times New Roman"/>
        </w:rPr>
        <w:t xml:space="preserve"> across states</w:t>
      </w:r>
      <w:r w:rsidR="002227B9">
        <w:rPr>
          <w:rFonts w:ascii="Times New Roman" w:hAnsi="Times New Roman" w:cs="Times New Roman"/>
        </w:rPr>
        <w:t xml:space="preserve"> in any given fiscal year</w:t>
      </w:r>
      <w:r w:rsidR="006645EB">
        <w:rPr>
          <w:rFonts w:ascii="Times New Roman" w:hAnsi="Times New Roman" w:cs="Times New Roman"/>
        </w:rPr>
        <w:t xml:space="preserve">. </w:t>
      </w:r>
      <w:r w:rsidR="00CC4788">
        <w:rPr>
          <w:rFonts w:ascii="Times New Roman" w:hAnsi="Times New Roman" w:cs="Times New Roman"/>
        </w:rPr>
        <w:t xml:space="preserve">There </w:t>
      </w:r>
      <w:r w:rsidR="00A64B85">
        <w:rPr>
          <w:rFonts w:ascii="Times New Roman" w:hAnsi="Times New Roman" w:cs="Times New Roman"/>
        </w:rPr>
        <w:t>are two trends in basic assistance spending between FY 1998 and 2013</w:t>
      </w:r>
      <w:r w:rsidR="00CC4788">
        <w:rPr>
          <w:rFonts w:ascii="Times New Roman" w:hAnsi="Times New Roman" w:cs="Times New Roman"/>
        </w:rPr>
        <w:t xml:space="preserve">: </w:t>
      </w:r>
      <w:r w:rsidR="00A64B85">
        <w:rPr>
          <w:rFonts w:ascii="Times New Roman" w:hAnsi="Times New Roman" w:cs="Times New Roman"/>
        </w:rPr>
        <w:t xml:space="preserve">The aggregate decrease in basic assistance spending which every state participated in and the within-distribution divergence that resulted from states’ following </w:t>
      </w:r>
      <w:r w:rsidR="00023235">
        <w:rPr>
          <w:rFonts w:ascii="Times New Roman" w:hAnsi="Times New Roman" w:cs="Times New Roman"/>
        </w:rPr>
        <w:t>distinctive</w:t>
      </w:r>
      <w:r w:rsidR="00A64B85">
        <w:rPr>
          <w:rFonts w:ascii="Times New Roman" w:hAnsi="Times New Roman" w:cs="Times New Roman"/>
        </w:rPr>
        <w:t xml:space="preserve"> paths within the national trend</w:t>
      </w:r>
      <w:r w:rsidR="006645EB">
        <w:rPr>
          <w:rFonts w:ascii="Times New Roman" w:hAnsi="Times New Roman" w:cs="Times New Roman"/>
        </w:rPr>
        <w:t xml:space="preserve">. </w:t>
      </w:r>
      <w:r w:rsidR="00A64B85">
        <w:rPr>
          <w:rFonts w:ascii="Times New Roman" w:hAnsi="Times New Roman" w:cs="Times New Roman"/>
        </w:rPr>
        <w:t xml:space="preserve">With time fixed effects in place, Model 4 controls for the national-level forces that shaped basic assistance expenditures and allows for a </w:t>
      </w:r>
      <w:r w:rsidR="00CC4788">
        <w:rPr>
          <w:rFonts w:ascii="Times New Roman" w:hAnsi="Times New Roman" w:cs="Times New Roman"/>
        </w:rPr>
        <w:t xml:space="preserve">nuanced </w:t>
      </w:r>
      <w:r w:rsidR="00CC4788">
        <w:rPr>
          <w:rFonts w:ascii="Times New Roman" w:hAnsi="Times New Roman" w:cs="Times New Roman"/>
        </w:rPr>
        <w:lastRenderedPageBreak/>
        <w:t>a</w:t>
      </w:r>
      <w:r w:rsidR="00A64B85">
        <w:rPr>
          <w:rFonts w:ascii="Times New Roman" w:hAnsi="Times New Roman" w:cs="Times New Roman"/>
        </w:rPr>
        <w:t xml:space="preserve">nalysis of state-level factors </w:t>
      </w:r>
      <w:r w:rsidR="00CC4788">
        <w:rPr>
          <w:rFonts w:ascii="Times New Roman" w:hAnsi="Times New Roman" w:cs="Times New Roman"/>
        </w:rPr>
        <w:t xml:space="preserve">that </w:t>
      </w:r>
      <w:r w:rsidR="00A64B85">
        <w:rPr>
          <w:rFonts w:ascii="Times New Roman" w:hAnsi="Times New Roman" w:cs="Times New Roman"/>
        </w:rPr>
        <w:t>caused state</w:t>
      </w:r>
      <w:r w:rsidR="00CC4788">
        <w:rPr>
          <w:rFonts w:ascii="Times New Roman" w:hAnsi="Times New Roman" w:cs="Times New Roman"/>
        </w:rPr>
        <w:t>-level</w:t>
      </w:r>
      <w:r w:rsidR="00A64B85">
        <w:rPr>
          <w:rFonts w:ascii="Times New Roman" w:hAnsi="Times New Roman" w:cs="Times New Roman"/>
        </w:rPr>
        <w:t xml:space="preserve"> basic assistance spending to diverge within the </w:t>
      </w:r>
      <w:r w:rsidR="00CC4788">
        <w:rPr>
          <w:rFonts w:ascii="Times New Roman" w:hAnsi="Times New Roman" w:cs="Times New Roman"/>
        </w:rPr>
        <w:t>national trend</w:t>
      </w:r>
      <w:r w:rsidR="00A64B85">
        <w:rPr>
          <w:rFonts w:ascii="Times New Roman" w:hAnsi="Times New Roman" w:cs="Times New Roman"/>
        </w:rPr>
        <w:t xml:space="preserve">. </w:t>
      </w:r>
    </w:p>
    <w:p w14:paraId="612D76D1" w14:textId="017536AB" w:rsidR="0071271B" w:rsidRDefault="00A64B85" w:rsidP="00A64B85">
      <w:pPr>
        <w:spacing w:line="480" w:lineRule="auto"/>
        <w:ind w:firstLine="720"/>
        <w:rPr>
          <w:rFonts w:ascii="Times New Roman" w:hAnsi="Times New Roman" w:cs="Times New Roman"/>
        </w:rPr>
      </w:pPr>
      <w:r>
        <w:rPr>
          <w:rFonts w:ascii="Times New Roman" w:hAnsi="Times New Roman" w:cs="Times New Roman"/>
        </w:rPr>
        <w:t>In Model 4</w:t>
      </w:r>
      <w:r w:rsidR="0071271B">
        <w:rPr>
          <w:rFonts w:ascii="Times New Roman" w:hAnsi="Times New Roman" w:cs="Times New Roman"/>
        </w:rPr>
        <w:t xml:space="preserve">, </w:t>
      </w:r>
      <w:proofErr w:type="spellStart"/>
      <w:r w:rsidR="0071271B">
        <w:rPr>
          <w:rFonts w:ascii="Times New Roman" w:hAnsi="Times New Roman" w:cs="Times New Roman"/>
          <w:i/>
        </w:rPr>
        <w:t>african_americans</w:t>
      </w:r>
      <w:proofErr w:type="spellEnd"/>
      <w:r w:rsidR="0071271B">
        <w:rPr>
          <w:rFonts w:ascii="Times New Roman" w:hAnsi="Times New Roman" w:cs="Times New Roman"/>
          <w:i/>
        </w:rPr>
        <w:t xml:space="preserve"> </w:t>
      </w:r>
      <w:r w:rsidR="00C575FB">
        <w:rPr>
          <w:rFonts w:ascii="Times New Roman" w:hAnsi="Times New Roman" w:cs="Times New Roman"/>
        </w:rPr>
        <w:t>remains highly significant and, as expected, negatively correlated with states’ basic assistance spending</w:t>
      </w:r>
      <w:r w:rsidR="006645EB">
        <w:rPr>
          <w:rFonts w:ascii="Times New Roman" w:hAnsi="Times New Roman" w:cs="Times New Roman"/>
        </w:rPr>
        <w:t xml:space="preserve">. </w:t>
      </w:r>
      <w:r w:rsidR="00C575FB">
        <w:rPr>
          <w:rFonts w:ascii="Times New Roman" w:hAnsi="Times New Roman" w:cs="Times New Roman"/>
        </w:rPr>
        <w:t xml:space="preserve">On average, a state that experienced a 1% increase in the portion of its TANF caseload composed of African Americans spent .249% less on basic assistance in the following fiscal year. Such a finding corresponds to </w:t>
      </w:r>
      <w:r w:rsidR="00C575FB" w:rsidRPr="00917F40">
        <w:rPr>
          <w:rFonts w:ascii="Times New Roman" w:eastAsia="Times New Roman" w:hAnsi="Times New Roman" w:cs="Times New Roman"/>
        </w:rPr>
        <w:t xml:space="preserve">the conclusions of </w:t>
      </w:r>
      <w:proofErr w:type="spellStart"/>
      <w:r w:rsidR="00C575FB" w:rsidRPr="00917F40">
        <w:rPr>
          <w:rFonts w:ascii="Times New Roman" w:eastAsia="Times New Roman" w:hAnsi="Times New Roman" w:cs="Times New Roman"/>
        </w:rPr>
        <w:t>Gilens</w:t>
      </w:r>
      <w:proofErr w:type="spellEnd"/>
      <w:r w:rsidR="00C575FB" w:rsidRPr="00917F40">
        <w:rPr>
          <w:rFonts w:ascii="Times New Roman" w:eastAsia="Times New Roman" w:hAnsi="Times New Roman" w:cs="Times New Roman"/>
        </w:rPr>
        <w:t xml:space="preserve"> (1996), </w:t>
      </w:r>
      <w:r w:rsidR="00C575FB" w:rsidRPr="00917F40">
        <w:rPr>
          <w:rFonts w:ascii="Times New Roman" w:hAnsi="Times New Roman" w:cs="Times New Roman"/>
        </w:rPr>
        <w:t xml:space="preserve">Fellowes and Rowe (2004), and </w:t>
      </w:r>
      <w:proofErr w:type="spellStart"/>
      <w:r w:rsidR="00C575FB" w:rsidRPr="00917F40">
        <w:rPr>
          <w:rFonts w:ascii="Times New Roman" w:hAnsi="Times New Roman" w:cs="Times New Roman"/>
        </w:rPr>
        <w:t>Soss</w:t>
      </w:r>
      <w:proofErr w:type="spellEnd"/>
      <w:r w:rsidR="00C575FB" w:rsidRPr="00917F40">
        <w:rPr>
          <w:rFonts w:ascii="Times New Roman" w:hAnsi="Times New Roman" w:cs="Times New Roman"/>
        </w:rPr>
        <w:t xml:space="preserve"> et al. (2001)</w:t>
      </w:r>
      <w:r w:rsidR="00C575FB">
        <w:rPr>
          <w:rFonts w:ascii="Times New Roman" w:hAnsi="Times New Roman" w:cs="Times New Roman"/>
        </w:rPr>
        <w:t xml:space="preserve"> and underlines the important role that race continues to play in shaping social policy outcomes. </w:t>
      </w:r>
    </w:p>
    <w:p w14:paraId="11C6D711" w14:textId="061E456A" w:rsidR="00C575FB" w:rsidRDefault="00C575FB" w:rsidP="00C575FB">
      <w:pPr>
        <w:spacing w:line="480" w:lineRule="auto"/>
        <w:rPr>
          <w:rFonts w:ascii="Times New Roman" w:hAnsi="Times New Roman" w:cs="Times New Roman"/>
        </w:rPr>
      </w:pPr>
      <w:r>
        <w:rPr>
          <w:rFonts w:ascii="Times New Roman" w:hAnsi="Times New Roman" w:cs="Times New Roman"/>
        </w:rPr>
        <w:tab/>
        <w:t xml:space="preserve">In contrast to </w:t>
      </w:r>
      <w:proofErr w:type="spellStart"/>
      <w:r>
        <w:rPr>
          <w:rFonts w:ascii="Times New Roman" w:hAnsi="Times New Roman" w:cs="Times New Roman"/>
          <w:i/>
        </w:rPr>
        <w:t>african_americans</w:t>
      </w:r>
      <w:proofErr w:type="spellEnd"/>
      <w:r>
        <w:rPr>
          <w:rFonts w:ascii="Times New Roman" w:hAnsi="Times New Roman" w:cs="Times New Roman"/>
          <w:i/>
        </w:rPr>
        <w:t xml:space="preserve">,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is neither significant nor in the hypothesized direction in the final model</w:t>
      </w:r>
      <w:r w:rsidR="006645EB">
        <w:rPr>
          <w:rFonts w:ascii="Times New Roman" w:hAnsi="Times New Roman" w:cs="Times New Roman"/>
        </w:rPr>
        <w:t xml:space="preserve">. </w:t>
      </w:r>
      <w:r>
        <w:rPr>
          <w:rFonts w:ascii="Times New Roman" w:hAnsi="Times New Roman" w:cs="Times New Roman"/>
        </w:rPr>
        <w:t xml:space="preserve">The evolution of </w:t>
      </w:r>
      <w:proofErr w:type="spellStart"/>
      <w:r>
        <w:rPr>
          <w:rFonts w:ascii="Times New Roman" w:hAnsi="Times New Roman" w:cs="Times New Roman"/>
          <w:i/>
        </w:rPr>
        <w:t>hispanics</w:t>
      </w:r>
      <w:proofErr w:type="spellEnd"/>
      <w:r>
        <w:rPr>
          <w:rFonts w:ascii="Times New Roman" w:hAnsi="Times New Roman" w:cs="Times New Roman"/>
          <w:i/>
        </w:rPr>
        <w:t xml:space="preserve"> </w:t>
      </w:r>
      <w:r>
        <w:rPr>
          <w:rFonts w:ascii="Times New Roman" w:hAnsi="Times New Roman" w:cs="Times New Roman"/>
        </w:rPr>
        <w:t xml:space="preserve">across the four models implies that its significance in </w:t>
      </w:r>
      <w:r w:rsidR="00694790">
        <w:rPr>
          <w:rFonts w:ascii="Times New Roman" w:hAnsi="Times New Roman" w:cs="Times New Roman"/>
        </w:rPr>
        <w:t>Models 1 and 2</w:t>
      </w:r>
      <w:r>
        <w:rPr>
          <w:rFonts w:ascii="Times New Roman" w:hAnsi="Times New Roman" w:cs="Times New Roman"/>
        </w:rPr>
        <w:t xml:space="preserve"> was the spurious result of either omitted variable bias</w:t>
      </w:r>
      <w:r w:rsidR="00CF2617">
        <w:rPr>
          <w:rFonts w:ascii="Times New Roman" w:hAnsi="Times New Roman" w:cs="Times New Roman"/>
        </w:rPr>
        <w:t xml:space="preserve"> stemming from correlations with economic factors</w:t>
      </w:r>
      <w:r>
        <w:rPr>
          <w:rFonts w:ascii="Times New Roman" w:hAnsi="Times New Roman" w:cs="Times New Roman"/>
        </w:rPr>
        <w:t xml:space="preserve"> or </w:t>
      </w:r>
      <w:r w:rsidR="000D5896">
        <w:rPr>
          <w:rFonts w:ascii="Times New Roman" w:hAnsi="Times New Roman" w:cs="Times New Roman"/>
        </w:rPr>
        <w:t xml:space="preserve">national-level demographic changes controlled for </w:t>
      </w:r>
      <w:r w:rsidR="001935D0">
        <w:rPr>
          <w:rFonts w:ascii="Times New Roman" w:hAnsi="Times New Roman" w:cs="Times New Roman"/>
        </w:rPr>
        <w:t>by</w:t>
      </w:r>
      <w:r w:rsidR="000D5896">
        <w:rPr>
          <w:rFonts w:ascii="Times New Roman" w:hAnsi="Times New Roman" w:cs="Times New Roman"/>
        </w:rPr>
        <w:t xml:space="preserve"> the time fixed effects in Model 4</w:t>
      </w:r>
      <w:r w:rsidR="006645EB">
        <w:rPr>
          <w:rFonts w:ascii="Times New Roman" w:hAnsi="Times New Roman" w:cs="Times New Roman"/>
        </w:rPr>
        <w:t xml:space="preserve">. </w:t>
      </w:r>
      <w:r>
        <w:rPr>
          <w:rFonts w:ascii="Times New Roman" w:hAnsi="Times New Roman" w:cs="Times New Roman"/>
        </w:rPr>
        <w:t xml:space="preserve">Regardless of the exact reason for its insignificance in the final model, </w:t>
      </w:r>
      <w:proofErr w:type="spellStart"/>
      <w:r w:rsidR="00CF2617">
        <w:rPr>
          <w:rFonts w:ascii="Times New Roman" w:hAnsi="Times New Roman" w:cs="Times New Roman"/>
          <w:i/>
        </w:rPr>
        <w:t>hispanics’</w:t>
      </w:r>
      <w:proofErr w:type="spellEnd"/>
      <w:r w:rsidR="00CF2617">
        <w:rPr>
          <w:rFonts w:ascii="Times New Roman" w:hAnsi="Times New Roman" w:cs="Times New Roman"/>
        </w:rPr>
        <w:t xml:space="preserve"> positive and insignificant</w:t>
      </w:r>
      <w:r>
        <w:rPr>
          <w:rFonts w:ascii="Times New Roman" w:hAnsi="Times New Roman" w:cs="Times New Roman"/>
        </w:rPr>
        <w:t xml:space="preserve"> </w:t>
      </w:r>
      <w:r w:rsidR="00CF2617">
        <w:rPr>
          <w:rFonts w:ascii="Times New Roman" w:hAnsi="Times New Roman" w:cs="Times New Roman"/>
        </w:rPr>
        <w:t>coefficient</w:t>
      </w:r>
      <w:r>
        <w:rPr>
          <w:rFonts w:ascii="Times New Roman" w:hAnsi="Times New Roman" w:cs="Times New Roman"/>
        </w:rPr>
        <w:t xml:space="preserve"> is not unprecedented</w:t>
      </w:r>
      <w:r w:rsidR="006645EB">
        <w:rPr>
          <w:rFonts w:ascii="Times New Roman" w:hAnsi="Times New Roman" w:cs="Times New Roman"/>
        </w:rPr>
        <w:t xml:space="preserve">. </w:t>
      </w:r>
      <w:r w:rsidR="000C1223">
        <w:rPr>
          <w:rFonts w:ascii="Times New Roman" w:hAnsi="Times New Roman" w:cs="Times New Roman"/>
        </w:rPr>
        <w:t>As</w:t>
      </w:r>
      <w:r>
        <w:rPr>
          <w:rFonts w:ascii="Times New Roman" w:hAnsi="Times New Roman" w:cs="Times New Roman"/>
        </w:rPr>
        <w:t xml:space="preserve"> mentioned above, Fellowes and Rowe (2004) find </w:t>
      </w:r>
      <w:r w:rsidR="000C1223">
        <w:rPr>
          <w:rFonts w:ascii="Times New Roman" w:hAnsi="Times New Roman" w:cs="Times New Roman"/>
        </w:rPr>
        <w:t>significant</w:t>
      </w:r>
      <w:r>
        <w:rPr>
          <w:rFonts w:ascii="Times New Roman" w:hAnsi="Times New Roman" w:cs="Times New Roman"/>
        </w:rPr>
        <w:t xml:space="preserve"> inverse relationship</w:t>
      </w:r>
      <w:r w:rsidR="000C1223">
        <w:rPr>
          <w:rFonts w:ascii="Times New Roman" w:hAnsi="Times New Roman" w:cs="Times New Roman"/>
        </w:rPr>
        <w:t>s</w:t>
      </w:r>
      <w:r>
        <w:rPr>
          <w:rFonts w:ascii="Times New Roman" w:hAnsi="Times New Roman" w:cs="Times New Roman"/>
        </w:rPr>
        <w:t xml:space="preserve"> between</w:t>
      </w:r>
      <w:r w:rsidR="000C1223">
        <w:rPr>
          <w:rFonts w:ascii="Times New Roman" w:hAnsi="Times New Roman" w:cs="Times New Roman"/>
        </w:rPr>
        <w:t xml:space="preserve"> </w:t>
      </w:r>
      <w:r>
        <w:rPr>
          <w:rFonts w:ascii="Times New Roman" w:hAnsi="Times New Roman" w:cs="Times New Roman"/>
        </w:rPr>
        <w:t>the percentage of Latinos receiving TANF benefits in a state and</w:t>
      </w:r>
      <w:r w:rsidR="001935D0">
        <w:rPr>
          <w:rFonts w:ascii="Times New Roman" w:hAnsi="Times New Roman" w:cs="Times New Roman"/>
        </w:rPr>
        <w:t xml:space="preserve"> both</w:t>
      </w:r>
      <w:r>
        <w:rPr>
          <w:rFonts w:ascii="Times New Roman" w:hAnsi="Times New Roman" w:cs="Times New Roman"/>
        </w:rPr>
        <w:t xml:space="preserve"> the fl</w:t>
      </w:r>
      <w:r w:rsidR="000C1223">
        <w:rPr>
          <w:rFonts w:ascii="Times New Roman" w:hAnsi="Times New Roman" w:cs="Times New Roman"/>
        </w:rPr>
        <w:t>exibili</w:t>
      </w:r>
      <w:r w:rsidR="001935D0">
        <w:rPr>
          <w:rFonts w:ascii="Times New Roman" w:hAnsi="Times New Roman" w:cs="Times New Roman"/>
        </w:rPr>
        <w:t xml:space="preserve">ty of work requirements and </w:t>
      </w:r>
      <w:r>
        <w:rPr>
          <w:rFonts w:ascii="Times New Roman" w:hAnsi="Times New Roman" w:cs="Times New Roman"/>
        </w:rPr>
        <w:t>the strictness of TANF eligibility criteria</w:t>
      </w:r>
      <w:r w:rsidR="006645EB">
        <w:rPr>
          <w:rFonts w:ascii="Times New Roman" w:hAnsi="Times New Roman" w:cs="Times New Roman"/>
        </w:rPr>
        <w:t xml:space="preserve">. </w:t>
      </w:r>
      <w:r w:rsidR="00CC4788">
        <w:rPr>
          <w:rFonts w:ascii="Times New Roman" w:hAnsi="Times New Roman" w:cs="Times New Roman"/>
        </w:rPr>
        <w:t>The analysis indicates</w:t>
      </w:r>
      <w:r w:rsidR="000C1223">
        <w:rPr>
          <w:rFonts w:ascii="Times New Roman" w:hAnsi="Times New Roman" w:cs="Times New Roman"/>
        </w:rPr>
        <w:t xml:space="preserve"> that </w:t>
      </w:r>
      <w:r w:rsidR="00A64B85">
        <w:rPr>
          <w:rFonts w:ascii="Times New Roman" w:hAnsi="Times New Roman" w:cs="Times New Roman"/>
        </w:rPr>
        <w:t>the effect of growing numbers of Hispanic welfare recipients on TANF policy outcomes is not</w:t>
      </w:r>
      <w:r w:rsidR="000C1223">
        <w:rPr>
          <w:rFonts w:ascii="Times New Roman" w:hAnsi="Times New Roman" w:cs="Times New Roman"/>
        </w:rPr>
        <w:t xml:space="preserve"> straightforward</w:t>
      </w:r>
      <w:r w:rsidR="006645EB">
        <w:rPr>
          <w:rFonts w:ascii="Times New Roman" w:hAnsi="Times New Roman" w:cs="Times New Roman"/>
        </w:rPr>
        <w:t xml:space="preserve">. </w:t>
      </w:r>
      <w:r w:rsidR="000C1223">
        <w:rPr>
          <w:rFonts w:ascii="Times New Roman" w:hAnsi="Times New Roman" w:cs="Times New Roman"/>
        </w:rPr>
        <w:t xml:space="preserve">Unlike in the case of African Americans, where there is clear evidence that negative perceptions significantly affect TANF and other social welfare policy outcomes, the increasing number of Hispanics across the United States seems to bear a more nuanced, undetermined influence on TANF spending. </w:t>
      </w:r>
    </w:p>
    <w:p w14:paraId="7BC3581E" w14:textId="60AC4224" w:rsidR="0056594D" w:rsidRPr="004D425F" w:rsidRDefault="0056594D" w:rsidP="0056594D">
      <w:pPr>
        <w:spacing w:line="480" w:lineRule="auto"/>
        <w:ind w:firstLine="720"/>
        <w:rPr>
          <w:rFonts w:ascii="Times New Roman" w:hAnsi="Times New Roman" w:cs="Times New Roman"/>
        </w:rPr>
      </w:pPr>
      <w:r>
        <w:rPr>
          <w:rFonts w:ascii="Times New Roman" w:hAnsi="Times New Roman" w:cs="Times New Roman"/>
        </w:rPr>
        <w:lastRenderedPageBreak/>
        <w:t>Turning to economic factors, Model 4 does not provide evidence in support of the hypothesis that states with higher budget shortfalls will reduce basic assistance spending in the forthcoming year to cover costs</w:t>
      </w:r>
      <w:r w:rsidR="006645EB">
        <w:rPr>
          <w:rFonts w:ascii="Times New Roman" w:hAnsi="Times New Roman" w:cs="Times New Roman"/>
        </w:rPr>
        <w:t xml:space="preserve">. </w:t>
      </w:r>
      <w:r>
        <w:rPr>
          <w:rFonts w:ascii="Times New Roman" w:hAnsi="Times New Roman" w:cs="Times New Roman"/>
        </w:rPr>
        <w:t xml:space="preserve">Likewise, the final model does not support </w:t>
      </w:r>
      <w:r w:rsidR="00CC4788">
        <w:rPr>
          <w:rFonts w:ascii="Times New Roman" w:hAnsi="Times New Roman" w:cs="Times New Roman"/>
        </w:rPr>
        <w:t xml:space="preserve">the hypothesis that </w:t>
      </w:r>
      <w:r>
        <w:rPr>
          <w:rFonts w:ascii="Times New Roman" w:hAnsi="Times New Roman" w:cs="Times New Roman"/>
        </w:rPr>
        <w:t>state per capita personal income</w:t>
      </w:r>
      <w:r w:rsidR="00CC4788">
        <w:rPr>
          <w:rFonts w:ascii="Times New Roman" w:hAnsi="Times New Roman" w:cs="Times New Roman"/>
        </w:rPr>
        <w:t xml:space="preserve"> is </w:t>
      </w:r>
      <w:r>
        <w:rPr>
          <w:rFonts w:ascii="Times New Roman" w:hAnsi="Times New Roman" w:cs="Times New Roman"/>
        </w:rPr>
        <w:t xml:space="preserve">negatively associated with basic assistance spending and only weakly implies that states’ unemployment rates </w:t>
      </w:r>
      <w:r w:rsidR="00CC4788">
        <w:rPr>
          <w:rFonts w:ascii="Times New Roman" w:hAnsi="Times New Roman" w:cs="Times New Roman"/>
        </w:rPr>
        <w:t xml:space="preserve">are </w:t>
      </w:r>
      <w:r>
        <w:rPr>
          <w:rFonts w:ascii="Times New Roman" w:hAnsi="Times New Roman" w:cs="Times New Roman"/>
        </w:rPr>
        <w:t>positively correlate</w:t>
      </w:r>
      <w:r w:rsidR="00CC4788">
        <w:rPr>
          <w:rFonts w:ascii="Times New Roman" w:hAnsi="Times New Roman" w:cs="Times New Roman"/>
        </w:rPr>
        <w:t>d</w:t>
      </w:r>
      <w:r>
        <w:rPr>
          <w:rFonts w:ascii="Times New Roman" w:hAnsi="Times New Roman" w:cs="Times New Roman"/>
        </w:rPr>
        <w:t xml:space="preserve"> with basic assistance expenditures</w:t>
      </w:r>
      <w:r w:rsidR="006645EB">
        <w:rPr>
          <w:rFonts w:ascii="Times New Roman" w:hAnsi="Times New Roman" w:cs="Times New Roman"/>
        </w:rPr>
        <w:t xml:space="preserve">. </w:t>
      </w:r>
      <w:r>
        <w:rPr>
          <w:rFonts w:ascii="Times New Roman" w:hAnsi="Times New Roman" w:cs="Times New Roman"/>
        </w:rPr>
        <w:t xml:space="preserve">The dramatic shifts in the magnitude and significance of </w:t>
      </w:r>
      <w:proofErr w:type="spellStart"/>
      <w:r>
        <w:rPr>
          <w:rFonts w:ascii="Times New Roman" w:hAnsi="Times New Roman" w:cs="Times New Roman"/>
          <w:i/>
        </w:rPr>
        <w:t>pcpi_regional</w:t>
      </w:r>
      <w:proofErr w:type="spellEnd"/>
      <w:r>
        <w:rPr>
          <w:rFonts w:ascii="Times New Roman" w:hAnsi="Times New Roman" w:cs="Times New Roman"/>
          <w:i/>
        </w:rPr>
        <w:t xml:space="preserve"> </w:t>
      </w:r>
      <w:r>
        <w:rPr>
          <w:rFonts w:ascii="Times New Roman" w:hAnsi="Times New Roman" w:cs="Times New Roman"/>
        </w:rPr>
        <w:t xml:space="preserve">and </w:t>
      </w:r>
      <w:r>
        <w:rPr>
          <w:rFonts w:ascii="Times New Roman" w:hAnsi="Times New Roman" w:cs="Times New Roman"/>
          <w:i/>
        </w:rPr>
        <w:t xml:space="preserve">unemployment </w:t>
      </w:r>
      <w:r>
        <w:rPr>
          <w:rFonts w:ascii="Times New Roman" w:hAnsi="Times New Roman" w:cs="Times New Roman"/>
        </w:rPr>
        <w:t xml:space="preserve">relative to Model 3 are likely </w:t>
      </w:r>
      <w:r w:rsidR="00CC4788">
        <w:rPr>
          <w:rFonts w:ascii="Times New Roman" w:hAnsi="Times New Roman" w:cs="Times New Roman"/>
        </w:rPr>
        <w:t xml:space="preserve">to reflect </w:t>
      </w:r>
      <w:r>
        <w:rPr>
          <w:rFonts w:ascii="Times New Roman" w:hAnsi="Times New Roman" w:cs="Times New Roman"/>
        </w:rPr>
        <w:t>national-level changes in economic conditions</w:t>
      </w:r>
      <w:r w:rsidR="006645EB">
        <w:rPr>
          <w:rFonts w:ascii="Times New Roman" w:hAnsi="Times New Roman" w:cs="Times New Roman"/>
        </w:rPr>
        <w:t xml:space="preserve">. </w:t>
      </w:r>
      <w:r>
        <w:rPr>
          <w:rFonts w:ascii="Times New Roman" w:hAnsi="Times New Roman" w:cs="Times New Roman"/>
        </w:rPr>
        <w:t>What appears in Model 3 as significant relationships between state-level economic variation and basic assistance spending variation are the spurious result of simultaneous aggregate movements in economic conditions and TANF spending, not potentially causal relationships at the state-by-state level.</w:t>
      </w:r>
    </w:p>
    <w:p w14:paraId="03DB9C3A" w14:textId="62244D98" w:rsidR="004D260C" w:rsidRDefault="008A13CB" w:rsidP="00192769">
      <w:pPr>
        <w:spacing w:line="480" w:lineRule="auto"/>
        <w:rPr>
          <w:rFonts w:ascii="Times New Roman" w:hAnsi="Times New Roman" w:cs="Times New Roman"/>
        </w:rPr>
      </w:pPr>
      <w:r>
        <w:rPr>
          <w:rFonts w:ascii="Times New Roman" w:hAnsi="Times New Roman" w:cs="Times New Roman"/>
        </w:rPr>
        <w:tab/>
      </w:r>
      <w:r w:rsidR="005D2E69">
        <w:rPr>
          <w:rFonts w:ascii="Times New Roman" w:hAnsi="Times New Roman" w:cs="Times New Roman"/>
        </w:rPr>
        <w:t>Model 4 indicates that a state that experienced a 1% decline in its TANF caseload from the prior year spent, on average, .15% less on basic assistance in the following year</w:t>
      </w:r>
      <w:r w:rsidR="006645EB">
        <w:rPr>
          <w:rFonts w:ascii="Times New Roman" w:hAnsi="Times New Roman" w:cs="Times New Roman"/>
        </w:rPr>
        <w:t xml:space="preserve">. </w:t>
      </w:r>
      <w:r w:rsidR="005D2E69">
        <w:rPr>
          <w:rFonts w:ascii="Times New Roman" w:hAnsi="Times New Roman" w:cs="Times New Roman"/>
        </w:rPr>
        <w:t xml:space="preserve">The increase in </w:t>
      </w:r>
      <w:r w:rsidR="005D2E69">
        <w:rPr>
          <w:rFonts w:ascii="Times New Roman" w:hAnsi="Times New Roman" w:cs="Times New Roman"/>
          <w:i/>
        </w:rPr>
        <w:t>caseload</w:t>
      </w:r>
      <w:r w:rsidR="005D2E69">
        <w:rPr>
          <w:rFonts w:ascii="Times New Roman" w:hAnsi="Times New Roman" w:cs="Times New Roman"/>
        </w:rPr>
        <w:t>’s magnitude as compared to Model 3 suggests that i</w:t>
      </w:r>
      <w:r w:rsidR="00192769">
        <w:rPr>
          <w:rFonts w:ascii="Times New Roman" w:hAnsi="Times New Roman" w:cs="Times New Roman"/>
        </w:rPr>
        <w:t xml:space="preserve">solating the relationship between caseload change and basic assistance expenditures from the </w:t>
      </w:r>
      <w:r w:rsidR="005D2E69">
        <w:rPr>
          <w:rFonts w:ascii="Times New Roman" w:hAnsi="Times New Roman" w:cs="Times New Roman"/>
        </w:rPr>
        <w:t xml:space="preserve">aggregate decreases in states’ TANF caseloads increases the direct correlation between </w:t>
      </w:r>
      <w:r w:rsidR="00A64B85">
        <w:rPr>
          <w:rFonts w:ascii="Times New Roman" w:hAnsi="Times New Roman" w:cs="Times New Roman"/>
        </w:rPr>
        <w:t>decreasing</w:t>
      </w:r>
      <w:r w:rsidR="005D2E69">
        <w:rPr>
          <w:rFonts w:ascii="Times New Roman" w:hAnsi="Times New Roman" w:cs="Times New Roman"/>
        </w:rPr>
        <w:t xml:space="preserve"> caseloads and reduced basic assistance spending</w:t>
      </w:r>
      <w:r w:rsidR="006645EB">
        <w:rPr>
          <w:rFonts w:ascii="Times New Roman" w:hAnsi="Times New Roman" w:cs="Times New Roman"/>
        </w:rPr>
        <w:t xml:space="preserve">. </w:t>
      </w:r>
      <w:r w:rsidR="005D2E69">
        <w:rPr>
          <w:rFonts w:ascii="Times New Roman" w:hAnsi="Times New Roman" w:cs="Times New Roman"/>
        </w:rPr>
        <w:t xml:space="preserve">In other words, even when aggregate trends in caseload sizes are accounted for, states that experienced greater decreases in caseload sizes spent </w:t>
      </w:r>
      <w:r w:rsidR="00023235">
        <w:rPr>
          <w:rFonts w:ascii="Times New Roman" w:hAnsi="Times New Roman" w:cs="Times New Roman"/>
        </w:rPr>
        <w:t>a lower proportion of their TANF block grants</w:t>
      </w:r>
      <w:r w:rsidR="005D2E69">
        <w:rPr>
          <w:rFonts w:ascii="Times New Roman" w:hAnsi="Times New Roman" w:cs="Times New Roman"/>
        </w:rPr>
        <w:t xml:space="preserve"> on basic assistance – a finding that both corresponds to </w:t>
      </w:r>
      <w:r w:rsidR="00CC4788">
        <w:rPr>
          <w:rFonts w:ascii="Times New Roman" w:hAnsi="Times New Roman" w:cs="Times New Roman"/>
        </w:rPr>
        <w:t xml:space="preserve">expectations </w:t>
      </w:r>
      <w:r w:rsidR="005D2E69">
        <w:rPr>
          <w:rFonts w:ascii="Times New Roman" w:hAnsi="Times New Roman" w:cs="Times New Roman"/>
        </w:rPr>
        <w:t xml:space="preserve">and sheds light on the observed variation within the overall trend of lower basic assistance spending. </w:t>
      </w:r>
    </w:p>
    <w:p w14:paraId="41F06B3C" w14:textId="205178DD" w:rsidR="004609B7" w:rsidRDefault="00C65FE9" w:rsidP="004609B7">
      <w:pPr>
        <w:spacing w:line="480" w:lineRule="auto"/>
        <w:ind w:firstLine="720"/>
        <w:rPr>
          <w:rFonts w:ascii="Times New Roman" w:hAnsi="Times New Roman" w:cs="Times New Roman"/>
        </w:rPr>
      </w:pPr>
      <w:r>
        <w:rPr>
          <w:rFonts w:ascii="Times New Roman" w:hAnsi="Times New Roman" w:cs="Times New Roman"/>
        </w:rPr>
        <w:t>As discussed above, the influence of the work participation requirement on basic assistance spending is theoretically ambiguous</w:t>
      </w:r>
      <w:r w:rsidR="006645EB">
        <w:rPr>
          <w:rFonts w:ascii="Times New Roman" w:hAnsi="Times New Roman" w:cs="Times New Roman"/>
        </w:rPr>
        <w:t xml:space="preserve">. </w:t>
      </w:r>
      <w:r>
        <w:rPr>
          <w:rFonts w:ascii="Times New Roman" w:hAnsi="Times New Roman" w:cs="Times New Roman"/>
        </w:rPr>
        <w:t xml:space="preserve">States can reduce the </w:t>
      </w:r>
      <w:r w:rsidR="004609B7">
        <w:rPr>
          <w:rFonts w:ascii="Times New Roman" w:hAnsi="Times New Roman" w:cs="Times New Roman"/>
        </w:rPr>
        <w:t>requirement’s burden</w:t>
      </w:r>
      <w:r>
        <w:rPr>
          <w:rFonts w:ascii="Times New Roman" w:hAnsi="Times New Roman" w:cs="Times New Roman"/>
        </w:rPr>
        <w:t xml:space="preserve"> by either increasing the number of employed recipients through </w:t>
      </w:r>
      <w:r w:rsidR="004544E2">
        <w:rPr>
          <w:rFonts w:ascii="Times New Roman" w:hAnsi="Times New Roman" w:cs="Times New Roman"/>
        </w:rPr>
        <w:t>greater basic assistance spending</w:t>
      </w:r>
      <w:r>
        <w:rPr>
          <w:rFonts w:ascii="Times New Roman" w:hAnsi="Times New Roman" w:cs="Times New Roman"/>
        </w:rPr>
        <w:t xml:space="preserve"> or </w:t>
      </w:r>
      <w:r>
        <w:rPr>
          <w:rFonts w:ascii="Times New Roman" w:hAnsi="Times New Roman" w:cs="Times New Roman"/>
        </w:rPr>
        <w:lastRenderedPageBreak/>
        <w:t>decreasing the number of unemployed recipients</w:t>
      </w:r>
      <w:r w:rsidR="00451B89">
        <w:rPr>
          <w:rFonts w:ascii="Times New Roman" w:hAnsi="Times New Roman" w:cs="Times New Roman"/>
        </w:rPr>
        <w:t>, with the tangential effect of lower basic assistance expenditures</w:t>
      </w:r>
      <w:r w:rsidR="006645EB">
        <w:rPr>
          <w:rFonts w:ascii="Times New Roman" w:hAnsi="Times New Roman" w:cs="Times New Roman"/>
        </w:rPr>
        <w:t xml:space="preserve">. </w:t>
      </w:r>
      <w:r w:rsidR="00451B89">
        <w:rPr>
          <w:rFonts w:ascii="Times New Roman" w:hAnsi="Times New Roman" w:cs="Times New Roman"/>
        </w:rPr>
        <w:t xml:space="preserve">However, as illustrated in Model 4, the empirical relationship between the work participation requirement and basic assistance spending is not ambiguous: </w:t>
      </w:r>
      <w:r w:rsidR="00E52D6C">
        <w:rPr>
          <w:rFonts w:ascii="Times New Roman" w:hAnsi="Times New Roman" w:cs="Times New Roman"/>
        </w:rPr>
        <w:t>States that did not meet their work participation rate spent, on average, 5.102% more on basic assistance in the following year</w:t>
      </w:r>
      <w:r w:rsidR="006645EB">
        <w:rPr>
          <w:rFonts w:ascii="Times New Roman" w:hAnsi="Times New Roman" w:cs="Times New Roman"/>
        </w:rPr>
        <w:t xml:space="preserve">. </w:t>
      </w:r>
      <w:r w:rsidR="00451B89">
        <w:rPr>
          <w:rFonts w:ascii="Times New Roman" w:hAnsi="Times New Roman" w:cs="Times New Roman"/>
        </w:rPr>
        <w:t>The highly significant coefficient</w:t>
      </w:r>
      <w:r w:rsidR="004609B7">
        <w:rPr>
          <w:rFonts w:ascii="Times New Roman" w:hAnsi="Times New Roman" w:cs="Times New Roman"/>
        </w:rPr>
        <w:t xml:space="preserve"> rejects the hypothesis that, all else equal, states sought to remove unemployed recipients from their caseloads in response to not meeting the work participation rate requirement. </w:t>
      </w:r>
    </w:p>
    <w:p w14:paraId="70AEE47A" w14:textId="5988DFCA" w:rsidR="006C4133" w:rsidRPr="00B2379C" w:rsidRDefault="00427999" w:rsidP="0056594D">
      <w:pPr>
        <w:spacing w:line="480" w:lineRule="auto"/>
        <w:ind w:firstLine="720"/>
        <w:rPr>
          <w:rFonts w:ascii="Times New Roman" w:hAnsi="Times New Roman" w:cs="Times New Roman"/>
        </w:rPr>
      </w:pPr>
      <w:r>
        <w:rPr>
          <w:rFonts w:ascii="Times New Roman" w:hAnsi="Times New Roman" w:cs="Times New Roman"/>
        </w:rPr>
        <w:t xml:space="preserve">Similar to </w:t>
      </w:r>
      <w:r>
        <w:rPr>
          <w:rFonts w:ascii="Times New Roman" w:hAnsi="Times New Roman" w:cs="Times New Roman"/>
          <w:i/>
        </w:rPr>
        <w:t>caseload</w:t>
      </w:r>
      <w:r w:rsidR="00362386">
        <w:rPr>
          <w:rFonts w:ascii="Times New Roman" w:hAnsi="Times New Roman" w:cs="Times New Roman"/>
          <w:i/>
        </w:rPr>
        <w:t xml:space="preserve"> </w:t>
      </w:r>
      <w:r w:rsidR="00362386">
        <w:rPr>
          <w:rFonts w:ascii="Times New Roman" w:hAnsi="Times New Roman" w:cs="Times New Roman"/>
        </w:rPr>
        <w:t xml:space="preserve">and </w:t>
      </w:r>
      <w:proofErr w:type="spellStart"/>
      <w:r w:rsidR="00362386">
        <w:rPr>
          <w:rFonts w:ascii="Times New Roman" w:hAnsi="Times New Roman" w:cs="Times New Roman"/>
          <w:i/>
        </w:rPr>
        <w:t>wpr</w:t>
      </w:r>
      <w:proofErr w:type="spellEnd"/>
      <w:r>
        <w:rPr>
          <w:rFonts w:ascii="Times New Roman" w:hAnsi="Times New Roman" w:cs="Times New Roman"/>
          <w:i/>
        </w:rPr>
        <w:t xml:space="preserve">, </w:t>
      </w:r>
      <w:r>
        <w:rPr>
          <w:rFonts w:ascii="Times New Roman" w:hAnsi="Times New Roman" w:cs="Times New Roman"/>
        </w:rPr>
        <w:t>the</w:t>
      </w:r>
      <w:r w:rsidR="00362386">
        <w:rPr>
          <w:rFonts w:ascii="Times New Roman" w:hAnsi="Times New Roman" w:cs="Times New Roman"/>
        </w:rPr>
        <w:t xml:space="preserve"> introduction of time fixed effects in Model 4 increases the magnitude of </w:t>
      </w:r>
      <w:r w:rsidR="00362386">
        <w:rPr>
          <w:rFonts w:ascii="Times New Roman" w:hAnsi="Times New Roman" w:cs="Times New Roman"/>
          <w:i/>
        </w:rPr>
        <w:t>liberalism</w:t>
      </w:r>
      <w:r w:rsidR="00362386">
        <w:rPr>
          <w:rFonts w:ascii="Times New Roman" w:hAnsi="Times New Roman" w:cs="Times New Roman"/>
        </w:rPr>
        <w:t>, suggesting that national changes in political ideology</w:t>
      </w:r>
      <w:r w:rsidR="007741D8">
        <w:rPr>
          <w:rFonts w:ascii="Times New Roman" w:hAnsi="Times New Roman" w:cs="Times New Roman"/>
        </w:rPr>
        <w:t xml:space="preserve"> and aggregate changes in other state-level variables served as negative confounders in earlier models</w:t>
      </w:r>
      <w:r w:rsidR="006645EB">
        <w:rPr>
          <w:rFonts w:ascii="Times New Roman" w:hAnsi="Times New Roman" w:cs="Times New Roman"/>
        </w:rPr>
        <w:t xml:space="preserve">. </w:t>
      </w:r>
      <w:r w:rsidR="004D260C">
        <w:rPr>
          <w:rFonts w:ascii="Times New Roman" w:hAnsi="Times New Roman" w:cs="Times New Roman"/>
        </w:rPr>
        <w:t xml:space="preserve">As hypothesized, </w:t>
      </w:r>
      <w:r w:rsidR="004D260C">
        <w:rPr>
          <w:rFonts w:ascii="Times New Roman" w:hAnsi="Times New Roman" w:cs="Times New Roman"/>
          <w:i/>
        </w:rPr>
        <w:t xml:space="preserve">liberalism </w:t>
      </w:r>
      <w:r w:rsidR="004D260C">
        <w:rPr>
          <w:rFonts w:ascii="Times New Roman" w:hAnsi="Times New Roman" w:cs="Times New Roman"/>
        </w:rPr>
        <w:t xml:space="preserve">is positive and significant in Model 4, </w:t>
      </w:r>
      <w:r w:rsidR="00644E26">
        <w:rPr>
          <w:rFonts w:ascii="Times New Roman" w:hAnsi="Times New Roman" w:cs="Times New Roman"/>
        </w:rPr>
        <w:t>implying</w:t>
      </w:r>
      <w:r w:rsidR="004D260C">
        <w:rPr>
          <w:rFonts w:ascii="Times New Roman" w:hAnsi="Times New Roman" w:cs="Times New Roman"/>
        </w:rPr>
        <w:t xml:space="preserve"> </w:t>
      </w:r>
      <w:r w:rsidR="004D260C" w:rsidRPr="00917F40">
        <w:rPr>
          <w:rFonts w:ascii="Times New Roman" w:hAnsi="Times New Roman" w:cs="Times New Roman"/>
        </w:rPr>
        <w:t xml:space="preserve">that more progressive state governments </w:t>
      </w:r>
      <w:r w:rsidR="00994DA7">
        <w:rPr>
          <w:rFonts w:ascii="Times New Roman" w:hAnsi="Times New Roman" w:cs="Times New Roman"/>
        </w:rPr>
        <w:t xml:space="preserve">allocate </w:t>
      </w:r>
      <w:r w:rsidR="00CC4788">
        <w:rPr>
          <w:rFonts w:ascii="Times New Roman" w:hAnsi="Times New Roman" w:cs="Times New Roman"/>
        </w:rPr>
        <w:t xml:space="preserve">a </w:t>
      </w:r>
      <w:r w:rsidR="00994DA7">
        <w:rPr>
          <w:rFonts w:ascii="Times New Roman" w:hAnsi="Times New Roman" w:cs="Times New Roman"/>
        </w:rPr>
        <w:t>larger proportion of TANF funds to basic assistance</w:t>
      </w:r>
      <w:r w:rsidR="004D260C">
        <w:rPr>
          <w:rFonts w:ascii="Times New Roman" w:hAnsi="Times New Roman" w:cs="Times New Roman"/>
        </w:rPr>
        <w:t xml:space="preserve">. </w:t>
      </w:r>
      <w:r w:rsidR="00332246">
        <w:rPr>
          <w:rFonts w:ascii="Times New Roman" w:hAnsi="Times New Roman" w:cs="Times New Roman"/>
        </w:rPr>
        <w:t xml:space="preserve">This finding </w:t>
      </w:r>
      <w:r w:rsidR="004D260C">
        <w:rPr>
          <w:rFonts w:ascii="Times New Roman" w:hAnsi="Times New Roman" w:cs="Times New Roman"/>
        </w:rPr>
        <w:t xml:space="preserve">corresponds to </w:t>
      </w:r>
      <w:r w:rsidR="00332246">
        <w:rPr>
          <w:rFonts w:ascii="Times New Roman" w:hAnsi="Times New Roman" w:cs="Times New Roman"/>
        </w:rPr>
        <w:t xml:space="preserve">the </w:t>
      </w:r>
      <w:r w:rsidR="004D260C">
        <w:rPr>
          <w:rFonts w:ascii="Times New Roman" w:hAnsi="Times New Roman" w:cs="Times New Roman"/>
        </w:rPr>
        <w:t>hypothesis</w:t>
      </w:r>
      <w:r w:rsidR="007741D8">
        <w:rPr>
          <w:rFonts w:ascii="Times New Roman" w:hAnsi="Times New Roman" w:cs="Times New Roman"/>
        </w:rPr>
        <w:t xml:space="preserve"> concerning </w:t>
      </w:r>
      <w:r w:rsidR="00332246">
        <w:rPr>
          <w:rFonts w:ascii="Times New Roman" w:hAnsi="Times New Roman" w:cs="Times New Roman"/>
        </w:rPr>
        <w:t xml:space="preserve">the expected relationship between </w:t>
      </w:r>
      <w:r w:rsidR="007741D8">
        <w:rPr>
          <w:rFonts w:ascii="Times New Roman" w:hAnsi="Times New Roman" w:cs="Times New Roman"/>
        </w:rPr>
        <w:t>progressivism and basic assistance spending and the well-established relationship between political ideology and social welfare spending more broadly.</w:t>
      </w:r>
    </w:p>
    <w:p w14:paraId="4720E678" w14:textId="0C1ECC33" w:rsidR="00922824" w:rsidRDefault="00497D0B" w:rsidP="005C0C15">
      <w:pPr>
        <w:spacing w:line="480" w:lineRule="auto"/>
        <w:ind w:firstLine="720"/>
        <w:rPr>
          <w:rFonts w:ascii="Times New Roman" w:hAnsi="Times New Roman" w:cs="Times New Roman"/>
        </w:rPr>
      </w:pPr>
      <w:commentRangeStart w:id="1"/>
      <w:r>
        <w:rPr>
          <w:rFonts w:ascii="Times New Roman" w:hAnsi="Times New Roman" w:cs="Times New Roman"/>
        </w:rPr>
        <w:t>Finally</w:t>
      </w:r>
      <w:commentRangeEnd w:id="1"/>
      <w:r w:rsidR="00750EE5">
        <w:rPr>
          <w:rStyle w:val="CommentReference"/>
        </w:rPr>
        <w:commentReference w:id="1"/>
      </w:r>
      <w:r>
        <w:rPr>
          <w:rFonts w:ascii="Times New Roman" w:hAnsi="Times New Roman" w:cs="Times New Roman"/>
        </w:rPr>
        <w:t>, although</w:t>
      </w:r>
      <w:r w:rsidR="00BB5AC9">
        <w:rPr>
          <w:rFonts w:ascii="Times New Roman" w:hAnsi="Times New Roman" w:cs="Times New Roman"/>
        </w:rPr>
        <w:t xml:space="preserve"> masked in Table 1 for readability, the coefficients on the time fixed eff</w:t>
      </w:r>
      <w:r w:rsidR="007819DF">
        <w:rPr>
          <w:rFonts w:ascii="Times New Roman" w:hAnsi="Times New Roman" w:cs="Times New Roman"/>
        </w:rPr>
        <w:t xml:space="preserve">ects in Model 4 are </w:t>
      </w:r>
      <w:r w:rsidR="00220CC7">
        <w:rPr>
          <w:rFonts w:ascii="Times New Roman" w:hAnsi="Times New Roman" w:cs="Times New Roman"/>
        </w:rPr>
        <w:t>presented</w:t>
      </w:r>
      <w:r w:rsidR="007819DF">
        <w:rPr>
          <w:rFonts w:ascii="Times New Roman" w:hAnsi="Times New Roman" w:cs="Times New Roman"/>
        </w:rPr>
        <w:t xml:space="preserve"> below in </w:t>
      </w:r>
      <w:r w:rsidR="006645EB">
        <w:rPr>
          <w:rFonts w:ascii="Times New Roman" w:hAnsi="Times New Roman" w:cs="Times New Roman"/>
        </w:rPr>
        <w:t xml:space="preserve">Figure 7. </w:t>
      </w:r>
      <w:r w:rsidR="007819DF">
        <w:rPr>
          <w:rFonts w:ascii="Times New Roman" w:hAnsi="Times New Roman" w:cs="Times New Roman"/>
        </w:rPr>
        <w:t xml:space="preserve">The coefficients are all highly significant and of a </w:t>
      </w:r>
      <w:r w:rsidR="009F1D7B">
        <w:rPr>
          <w:rFonts w:ascii="Times New Roman" w:hAnsi="Times New Roman" w:cs="Times New Roman"/>
        </w:rPr>
        <w:t>large</w:t>
      </w:r>
      <w:r w:rsidR="007819DF">
        <w:rPr>
          <w:rFonts w:ascii="Times New Roman" w:hAnsi="Times New Roman" w:cs="Times New Roman"/>
        </w:rPr>
        <w:t xml:space="preserve"> magnitude</w:t>
      </w:r>
      <w:r w:rsidR="006645EB">
        <w:rPr>
          <w:rFonts w:ascii="Times New Roman" w:hAnsi="Times New Roman" w:cs="Times New Roman"/>
        </w:rPr>
        <w:t xml:space="preserve">. </w:t>
      </w:r>
      <w:r w:rsidR="009F1D7B">
        <w:rPr>
          <w:rFonts w:ascii="Times New Roman" w:hAnsi="Times New Roman" w:cs="Times New Roman"/>
        </w:rPr>
        <w:t>Holding</w:t>
      </w:r>
      <w:r w:rsidR="007819DF">
        <w:rPr>
          <w:rFonts w:ascii="Times New Roman" w:hAnsi="Times New Roman" w:cs="Times New Roman"/>
        </w:rPr>
        <w:t xml:space="preserve"> constant the eight state-level independent variables specified in Model 4, states spent, on average, </w:t>
      </w:r>
      <w:r w:rsidR="00285FCA">
        <w:rPr>
          <w:rFonts w:ascii="Times New Roman" w:hAnsi="Times New Roman" w:cs="Times New Roman"/>
        </w:rPr>
        <w:t>34.</w:t>
      </w:r>
      <w:r w:rsidR="00332246">
        <w:rPr>
          <w:rFonts w:ascii="Times New Roman" w:hAnsi="Times New Roman" w:cs="Times New Roman"/>
        </w:rPr>
        <w:t>8</w:t>
      </w:r>
      <w:r w:rsidR="007819DF">
        <w:rPr>
          <w:rFonts w:ascii="Times New Roman" w:hAnsi="Times New Roman" w:cs="Times New Roman"/>
        </w:rPr>
        <w:t>% less on proportional basic assistance</w:t>
      </w:r>
      <w:r w:rsidR="009F1D7B">
        <w:rPr>
          <w:rFonts w:ascii="Times New Roman" w:hAnsi="Times New Roman" w:cs="Times New Roman"/>
        </w:rPr>
        <w:t xml:space="preserve"> in </w:t>
      </w:r>
      <w:r w:rsidR="00CC33FB">
        <w:rPr>
          <w:rFonts w:ascii="Times New Roman" w:hAnsi="Times New Roman" w:cs="Times New Roman"/>
        </w:rPr>
        <w:t>FY</w:t>
      </w:r>
      <w:r w:rsidR="009F1D7B">
        <w:rPr>
          <w:rFonts w:ascii="Times New Roman" w:hAnsi="Times New Roman" w:cs="Times New Roman"/>
        </w:rPr>
        <w:t xml:space="preserve"> 2013</w:t>
      </w:r>
      <w:r w:rsidR="007819DF">
        <w:rPr>
          <w:rFonts w:ascii="Times New Roman" w:hAnsi="Times New Roman" w:cs="Times New Roman"/>
        </w:rPr>
        <w:t xml:space="preserve"> than 1998</w:t>
      </w:r>
      <w:r w:rsidR="006645EB">
        <w:rPr>
          <w:rFonts w:ascii="Times New Roman" w:hAnsi="Times New Roman" w:cs="Times New Roman"/>
        </w:rPr>
        <w:t xml:space="preserve">. </w:t>
      </w:r>
      <w:r w:rsidR="008F41CA">
        <w:rPr>
          <w:rFonts w:ascii="Times New Roman" w:hAnsi="Times New Roman" w:cs="Times New Roman"/>
        </w:rPr>
        <w:t xml:space="preserve">The </w:t>
      </w:r>
      <w:r w:rsidR="005C0C15">
        <w:rPr>
          <w:rFonts w:ascii="Times New Roman" w:hAnsi="Times New Roman" w:cs="Times New Roman"/>
        </w:rPr>
        <w:t>coefficients</w:t>
      </w:r>
      <w:r w:rsidR="008F41CA">
        <w:rPr>
          <w:rFonts w:ascii="Times New Roman" w:hAnsi="Times New Roman" w:cs="Times New Roman"/>
        </w:rPr>
        <w:t xml:space="preserve"> in Table 2 cor</w:t>
      </w:r>
      <w:r w:rsidR="005C0C15">
        <w:rPr>
          <w:rFonts w:ascii="Times New Roman" w:hAnsi="Times New Roman" w:cs="Times New Roman"/>
        </w:rPr>
        <w:t>respond to the aggregate decrease in basic assistance illustrated in Figure 5 and underline the fact that</w:t>
      </w:r>
      <w:r w:rsidR="00CC33FB">
        <w:rPr>
          <w:rFonts w:ascii="Times New Roman" w:hAnsi="Times New Roman" w:cs="Times New Roman"/>
        </w:rPr>
        <w:t xml:space="preserve"> state-level divergence occurred within a nationwide reduction in basic assistance spending. </w:t>
      </w:r>
    </w:p>
    <w:p w14:paraId="69E7FEF9" w14:textId="2A98CC6F" w:rsidR="00D52021" w:rsidRDefault="00743F0E">
      <w:pPr>
        <w:jc w:val="center"/>
      </w:pPr>
      <w:r>
        <w:rPr>
          <w:noProof/>
        </w:rPr>
        <w:lastRenderedPageBreak/>
        <w:drawing>
          <wp:inline distT="0" distB="0" distL="0" distR="0" wp14:anchorId="42E78BE0" wp14:editId="594EA32A">
            <wp:extent cx="5943600" cy="457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7.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2000"/>
                    </a:xfrm>
                    <a:prstGeom prst="rect">
                      <a:avLst/>
                    </a:prstGeom>
                  </pic:spPr>
                </pic:pic>
              </a:graphicData>
            </a:graphic>
          </wp:inline>
        </w:drawing>
      </w:r>
    </w:p>
    <w:p w14:paraId="7252F81A" w14:textId="77777777" w:rsidR="00D52021" w:rsidRDefault="00D52021" w:rsidP="00D52021">
      <w:pPr>
        <w:rPr>
          <w:rFonts w:ascii="Times New Roman" w:hAnsi="Times New Roman" w:cs="Times New Roman"/>
          <w:b/>
        </w:rPr>
      </w:pPr>
    </w:p>
    <w:p w14:paraId="6E16A23A" w14:textId="25B570D1" w:rsidR="00D52021" w:rsidRPr="00DE41E4" w:rsidRDefault="00332246" w:rsidP="006355C6">
      <w:pPr>
        <w:jc w:val="center"/>
        <w:rPr>
          <w:rFonts w:ascii="Times New Roman" w:hAnsi="Times New Roman" w:cs="Times New Roman"/>
          <w:b/>
        </w:rPr>
      </w:pPr>
      <w:r w:rsidRPr="00DE41E4">
        <w:rPr>
          <w:rFonts w:ascii="Times New Roman" w:hAnsi="Times New Roman" w:cs="Times New Roman"/>
          <w:b/>
        </w:rPr>
        <w:t>Discussion and Conclusions</w:t>
      </w:r>
    </w:p>
    <w:p w14:paraId="46723058" w14:textId="77777777" w:rsidR="00332246" w:rsidRPr="006355C6" w:rsidRDefault="00332246" w:rsidP="006355C6">
      <w:pPr>
        <w:jc w:val="center"/>
        <w:rPr>
          <w:rFonts w:ascii="Times New Roman" w:hAnsi="Times New Roman" w:cs="Times New Roman"/>
        </w:rPr>
      </w:pPr>
    </w:p>
    <w:p w14:paraId="7859CF07" w14:textId="76414609" w:rsidR="0087259C" w:rsidRDefault="0087259C" w:rsidP="00B6029D">
      <w:pPr>
        <w:spacing w:line="480" w:lineRule="auto"/>
        <w:ind w:firstLine="720"/>
        <w:rPr>
          <w:rFonts w:ascii="Times New Roman" w:hAnsi="Times New Roman" w:cs="Times New Roman"/>
        </w:rPr>
      </w:pPr>
      <w:r>
        <w:rPr>
          <w:rFonts w:ascii="Times New Roman" w:hAnsi="Times New Roman" w:cs="Times New Roman"/>
        </w:rPr>
        <w:t xml:space="preserve">In </w:t>
      </w:r>
      <w:r w:rsidR="009B0EA4">
        <w:rPr>
          <w:rFonts w:ascii="Times New Roman" w:hAnsi="Times New Roman" w:cs="Times New Roman"/>
        </w:rPr>
        <w:t>1993</w:t>
      </w:r>
      <w:r>
        <w:rPr>
          <w:rFonts w:ascii="Times New Roman" w:hAnsi="Times New Roman" w:cs="Times New Roman"/>
        </w:rPr>
        <w:t xml:space="preserve">, President Clinton </w:t>
      </w:r>
      <w:r w:rsidR="00A43E9B">
        <w:rPr>
          <w:rFonts w:ascii="Times New Roman" w:hAnsi="Times New Roman" w:cs="Times New Roman"/>
        </w:rPr>
        <w:t xml:space="preserve">pledged </w:t>
      </w:r>
      <w:r>
        <w:rPr>
          <w:rFonts w:ascii="Times New Roman" w:hAnsi="Times New Roman" w:cs="Times New Roman"/>
        </w:rPr>
        <w:t>the “end of welfare as we know it.” In order to reduce dependency, cut costs, and improve the lives of low-income Americans, the United States move</w:t>
      </w:r>
      <w:r w:rsidR="00CD6B68">
        <w:rPr>
          <w:rFonts w:ascii="Times New Roman" w:hAnsi="Times New Roman" w:cs="Times New Roman"/>
        </w:rPr>
        <w:t>d</w:t>
      </w:r>
      <w:r>
        <w:rPr>
          <w:rFonts w:ascii="Times New Roman" w:hAnsi="Times New Roman" w:cs="Times New Roman"/>
        </w:rPr>
        <w:t xml:space="preserve"> toward a </w:t>
      </w:r>
      <w:r w:rsidR="00486E84">
        <w:rPr>
          <w:rFonts w:ascii="Times New Roman" w:hAnsi="Times New Roman" w:cs="Times New Roman"/>
        </w:rPr>
        <w:t xml:space="preserve">cash </w:t>
      </w:r>
      <w:r>
        <w:rPr>
          <w:rFonts w:ascii="Times New Roman" w:hAnsi="Times New Roman" w:cs="Times New Roman"/>
        </w:rPr>
        <w:t xml:space="preserve">welfare system predicated upon duties, contracts, and responsibilities. </w:t>
      </w:r>
      <w:r w:rsidR="00DF1927">
        <w:rPr>
          <w:rFonts w:ascii="Times New Roman" w:hAnsi="Times New Roman" w:cs="Times New Roman"/>
        </w:rPr>
        <w:t xml:space="preserve">Cash assistance would only be granted on the condition of recipients performing certain actions deemed beneficial for their families and society. With the passage of the PRWORA, TANF became the key </w:t>
      </w:r>
      <w:r w:rsidR="00486E84">
        <w:rPr>
          <w:rFonts w:ascii="Times New Roman" w:hAnsi="Times New Roman" w:cs="Times New Roman"/>
        </w:rPr>
        <w:t>outcome of</w:t>
      </w:r>
      <w:r w:rsidR="00DF1927">
        <w:rPr>
          <w:rFonts w:ascii="Times New Roman" w:hAnsi="Times New Roman" w:cs="Times New Roman"/>
        </w:rPr>
        <w:t xml:space="preserve"> the reform movement; through sanctions, time limits, and work requirements, it would shepherd low-income families along the path toward self-sufficiency. </w:t>
      </w:r>
    </w:p>
    <w:p w14:paraId="25D050CB" w14:textId="77777777" w:rsidR="005C251B" w:rsidRDefault="00DF1927" w:rsidP="00DF1927">
      <w:pPr>
        <w:spacing w:line="480" w:lineRule="auto"/>
        <w:rPr>
          <w:rFonts w:ascii="Times New Roman" w:hAnsi="Times New Roman" w:cs="Times New Roman"/>
        </w:rPr>
      </w:pPr>
      <w:r>
        <w:rPr>
          <w:rFonts w:ascii="Times New Roman" w:hAnsi="Times New Roman" w:cs="Times New Roman"/>
        </w:rPr>
        <w:tab/>
      </w:r>
    </w:p>
    <w:p w14:paraId="1CA61893" w14:textId="51FB1B6A" w:rsidR="009750AA" w:rsidRPr="0017235B" w:rsidRDefault="005C251B" w:rsidP="00DF1927">
      <w:pPr>
        <w:spacing w:line="480" w:lineRule="auto"/>
        <w:rPr>
          <w:rFonts w:ascii="Times New Roman" w:hAnsi="Times New Roman" w:cs="Times New Roman"/>
          <w:b/>
        </w:rPr>
      </w:pPr>
      <w:r>
        <w:rPr>
          <w:rFonts w:ascii="Times New Roman" w:hAnsi="Times New Roman" w:cs="Times New Roman"/>
        </w:rPr>
        <w:lastRenderedPageBreak/>
        <w:tab/>
        <w:t xml:space="preserve">As we have argued above, this original mission is </w:t>
      </w:r>
      <w:r w:rsidR="00FF2030">
        <w:rPr>
          <w:rFonts w:ascii="Times New Roman" w:hAnsi="Times New Roman" w:cs="Times New Roman"/>
        </w:rPr>
        <w:t>under threat</w:t>
      </w:r>
      <w:r>
        <w:rPr>
          <w:rFonts w:ascii="Times New Roman" w:hAnsi="Times New Roman" w:cs="Times New Roman"/>
        </w:rPr>
        <w:t xml:space="preserve">. Across the country, states have enacted significant reductions in their basic assistance spending, </w:t>
      </w:r>
      <w:r w:rsidR="00BF7C56">
        <w:rPr>
          <w:rFonts w:ascii="Times New Roman" w:hAnsi="Times New Roman" w:cs="Times New Roman"/>
        </w:rPr>
        <w:t xml:space="preserve">preventing them from </w:t>
      </w:r>
      <w:r w:rsidR="00CD6B68">
        <w:rPr>
          <w:rFonts w:ascii="Times New Roman" w:hAnsi="Times New Roman" w:cs="Times New Roman"/>
        </w:rPr>
        <w:t xml:space="preserve">applying </w:t>
      </w:r>
      <w:r w:rsidR="00BF7C56">
        <w:rPr>
          <w:rFonts w:ascii="Times New Roman" w:hAnsi="Times New Roman" w:cs="Times New Roman"/>
        </w:rPr>
        <w:t xml:space="preserve">TANF’s </w:t>
      </w:r>
      <w:r w:rsidR="00CD6B68">
        <w:rPr>
          <w:rFonts w:ascii="Times New Roman" w:hAnsi="Times New Roman" w:cs="Times New Roman"/>
        </w:rPr>
        <w:t>correctional, paternalistic polices aimed at improving the lives of low-income families.</w:t>
      </w:r>
      <w:r w:rsidR="00BF7C56">
        <w:rPr>
          <w:rFonts w:ascii="Times New Roman" w:hAnsi="Times New Roman" w:cs="Times New Roman"/>
        </w:rPr>
        <w:t xml:space="preserve"> </w:t>
      </w:r>
      <w:r w:rsidR="00FF3BEE">
        <w:rPr>
          <w:rFonts w:ascii="Times New Roman" w:hAnsi="Times New Roman" w:cs="Times New Roman"/>
        </w:rPr>
        <w:t xml:space="preserve">In place of basic assistance, states are spending a larger portion of TANF funds on other forms of aid: in-kind benefits such as child care, services such as </w:t>
      </w:r>
      <w:r w:rsidR="00C02849">
        <w:rPr>
          <w:rFonts w:ascii="Times New Roman" w:hAnsi="Times New Roman" w:cs="Times New Roman"/>
        </w:rPr>
        <w:t>job</w:t>
      </w:r>
      <w:r w:rsidR="00FF3BEE">
        <w:rPr>
          <w:rFonts w:ascii="Times New Roman" w:hAnsi="Times New Roman" w:cs="Times New Roman"/>
        </w:rPr>
        <w:t xml:space="preserve"> training and family planning, and work supports </w:t>
      </w:r>
      <w:r w:rsidR="00C02849">
        <w:rPr>
          <w:rFonts w:ascii="Times New Roman" w:hAnsi="Times New Roman" w:cs="Times New Roman"/>
        </w:rPr>
        <w:t>such as refundable tax credits. On the one hand, increased expenditures on these programs seem</w:t>
      </w:r>
      <w:r w:rsidR="00B82F24">
        <w:rPr>
          <w:rFonts w:ascii="Times New Roman" w:hAnsi="Times New Roman" w:cs="Times New Roman"/>
        </w:rPr>
        <w:t>s to affirm the PRWORA’s explicit goals for TANF. States are spending more on programs that help people find work or aid already working families. Yet, these programs are largely operating outside the parameters of the requirements linked to receipt of TANF cash assistance</w:t>
      </w:r>
      <w:r w:rsidR="002A1CF4">
        <w:rPr>
          <w:rFonts w:ascii="Times New Roman" w:hAnsi="Times New Roman" w:cs="Times New Roman"/>
        </w:rPr>
        <w:t xml:space="preserve">, removing the </w:t>
      </w:r>
      <w:r w:rsidR="00994538">
        <w:rPr>
          <w:rFonts w:ascii="Times New Roman" w:hAnsi="Times New Roman" w:cs="Times New Roman"/>
        </w:rPr>
        <w:t xml:space="preserve">control that paternalistic supporters of the PROWRA argued was a crucial element </w:t>
      </w:r>
      <w:r w:rsidR="00486E84">
        <w:rPr>
          <w:rFonts w:ascii="Times New Roman" w:hAnsi="Times New Roman" w:cs="Times New Roman"/>
        </w:rPr>
        <w:t>of reform</w:t>
      </w:r>
      <w:r w:rsidR="00994538">
        <w:rPr>
          <w:rFonts w:ascii="Times New Roman" w:hAnsi="Times New Roman" w:cs="Times New Roman"/>
        </w:rPr>
        <w:t xml:space="preserve">.  </w:t>
      </w:r>
    </w:p>
    <w:p w14:paraId="0BAE413D" w14:textId="119D2374" w:rsidR="007F4F06" w:rsidRDefault="00486E84" w:rsidP="00D45D7E">
      <w:pPr>
        <w:spacing w:line="480" w:lineRule="auto"/>
        <w:ind w:firstLine="720"/>
        <w:rPr>
          <w:rFonts w:ascii="Times New Roman" w:hAnsi="Times New Roman" w:cs="Times New Roman"/>
        </w:rPr>
      </w:pPr>
      <w:r>
        <w:rPr>
          <w:rFonts w:ascii="Times New Roman" w:hAnsi="Times New Roman" w:cs="Times New Roman"/>
        </w:rPr>
        <w:t>T</w:t>
      </w:r>
      <w:r w:rsidR="00FF2030">
        <w:rPr>
          <w:rFonts w:ascii="Times New Roman" w:hAnsi="Times New Roman" w:cs="Times New Roman"/>
        </w:rPr>
        <w:t xml:space="preserve">he shift away </w:t>
      </w:r>
      <w:r>
        <w:rPr>
          <w:rFonts w:ascii="Times New Roman" w:hAnsi="Times New Roman" w:cs="Times New Roman"/>
        </w:rPr>
        <w:t xml:space="preserve">from basic assistance spending has led to the emergence of </w:t>
      </w:r>
      <w:r w:rsidR="00FF2030">
        <w:rPr>
          <w:rFonts w:ascii="Times New Roman" w:hAnsi="Times New Roman" w:cs="Times New Roman"/>
        </w:rPr>
        <w:t>a new post-PRO</w:t>
      </w:r>
      <w:r w:rsidR="008C06B4">
        <w:rPr>
          <w:rFonts w:ascii="Times New Roman" w:hAnsi="Times New Roman" w:cs="Times New Roman"/>
        </w:rPr>
        <w:t xml:space="preserve">WRA welfare system. </w:t>
      </w:r>
      <w:r w:rsidR="00E85ED9">
        <w:rPr>
          <w:rFonts w:ascii="Times New Roman" w:hAnsi="Times New Roman" w:cs="Times New Roman"/>
        </w:rPr>
        <w:t>While it is difficult to draw a clear line between states with welfare programs still founded upon cash assistance and those that have mo</w:t>
      </w:r>
      <w:r w:rsidR="008C06B4">
        <w:rPr>
          <w:rFonts w:ascii="Times New Roman" w:hAnsi="Times New Roman" w:cs="Times New Roman"/>
        </w:rPr>
        <w:t xml:space="preserve">ved beyond cash assistance, we show above that it is possible to provide a general outline of a post-PRWORA state. In general, a post-PRWORA state has </w:t>
      </w:r>
      <w:r w:rsidR="00D7455D">
        <w:rPr>
          <w:rFonts w:ascii="Times New Roman" w:hAnsi="Times New Roman" w:cs="Times New Roman"/>
        </w:rPr>
        <w:t>a small</w:t>
      </w:r>
      <w:r w:rsidR="00B466D0">
        <w:rPr>
          <w:rFonts w:ascii="Times New Roman" w:hAnsi="Times New Roman" w:cs="Times New Roman"/>
        </w:rPr>
        <w:t>er</w:t>
      </w:r>
      <w:r w:rsidR="00D7455D">
        <w:rPr>
          <w:rFonts w:ascii="Times New Roman" w:hAnsi="Times New Roman" w:cs="Times New Roman"/>
        </w:rPr>
        <w:t xml:space="preserve"> TANF caseload composed of a high</w:t>
      </w:r>
      <w:r w:rsidR="00B466D0">
        <w:rPr>
          <w:rFonts w:ascii="Times New Roman" w:hAnsi="Times New Roman" w:cs="Times New Roman"/>
        </w:rPr>
        <w:t>er</w:t>
      </w:r>
      <w:r w:rsidR="00D7455D">
        <w:rPr>
          <w:rFonts w:ascii="Times New Roman" w:hAnsi="Times New Roman" w:cs="Times New Roman"/>
        </w:rPr>
        <w:t xml:space="preserve"> proportion of African Americans, </w:t>
      </w:r>
      <w:r w:rsidR="00B466D0">
        <w:rPr>
          <w:rFonts w:ascii="Times New Roman" w:hAnsi="Times New Roman" w:cs="Times New Roman"/>
        </w:rPr>
        <w:t xml:space="preserve">more </w:t>
      </w:r>
      <w:r w:rsidR="00D7455D">
        <w:rPr>
          <w:rFonts w:ascii="Times New Roman" w:hAnsi="Times New Roman" w:cs="Times New Roman"/>
        </w:rPr>
        <w:t>conservative state government, and low</w:t>
      </w:r>
      <w:r w:rsidR="00B466D0">
        <w:rPr>
          <w:rFonts w:ascii="Times New Roman" w:hAnsi="Times New Roman" w:cs="Times New Roman"/>
        </w:rPr>
        <w:t>er</w:t>
      </w:r>
      <w:r w:rsidR="00D7455D">
        <w:rPr>
          <w:rFonts w:ascii="Times New Roman" w:hAnsi="Times New Roman" w:cs="Times New Roman"/>
        </w:rPr>
        <w:t xml:space="preserve"> unemployment rate</w:t>
      </w:r>
      <w:r w:rsidR="00B466D0">
        <w:rPr>
          <w:rFonts w:ascii="Times New Roman" w:hAnsi="Times New Roman" w:cs="Times New Roman"/>
        </w:rPr>
        <w:t xml:space="preserve"> relative to other states</w:t>
      </w:r>
      <w:r w:rsidR="00D7455D">
        <w:rPr>
          <w:rFonts w:ascii="Times New Roman" w:hAnsi="Times New Roman" w:cs="Times New Roman"/>
        </w:rPr>
        <w:t xml:space="preserve">. </w:t>
      </w:r>
      <w:r w:rsidR="00750EE5">
        <w:rPr>
          <w:rFonts w:ascii="Times New Roman" w:hAnsi="Times New Roman" w:cs="Times New Roman"/>
        </w:rPr>
        <w:t>It</w:t>
      </w:r>
      <w:r w:rsidR="00D7455D">
        <w:rPr>
          <w:rFonts w:ascii="Times New Roman" w:hAnsi="Times New Roman" w:cs="Times New Roman"/>
        </w:rPr>
        <w:t xml:space="preserve"> also likely did not meet its work participation rate in the preceding year. </w:t>
      </w:r>
      <w:r w:rsidR="007F4F06">
        <w:rPr>
          <w:rFonts w:ascii="Times New Roman" w:hAnsi="Times New Roman" w:cs="Times New Roman"/>
        </w:rPr>
        <w:t xml:space="preserve">States that fit these criteria may spend their TANF dollars in a variety of different ways, but there is a strong likelihood that their basic assistance spending is low. With little expenditures on basic assistance, these states likely lack the ability to reach low-income families by means of cash assistance, requiring them to use other means to try to improve and control their behavior. </w:t>
      </w:r>
    </w:p>
    <w:p w14:paraId="522C3FE4" w14:textId="3E2940AE" w:rsidR="00132F77" w:rsidRDefault="00132F77" w:rsidP="00D45D7E">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What does the rise of post-PRWORA states say about paternalism today? While </w:t>
      </w:r>
      <w:r w:rsidR="00486E84">
        <w:rPr>
          <w:rFonts w:ascii="Times New Roman" w:hAnsi="Times New Roman" w:cs="Times New Roman"/>
        </w:rPr>
        <w:t xml:space="preserve">less </w:t>
      </w:r>
      <w:r w:rsidR="00486E84">
        <w:rPr>
          <w:rFonts w:ascii="Times New Roman" w:hAnsi="Times New Roman" w:cs="Times New Roman"/>
        </w:rPr>
        <w:lastRenderedPageBreak/>
        <w:t>prevalent in cash assistance policy</w:t>
      </w:r>
      <w:r>
        <w:rPr>
          <w:rFonts w:ascii="Times New Roman" w:hAnsi="Times New Roman" w:cs="Times New Roman"/>
        </w:rPr>
        <w:t xml:space="preserve">, recent policy developments at the federal and state levels suggests </w:t>
      </w:r>
      <w:r w:rsidR="00486E84">
        <w:rPr>
          <w:rFonts w:ascii="Times New Roman" w:hAnsi="Times New Roman" w:cs="Times New Roman"/>
        </w:rPr>
        <w:t>the idea</w:t>
      </w:r>
      <w:r>
        <w:rPr>
          <w:rFonts w:ascii="Times New Roman" w:hAnsi="Times New Roman" w:cs="Times New Roman"/>
        </w:rPr>
        <w:t xml:space="preserve"> still holds sway. At the federal lev</w:t>
      </w:r>
      <w:r w:rsidR="00D45D7E">
        <w:rPr>
          <w:rFonts w:ascii="Times New Roman" w:hAnsi="Times New Roman" w:cs="Times New Roman"/>
        </w:rPr>
        <w:t xml:space="preserve">el, legislation in the House of </w:t>
      </w:r>
      <w:r>
        <w:rPr>
          <w:rFonts w:ascii="Times New Roman" w:hAnsi="Times New Roman" w:cs="Times New Roman"/>
        </w:rPr>
        <w:t>Representatives proposes to shorten the window of time some participants in The Supplemental Nutrition and Assistance Program (SNAP) can receive benefits,</w:t>
      </w:r>
      <w:r w:rsidR="004B5655" w:rsidRPr="00E049E7">
        <w:rPr>
          <w:rStyle w:val="FootnoteReference"/>
        </w:rPr>
        <w:footnoteReference w:id="39"/>
      </w:r>
      <w:r>
        <w:rPr>
          <w:rFonts w:ascii="Times New Roman" w:hAnsi="Times New Roman" w:cs="Times New Roman"/>
        </w:rPr>
        <w:t xml:space="preserve"> while regulations proposed by Department of Housing and Urban Development Secretary Ben Carson would impose work requirements on some re</w:t>
      </w:r>
      <w:r w:rsidR="00D45D7E">
        <w:rPr>
          <w:rFonts w:ascii="Times New Roman" w:hAnsi="Times New Roman" w:cs="Times New Roman"/>
        </w:rPr>
        <w:t>cipients of housing assistance.</w:t>
      </w:r>
      <w:r w:rsidR="004B5655" w:rsidRPr="00E049E7">
        <w:rPr>
          <w:rStyle w:val="FootnoteReference"/>
        </w:rPr>
        <w:footnoteReference w:id="40"/>
      </w:r>
      <w:r w:rsidR="00D45D7E">
        <w:rPr>
          <w:rFonts w:ascii="Times New Roman" w:hAnsi="Times New Roman" w:cs="Times New Roman"/>
        </w:rPr>
        <w:t xml:space="preserve"> </w:t>
      </w:r>
      <w:r>
        <w:rPr>
          <w:rFonts w:ascii="Times New Roman" w:hAnsi="Times New Roman" w:cs="Times New Roman"/>
        </w:rPr>
        <w:t>Meanwhile, a handful of states have begun rolling out work requirements for their Medicaid recipients and reimplementing SNAP time limits waived after the Great Recession before federally required</w:t>
      </w:r>
      <w:r w:rsidR="004B227F">
        <w:rPr>
          <w:rFonts w:ascii="Times New Roman" w:hAnsi="Times New Roman" w:cs="Times New Roman"/>
        </w:rPr>
        <w:t>.</w:t>
      </w:r>
      <w:r w:rsidR="004B5655" w:rsidRPr="00E049E7">
        <w:rPr>
          <w:rStyle w:val="FootnoteReference"/>
        </w:rPr>
        <w:footnoteReference w:id="41"/>
      </w:r>
      <w:r>
        <w:rPr>
          <w:rFonts w:ascii="Times New Roman" w:hAnsi="Times New Roman" w:cs="Times New Roman"/>
        </w:rPr>
        <w:t xml:space="preserve"> If the decrease in basic assistance spending entails a reduction in the reach of paternalistic cash aid, current events suggest that they do not spell the end of paternalism itself. Rather, states and the federal government seem to be shifting their focus to other means-tested programs, such as SNAP, housing assistance, and Medicaid in order to impose the types of requirements, sanctions, and limits first introduced nationally by the PRWORA.</w:t>
      </w:r>
    </w:p>
    <w:p w14:paraId="381170CA" w14:textId="63C95B10" w:rsidR="008A3352" w:rsidRDefault="00132F77" w:rsidP="00132F77">
      <w:pPr>
        <w:spacing w:line="480" w:lineRule="auto"/>
        <w:ind w:firstLine="720"/>
        <w:rPr>
          <w:rFonts w:ascii="Times New Roman" w:hAnsi="Times New Roman" w:cs="Times New Roman"/>
        </w:rPr>
      </w:pPr>
      <w:r>
        <w:rPr>
          <w:rFonts w:ascii="Times New Roman" w:hAnsi="Times New Roman" w:cs="Times New Roman"/>
        </w:rPr>
        <w:t xml:space="preserve">The discussion above points to tensions underlying the foundational aims of the PRWORA legislation and TANF program. </w:t>
      </w:r>
      <w:r w:rsidR="003F01FE">
        <w:rPr>
          <w:rFonts w:ascii="Times New Roman" w:hAnsi="Times New Roman" w:cs="Times New Roman"/>
        </w:rPr>
        <w:t xml:space="preserve">On the one hand, the PRWORA </w:t>
      </w:r>
      <w:r w:rsidR="0096659C">
        <w:rPr>
          <w:rFonts w:ascii="Times New Roman" w:hAnsi="Times New Roman" w:cs="Times New Roman"/>
        </w:rPr>
        <w:t xml:space="preserve">was </w:t>
      </w:r>
      <w:r>
        <w:rPr>
          <w:rFonts w:ascii="Times New Roman" w:hAnsi="Times New Roman" w:cs="Times New Roman"/>
        </w:rPr>
        <w:t xml:space="preserve">squarely aimed at increasing work among needy families. </w:t>
      </w:r>
      <w:r w:rsidR="0096659C">
        <w:rPr>
          <w:rFonts w:ascii="Times New Roman" w:hAnsi="Times New Roman" w:cs="Times New Roman"/>
        </w:rPr>
        <w:t>It removed the legal entitlement to cash benefits recipients enjoyed under the AFDC program and mandated that states</w:t>
      </w:r>
      <w:r w:rsidR="00C11366">
        <w:rPr>
          <w:rFonts w:ascii="Times New Roman" w:hAnsi="Times New Roman" w:cs="Times New Roman"/>
        </w:rPr>
        <w:t xml:space="preserve"> enfo</w:t>
      </w:r>
      <w:r w:rsidR="0096659C">
        <w:rPr>
          <w:rFonts w:ascii="Times New Roman" w:hAnsi="Times New Roman" w:cs="Times New Roman"/>
        </w:rPr>
        <w:t xml:space="preserve">rce time limits and work requirements. </w:t>
      </w:r>
      <w:r w:rsidR="00C11366">
        <w:rPr>
          <w:rFonts w:ascii="Times New Roman" w:hAnsi="Times New Roman" w:cs="Times New Roman"/>
        </w:rPr>
        <w:t xml:space="preserve">In part as a way to further this end, it also devolved significant policymaking authority to the states, allowing them to even more closely focus their TANF programs on requiring and supporting work among recipients. Yet, </w:t>
      </w:r>
      <w:r>
        <w:rPr>
          <w:rFonts w:ascii="Times New Roman" w:hAnsi="Times New Roman" w:cs="Times New Roman"/>
        </w:rPr>
        <w:t>devolution under the PRWORA</w:t>
      </w:r>
      <w:r w:rsidR="00C11366">
        <w:rPr>
          <w:rFonts w:ascii="Times New Roman" w:hAnsi="Times New Roman" w:cs="Times New Roman"/>
        </w:rPr>
        <w:t xml:space="preserve"> also opened up the ability of states to undermine</w:t>
      </w:r>
      <w:r>
        <w:rPr>
          <w:rFonts w:ascii="Times New Roman" w:hAnsi="Times New Roman" w:cs="Times New Roman"/>
        </w:rPr>
        <w:t xml:space="preserve"> its own paternalistic goals for TANF</w:t>
      </w:r>
      <w:r w:rsidR="00C11366">
        <w:rPr>
          <w:rFonts w:ascii="Times New Roman" w:hAnsi="Times New Roman" w:cs="Times New Roman"/>
        </w:rPr>
        <w:t xml:space="preserve">. For the </w:t>
      </w:r>
      <w:r w:rsidR="00C11366">
        <w:rPr>
          <w:rFonts w:ascii="Times New Roman" w:hAnsi="Times New Roman" w:cs="Times New Roman"/>
        </w:rPr>
        <w:lastRenderedPageBreak/>
        <w:t xml:space="preserve">PRWORA’s goal was not just to provide work </w:t>
      </w:r>
      <w:r>
        <w:rPr>
          <w:rFonts w:ascii="Times New Roman" w:hAnsi="Times New Roman" w:cs="Times New Roman"/>
        </w:rPr>
        <w:t>programs to low-income families</w:t>
      </w:r>
      <w:r w:rsidR="00C11366">
        <w:rPr>
          <w:rFonts w:ascii="Times New Roman" w:hAnsi="Times New Roman" w:cs="Times New Roman"/>
        </w:rPr>
        <w:t xml:space="preserve"> but to require recipients to participate. Mandating work, however, requires a TANF assistance program that reaches a wide swath of a state’s eligible families. </w:t>
      </w:r>
      <w:r w:rsidR="002303CD">
        <w:rPr>
          <w:rFonts w:ascii="Times New Roman" w:hAnsi="Times New Roman" w:cs="Times New Roman"/>
        </w:rPr>
        <w:t xml:space="preserve">Without that connection, a state </w:t>
      </w:r>
      <w:r w:rsidR="00042434">
        <w:rPr>
          <w:rFonts w:ascii="Times New Roman" w:hAnsi="Times New Roman" w:cs="Times New Roman"/>
        </w:rPr>
        <w:t xml:space="preserve">provides </w:t>
      </w:r>
      <w:r w:rsidR="002303CD">
        <w:rPr>
          <w:rFonts w:ascii="Times New Roman" w:hAnsi="Times New Roman" w:cs="Times New Roman"/>
        </w:rPr>
        <w:t xml:space="preserve">services and programs to families but not in the paternalistic manner </w:t>
      </w:r>
      <w:r w:rsidR="00742B1F">
        <w:rPr>
          <w:rFonts w:ascii="Times New Roman" w:hAnsi="Times New Roman" w:cs="Times New Roman"/>
        </w:rPr>
        <w:t xml:space="preserve">described by Mead. </w:t>
      </w:r>
    </w:p>
    <w:p w14:paraId="286847B0" w14:textId="4E55F1DB" w:rsidR="0087259C" w:rsidRDefault="00042434" w:rsidP="00042434">
      <w:pPr>
        <w:spacing w:line="480" w:lineRule="auto"/>
        <w:rPr>
          <w:rFonts w:ascii="Times New Roman" w:hAnsi="Times New Roman" w:cs="Times New Roman"/>
        </w:rPr>
      </w:pPr>
      <w:r>
        <w:rPr>
          <w:rFonts w:ascii="Times New Roman" w:hAnsi="Times New Roman" w:cs="Times New Roman"/>
        </w:rPr>
        <w:tab/>
      </w:r>
      <w:r w:rsidR="00C16A66">
        <w:rPr>
          <w:rFonts w:ascii="Times New Roman" w:hAnsi="Times New Roman" w:cs="Times New Roman"/>
        </w:rPr>
        <w:t xml:space="preserve">  </w:t>
      </w:r>
    </w:p>
    <w:p w14:paraId="655C5E69" w14:textId="77777777" w:rsidR="00750EE5" w:rsidRDefault="00750EE5" w:rsidP="00994538">
      <w:pPr>
        <w:spacing w:line="480" w:lineRule="auto"/>
        <w:rPr>
          <w:rFonts w:ascii="Times New Roman" w:hAnsi="Times New Roman" w:cs="Times New Roman"/>
        </w:rPr>
      </w:pPr>
    </w:p>
    <w:p w14:paraId="239ED277" w14:textId="77777777" w:rsidR="00750EE5" w:rsidRDefault="00750EE5" w:rsidP="00994538">
      <w:pPr>
        <w:spacing w:line="480" w:lineRule="auto"/>
        <w:rPr>
          <w:rFonts w:ascii="Times New Roman" w:hAnsi="Times New Roman" w:cs="Times New Roman"/>
        </w:rPr>
      </w:pPr>
    </w:p>
    <w:p w14:paraId="1EFCDD6C" w14:textId="77777777" w:rsidR="00750EE5" w:rsidRDefault="00750EE5" w:rsidP="00994538">
      <w:pPr>
        <w:spacing w:line="480" w:lineRule="auto"/>
        <w:rPr>
          <w:rFonts w:ascii="Times New Roman" w:hAnsi="Times New Roman" w:cs="Times New Roman"/>
        </w:rPr>
      </w:pPr>
    </w:p>
    <w:p w14:paraId="71CC638B" w14:textId="6901F5BC" w:rsidR="00767DAA" w:rsidRPr="00A81297" w:rsidRDefault="007741D8" w:rsidP="00767DAA">
      <w:pPr>
        <w:spacing w:line="480" w:lineRule="auto"/>
        <w:rPr>
          <w:rFonts w:ascii="Times New Roman" w:hAnsi="Times New Roman" w:cs="Times New Roman"/>
          <w:b/>
        </w:rPr>
      </w:pPr>
      <w:r>
        <w:rPr>
          <w:rFonts w:ascii="Times New Roman" w:hAnsi="Times New Roman" w:cs="Times New Roman"/>
          <w:b/>
          <w:sz w:val="28"/>
        </w:rPr>
        <w:br w:type="page"/>
      </w:r>
      <w:r w:rsidR="00767DAA">
        <w:rPr>
          <w:rFonts w:ascii="Times New Roman" w:hAnsi="Times New Roman" w:cs="Times New Roman"/>
          <w:b/>
        </w:rPr>
        <w:lastRenderedPageBreak/>
        <w:t xml:space="preserve">Appendix on </w:t>
      </w:r>
      <w:r w:rsidR="00767DAA" w:rsidRPr="00A81297">
        <w:rPr>
          <w:rFonts w:ascii="Times New Roman" w:hAnsi="Times New Roman" w:cs="Times New Roman"/>
          <w:b/>
        </w:rPr>
        <w:t xml:space="preserve">Data </w:t>
      </w:r>
    </w:p>
    <w:p w14:paraId="4913B944" w14:textId="14086415" w:rsidR="00767DAA" w:rsidRPr="00917F40" w:rsidRDefault="00767DAA" w:rsidP="00767DAA">
      <w:pPr>
        <w:spacing w:line="480" w:lineRule="auto"/>
        <w:ind w:firstLine="720"/>
        <w:outlineLvl w:val="0"/>
        <w:rPr>
          <w:rFonts w:ascii="Times New Roman" w:hAnsi="Times New Roman" w:cs="Times New Roman"/>
        </w:rPr>
      </w:pPr>
      <w:r w:rsidRPr="00917F40">
        <w:rPr>
          <w:rFonts w:ascii="Times New Roman" w:hAnsi="Times New Roman" w:cs="Times New Roman"/>
        </w:rPr>
        <w:t xml:space="preserve">From </w:t>
      </w:r>
      <w:r>
        <w:rPr>
          <w:rFonts w:ascii="Times New Roman" w:hAnsi="Times New Roman" w:cs="Times New Roman"/>
        </w:rPr>
        <w:t>FY</w:t>
      </w:r>
      <w:r w:rsidRPr="00917F40">
        <w:rPr>
          <w:rFonts w:ascii="Times New Roman" w:hAnsi="Times New Roman" w:cs="Times New Roman"/>
        </w:rPr>
        <w:t xml:space="preserve"> 1997 to 2014, states reported federal </w:t>
      </w:r>
      <w:r>
        <w:rPr>
          <w:rFonts w:ascii="Times New Roman" w:hAnsi="Times New Roman" w:cs="Times New Roman"/>
        </w:rPr>
        <w:t xml:space="preserve">TANF block grant </w:t>
      </w:r>
      <w:r w:rsidRPr="00917F40">
        <w:rPr>
          <w:rFonts w:ascii="Times New Roman" w:hAnsi="Times New Roman" w:cs="Times New Roman"/>
        </w:rPr>
        <w:t xml:space="preserve">and MOE spending to the Department of Health and Human Services (HHS). The Office of Family Assistance (OFA), an office within the </w:t>
      </w:r>
      <w:r w:rsidR="00316876">
        <w:rPr>
          <w:rFonts w:ascii="Times New Roman" w:hAnsi="Times New Roman" w:cs="Times New Roman"/>
        </w:rPr>
        <w:t>Administration for Children and Families (</w:t>
      </w:r>
      <w:r>
        <w:rPr>
          <w:rFonts w:ascii="Times New Roman" w:hAnsi="Times New Roman" w:cs="Times New Roman"/>
        </w:rPr>
        <w:t>ACF</w:t>
      </w:r>
      <w:r w:rsidR="00316876">
        <w:rPr>
          <w:rFonts w:ascii="Times New Roman" w:hAnsi="Times New Roman" w:cs="Times New Roman"/>
        </w:rPr>
        <w:t>)</w:t>
      </w:r>
      <w:r w:rsidRPr="00917F40">
        <w:rPr>
          <w:rFonts w:ascii="Times New Roman" w:hAnsi="Times New Roman" w:cs="Times New Roman"/>
        </w:rPr>
        <w:t>, oversees the reporting of states’ TANF expenditures and publishes annual TANF financial reports on their website.</w:t>
      </w:r>
      <w:r w:rsidRPr="00E049E7">
        <w:rPr>
          <w:rStyle w:val="FootnoteReference"/>
        </w:rPr>
        <w:footnoteReference w:id="42"/>
      </w:r>
      <w:r w:rsidRPr="00917F40">
        <w:rPr>
          <w:rFonts w:ascii="Times New Roman" w:hAnsi="Times New Roman" w:cs="Times New Roman"/>
        </w:rPr>
        <w:t xml:space="preserve"> The published data from the ACF-196 includes federal and state expenditure levels for each state and </w:t>
      </w:r>
      <w:r>
        <w:rPr>
          <w:rFonts w:ascii="Times New Roman" w:hAnsi="Times New Roman" w:cs="Times New Roman"/>
        </w:rPr>
        <w:t>the District of Columbia</w:t>
      </w:r>
      <w:r w:rsidRPr="00917F40">
        <w:rPr>
          <w:rFonts w:ascii="Times New Roman" w:hAnsi="Times New Roman" w:cs="Times New Roman"/>
        </w:rPr>
        <w:t xml:space="preserve"> across nineteen spending categories</w:t>
      </w:r>
      <w:r w:rsidR="006645EB">
        <w:rPr>
          <w:rFonts w:ascii="Times New Roman" w:hAnsi="Times New Roman" w:cs="Times New Roman"/>
        </w:rPr>
        <w:t xml:space="preserve">. </w:t>
      </w:r>
      <w:r w:rsidRPr="00917F40">
        <w:rPr>
          <w:rFonts w:ascii="Times New Roman" w:hAnsi="Times New Roman" w:cs="Times New Roman"/>
        </w:rPr>
        <w:t xml:space="preserve">The reporting categories available to states on the ACF-196 did not change between </w:t>
      </w:r>
      <w:r>
        <w:rPr>
          <w:rFonts w:ascii="Times New Roman" w:hAnsi="Times New Roman" w:cs="Times New Roman"/>
        </w:rPr>
        <w:t>FY</w:t>
      </w:r>
      <w:r w:rsidRPr="00917F40">
        <w:rPr>
          <w:rFonts w:ascii="Times New Roman" w:hAnsi="Times New Roman" w:cs="Times New Roman"/>
        </w:rPr>
        <w:t xml:space="preserve"> 1997 and 2014, providing consistency in the published expenditure data. </w:t>
      </w:r>
    </w:p>
    <w:p w14:paraId="14B74397" w14:textId="2F880A2B"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t>The use of the same reporting form and categories caters to researchers interested in TANF expenditure data, but two problems with the structure of the ACF-196 complicate accurate analysis. First, the</w:t>
      </w:r>
      <w:r>
        <w:rPr>
          <w:rFonts w:ascii="Times New Roman" w:hAnsi="Times New Roman" w:cs="Times New Roman"/>
        </w:rPr>
        <w:t xml:space="preserve"> form contained broad reporting categories that were too inflexible to accurately trace changes in states’ spending over time or compare similar types of spending in different states. </w:t>
      </w:r>
      <w:r w:rsidRPr="00917F40">
        <w:rPr>
          <w:rFonts w:ascii="Times New Roman" w:hAnsi="Times New Roman" w:cs="Times New Roman"/>
        </w:rPr>
        <w:t>Without precise</w:t>
      </w:r>
      <w:r>
        <w:rPr>
          <w:rFonts w:ascii="Times New Roman" w:hAnsi="Times New Roman" w:cs="Times New Roman"/>
        </w:rPr>
        <w:t xml:space="preserve"> </w:t>
      </w:r>
      <w:r w:rsidRPr="00917F40">
        <w:rPr>
          <w:rFonts w:ascii="Times New Roman" w:hAnsi="Times New Roman" w:cs="Times New Roman"/>
        </w:rPr>
        <w:t>reporting categories, many states</w:t>
      </w:r>
      <w:r>
        <w:rPr>
          <w:rFonts w:ascii="Times New Roman" w:hAnsi="Times New Roman" w:cs="Times New Roman"/>
        </w:rPr>
        <w:t xml:space="preserve"> struggled to </w:t>
      </w:r>
      <w:r w:rsidRPr="00917F40">
        <w:rPr>
          <w:rFonts w:ascii="Times New Roman" w:hAnsi="Times New Roman" w:cs="Times New Roman"/>
        </w:rPr>
        <w:t>pair new uses for TANF dollars with available reporting categories</w:t>
      </w:r>
      <w:r>
        <w:rPr>
          <w:rFonts w:ascii="Times New Roman" w:hAnsi="Times New Roman" w:cs="Times New Roman"/>
        </w:rPr>
        <w:t xml:space="preserve"> and consequently</w:t>
      </w:r>
      <w:r w:rsidRPr="00917F40">
        <w:rPr>
          <w:rFonts w:ascii="Times New Roman" w:hAnsi="Times New Roman" w:cs="Times New Roman"/>
        </w:rPr>
        <w:t xml:space="preserve"> reported</w:t>
      </w:r>
      <w:r>
        <w:rPr>
          <w:rFonts w:ascii="Times New Roman" w:hAnsi="Times New Roman" w:cs="Times New Roman"/>
        </w:rPr>
        <w:t xml:space="preserve"> spending</w:t>
      </w:r>
      <w:r w:rsidRPr="00917F40">
        <w:rPr>
          <w:rFonts w:ascii="Times New Roman" w:hAnsi="Times New Roman" w:cs="Times New Roman"/>
        </w:rPr>
        <w:t xml:space="preserve"> increases in the broadly-defined</w:t>
      </w:r>
      <w:r>
        <w:rPr>
          <w:rFonts w:ascii="Times New Roman" w:hAnsi="Times New Roman" w:cs="Times New Roman"/>
        </w:rPr>
        <w:t xml:space="preserve"> other non-assistance and assistance under prior law</w:t>
      </w:r>
      <w:r w:rsidRPr="00917F40">
        <w:rPr>
          <w:rFonts w:ascii="Times New Roman" w:hAnsi="Times New Roman" w:cs="Times New Roman"/>
        </w:rPr>
        <w:t xml:space="preserve"> categories</w:t>
      </w:r>
      <w:r w:rsidR="004B227F">
        <w:rPr>
          <w:rFonts w:ascii="Times New Roman" w:hAnsi="Times New Roman" w:cs="Times New Roman"/>
        </w:rPr>
        <w:t>.</w:t>
      </w:r>
      <w:r w:rsidR="004B5655" w:rsidRPr="00E049E7">
        <w:rPr>
          <w:rStyle w:val="FootnoteReference"/>
        </w:rPr>
        <w:footnoteReference w:id="43"/>
      </w:r>
      <w:r>
        <w:rPr>
          <w:rFonts w:ascii="Times New Roman" w:hAnsi="Times New Roman" w:cs="Times New Roman"/>
        </w:rPr>
        <w:t xml:space="preserve"> </w:t>
      </w:r>
      <w:r w:rsidRPr="00917F40">
        <w:rPr>
          <w:rFonts w:ascii="Times New Roman" w:hAnsi="Times New Roman" w:cs="Times New Roman"/>
        </w:rPr>
        <w:t xml:space="preserve">In other cases, the </w:t>
      </w:r>
      <w:r>
        <w:rPr>
          <w:rFonts w:ascii="Times New Roman" w:hAnsi="Times New Roman" w:cs="Times New Roman"/>
        </w:rPr>
        <w:t>ACF-196 form’s</w:t>
      </w:r>
      <w:r w:rsidRPr="00917F40">
        <w:rPr>
          <w:rFonts w:ascii="Times New Roman" w:hAnsi="Times New Roman" w:cs="Times New Roman"/>
        </w:rPr>
        <w:t xml:space="preserve"> reporting categories lacked clear </w:t>
      </w:r>
      <w:r>
        <w:rPr>
          <w:rFonts w:ascii="Times New Roman" w:hAnsi="Times New Roman" w:cs="Times New Roman"/>
        </w:rPr>
        <w:t>boundaries</w:t>
      </w:r>
      <w:r w:rsidRPr="00917F40">
        <w:rPr>
          <w:rFonts w:ascii="Times New Roman" w:hAnsi="Times New Roman" w:cs="Times New Roman"/>
        </w:rPr>
        <w:t xml:space="preserve">, leading states to report similar expenditures in different categories. As the Director of the </w:t>
      </w:r>
      <w:r>
        <w:rPr>
          <w:rFonts w:ascii="Times New Roman" w:hAnsi="Times New Roman" w:cs="Times New Roman"/>
        </w:rPr>
        <w:t>OFA noted</w:t>
      </w:r>
      <w:r w:rsidRPr="00917F40">
        <w:rPr>
          <w:rFonts w:ascii="Times New Roman" w:hAnsi="Times New Roman" w:cs="Times New Roman"/>
        </w:rPr>
        <w:t xml:space="preserve"> in regard to the ACF-196 reporting system, “a state may report TANF</w:t>
      </w:r>
      <w:r>
        <w:rPr>
          <w:rFonts w:ascii="Times New Roman" w:hAnsi="Times New Roman" w:cs="Times New Roman"/>
        </w:rPr>
        <w:t xml:space="preserve"> spending for pre-school under ‘</w:t>
      </w:r>
      <w:r w:rsidRPr="00917F40">
        <w:rPr>
          <w:rFonts w:ascii="Times New Roman" w:hAnsi="Times New Roman" w:cs="Times New Roman"/>
        </w:rPr>
        <w:t>Preventio</w:t>
      </w:r>
      <w:r>
        <w:rPr>
          <w:rFonts w:ascii="Times New Roman" w:hAnsi="Times New Roman" w:cs="Times New Roman"/>
        </w:rPr>
        <w:t>n of Out-of-Wedlock Pregnancies’ or ‘Other’ and possibly even ‘Child Care,’</w:t>
      </w:r>
      <w:r w:rsidRPr="00917F40">
        <w:rPr>
          <w:rFonts w:ascii="Times New Roman" w:hAnsi="Times New Roman" w:cs="Times New Roman"/>
        </w:rPr>
        <w:t xml:space="preserve"> although the instructions specifically exclude such expenditures under child care</w:t>
      </w:r>
      <w:r w:rsidR="004B227F">
        <w:rPr>
          <w:rFonts w:ascii="Times New Roman" w:hAnsi="Times New Roman" w:cs="Times New Roman"/>
        </w:rPr>
        <w:t>.</w:t>
      </w:r>
      <w:r w:rsidRPr="00917F40">
        <w:rPr>
          <w:rFonts w:ascii="Times New Roman" w:hAnsi="Times New Roman" w:cs="Times New Roman"/>
        </w:rPr>
        <w:t>”</w:t>
      </w:r>
      <w:r w:rsidR="004B5655" w:rsidRPr="00E049E7">
        <w:rPr>
          <w:rStyle w:val="FootnoteReference"/>
        </w:rPr>
        <w:footnoteReference w:id="44"/>
      </w:r>
      <w:r w:rsidRPr="00917F40">
        <w:rPr>
          <w:rFonts w:ascii="Times New Roman" w:hAnsi="Times New Roman" w:cs="Times New Roman"/>
        </w:rPr>
        <w:t xml:space="preserve"> </w:t>
      </w:r>
    </w:p>
    <w:p w14:paraId="55A8C22F" w14:textId="543A6D0E" w:rsidR="00767DAA" w:rsidRPr="00917F40" w:rsidRDefault="00767DAA" w:rsidP="00767DAA">
      <w:pPr>
        <w:spacing w:line="480" w:lineRule="auto"/>
        <w:ind w:firstLine="720"/>
        <w:rPr>
          <w:rFonts w:ascii="Times New Roman" w:hAnsi="Times New Roman" w:cs="Times New Roman"/>
        </w:rPr>
      </w:pPr>
      <w:r w:rsidRPr="00917F40">
        <w:rPr>
          <w:rFonts w:ascii="Times New Roman" w:hAnsi="Times New Roman" w:cs="Times New Roman"/>
        </w:rPr>
        <w:lastRenderedPageBreak/>
        <w:t>In addition to broadly-defined expenditure categories, accurate analysis of the TANF expenditure data is complicated by how states reported errors</w:t>
      </w:r>
      <w:r>
        <w:rPr>
          <w:rFonts w:ascii="Times New Roman" w:hAnsi="Times New Roman" w:cs="Times New Roman"/>
        </w:rPr>
        <w:t xml:space="preserve">. </w:t>
      </w:r>
      <w:r w:rsidRPr="00917F40">
        <w:rPr>
          <w:rFonts w:ascii="Times New Roman" w:hAnsi="Times New Roman" w:cs="Times New Roman"/>
        </w:rPr>
        <w:t xml:space="preserve">If a state discovered an error in a prior year’s report, the margin of error was subtracted or added to the respective reporting category on the current year’s ACF-196, indistinguishably blurring actual and corrected spending. </w:t>
      </w:r>
      <w:r>
        <w:rPr>
          <w:rFonts w:ascii="Times New Roman" w:hAnsi="Times New Roman" w:cs="Times New Roman"/>
        </w:rPr>
        <w:t xml:space="preserve">The negative expenditure values in the published expenditure data are obvious evidence of this accounting method, </w:t>
      </w:r>
      <w:r w:rsidRPr="00917F40">
        <w:rPr>
          <w:rFonts w:ascii="Times New Roman" w:hAnsi="Times New Roman" w:cs="Times New Roman"/>
        </w:rPr>
        <w:t xml:space="preserve">but such </w:t>
      </w:r>
      <w:r>
        <w:rPr>
          <w:rFonts w:ascii="Times New Roman" w:hAnsi="Times New Roman" w:cs="Times New Roman"/>
        </w:rPr>
        <w:t>cases</w:t>
      </w:r>
      <w:r w:rsidRPr="00917F40">
        <w:rPr>
          <w:rFonts w:ascii="Times New Roman" w:hAnsi="Times New Roman" w:cs="Times New Roman"/>
        </w:rPr>
        <w:t xml:space="preserve"> are only the ostensible corrections where the margin of error exceeded the actual expenditures in the current year. Any value in the expenditure data can include an upward or downward correction for an e</w:t>
      </w:r>
      <w:r>
        <w:rPr>
          <w:rFonts w:ascii="Times New Roman" w:hAnsi="Times New Roman" w:cs="Times New Roman"/>
        </w:rPr>
        <w:t>rror in a prior year’s report. Thus, i</w:t>
      </w:r>
      <w:r w:rsidRPr="00917F40">
        <w:rPr>
          <w:rFonts w:ascii="Times New Roman" w:hAnsi="Times New Roman" w:cs="Times New Roman"/>
        </w:rPr>
        <w:t xml:space="preserve">n the words of the Director of the OFA, it is “impossible to determine the actual TANF expenditures that occur in a </w:t>
      </w:r>
      <w:r>
        <w:rPr>
          <w:rFonts w:ascii="Times New Roman" w:hAnsi="Times New Roman" w:cs="Times New Roman"/>
        </w:rPr>
        <w:t>fiscal year</w:t>
      </w:r>
      <w:r w:rsidR="004B227F">
        <w:rPr>
          <w:rFonts w:ascii="Times New Roman" w:hAnsi="Times New Roman" w:cs="Times New Roman"/>
        </w:rPr>
        <w:t>.</w:t>
      </w:r>
      <w:r w:rsidRPr="00917F40">
        <w:rPr>
          <w:rFonts w:ascii="Times New Roman" w:hAnsi="Times New Roman" w:cs="Times New Roman"/>
        </w:rPr>
        <w:t>”</w:t>
      </w:r>
      <w:r w:rsidR="004B5655" w:rsidRPr="00E049E7">
        <w:rPr>
          <w:rStyle w:val="FootnoteReference"/>
        </w:rPr>
        <w:footnoteReference w:id="45"/>
      </w:r>
    </w:p>
    <w:p w14:paraId="462E661B" w14:textId="77777777" w:rsidR="00767DAA" w:rsidRPr="00917F40"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The </w:t>
      </w:r>
      <w:r>
        <w:rPr>
          <w:rFonts w:ascii="Times New Roman" w:hAnsi="Times New Roman" w:cs="Times New Roman"/>
        </w:rPr>
        <w:t>flaws in</w:t>
      </w:r>
      <w:r w:rsidRPr="00917F40">
        <w:rPr>
          <w:rFonts w:ascii="Times New Roman" w:hAnsi="Times New Roman" w:cs="Times New Roman"/>
        </w:rPr>
        <w:t xml:space="preserve"> the TANF expenditure data are not completely surmountable. It is impossible to know exactly where and when states misreported expenditures or corrected a prior year’s expenditure report in a later year’s report. Nevertheless, the problems can be mitigated. In order to alleviate the effects of non-mutually exclusive categories,</w:t>
      </w:r>
      <w:r>
        <w:rPr>
          <w:rFonts w:ascii="Times New Roman" w:hAnsi="Times New Roman" w:cs="Times New Roman"/>
        </w:rPr>
        <w:t xml:space="preserve"> I </w:t>
      </w:r>
      <w:r w:rsidRPr="00917F40">
        <w:rPr>
          <w:rFonts w:ascii="Times New Roman" w:hAnsi="Times New Roman" w:cs="Times New Roman"/>
        </w:rPr>
        <w:t xml:space="preserve">aggregate the nineteen distinct expenditure categories in the published data into ten using, with a few minor exceptions, the categories already developed by Schott et al. (2015). </w:t>
      </w:r>
      <w:r>
        <w:rPr>
          <w:rFonts w:ascii="Times New Roman" w:hAnsi="Times New Roman" w:cs="Times New Roman"/>
        </w:rPr>
        <w:t xml:space="preserve">As can be seen in Table A.1 in the Appendix, the aggregate categories are composed of similar ACF-196 reporting categories, reducing the probability that similar types of spending are treated as distinct in the analysis. </w:t>
      </w:r>
    </w:p>
    <w:p w14:paraId="7D0FFC43" w14:textId="0EBCF9B6" w:rsidR="00767DAA" w:rsidRPr="006E2B0C" w:rsidRDefault="00767DAA" w:rsidP="00767DAA">
      <w:pPr>
        <w:spacing w:line="480" w:lineRule="auto"/>
        <w:rPr>
          <w:rFonts w:ascii="Times New Roman" w:hAnsi="Times New Roman" w:cs="Times New Roman"/>
        </w:rPr>
      </w:pPr>
      <w:r w:rsidRPr="00917F40">
        <w:rPr>
          <w:rFonts w:ascii="Times New Roman" w:hAnsi="Times New Roman" w:cs="Times New Roman"/>
        </w:rPr>
        <w:tab/>
        <w:t>In order to mitigate the effects of corrections for errors in prior year expenditure reports,</w:t>
      </w:r>
      <w:r>
        <w:rPr>
          <w:rFonts w:ascii="Times New Roman" w:hAnsi="Times New Roman" w:cs="Times New Roman"/>
        </w:rPr>
        <w:t xml:space="preserve"> I </w:t>
      </w:r>
      <w:r w:rsidRPr="00917F40">
        <w:rPr>
          <w:rFonts w:ascii="Times New Roman" w:hAnsi="Times New Roman" w:cs="Times New Roman"/>
        </w:rPr>
        <w:t>create three-year moving averages of the data.</w:t>
      </w:r>
      <w:r w:rsidRPr="00E049E7">
        <w:rPr>
          <w:rStyle w:val="FootnoteReference"/>
        </w:rPr>
        <w:footnoteReference w:id="46"/>
      </w:r>
      <w:r w:rsidRPr="00917F40">
        <w:rPr>
          <w:rFonts w:ascii="Times New Roman" w:hAnsi="Times New Roman" w:cs="Times New Roman"/>
        </w:rPr>
        <w:t xml:space="preserve"> The three-year moving averages reduce the</w:t>
      </w:r>
      <w:r>
        <w:rPr>
          <w:rFonts w:ascii="Times New Roman" w:hAnsi="Times New Roman" w:cs="Times New Roman"/>
        </w:rPr>
        <w:t xml:space="preserve"> short-term variation in spending and</w:t>
      </w:r>
      <w:r w:rsidRPr="00917F40">
        <w:rPr>
          <w:rFonts w:ascii="Times New Roman" w:hAnsi="Times New Roman" w:cs="Times New Roman"/>
        </w:rPr>
        <w:t xml:space="preserve"> prevalence </w:t>
      </w:r>
      <w:r>
        <w:rPr>
          <w:rFonts w:ascii="Times New Roman" w:hAnsi="Times New Roman" w:cs="Times New Roman"/>
        </w:rPr>
        <w:t xml:space="preserve">of proportional expenditure values above one or </w:t>
      </w:r>
      <w:r>
        <w:rPr>
          <w:rFonts w:ascii="Times New Roman" w:hAnsi="Times New Roman" w:cs="Times New Roman"/>
        </w:rPr>
        <w:lastRenderedPageBreak/>
        <w:t>below zero—</w:t>
      </w:r>
      <w:r w:rsidRPr="00917F40">
        <w:rPr>
          <w:rFonts w:ascii="Times New Roman" w:hAnsi="Times New Roman" w:cs="Times New Roman"/>
        </w:rPr>
        <w:t>the ostensible instances of states’ correcting prior years’ e</w:t>
      </w:r>
      <w:r>
        <w:rPr>
          <w:rFonts w:ascii="Times New Roman" w:hAnsi="Times New Roman" w:cs="Times New Roman"/>
        </w:rPr>
        <w:t>xpenditures in the current fiscal year—</w:t>
      </w:r>
      <w:r w:rsidRPr="00917F40">
        <w:rPr>
          <w:rFonts w:ascii="Times New Roman" w:hAnsi="Times New Roman" w:cs="Times New Roman"/>
        </w:rPr>
        <w:t>from seventy-nine to fifty-six. Thus, while an improvement upon the original data, three-year moving averages do not clean all the cases of</w:t>
      </w:r>
      <w:r>
        <w:rPr>
          <w:rFonts w:ascii="Times New Roman" w:hAnsi="Times New Roman" w:cs="Times New Roman"/>
        </w:rPr>
        <w:t xml:space="preserve"> prior year corrections. </w:t>
      </w:r>
      <w:r w:rsidRPr="00917F40">
        <w:rPr>
          <w:rFonts w:ascii="Times New Roman" w:hAnsi="Times New Roman" w:cs="Times New Roman"/>
        </w:rPr>
        <w:t>Nevertheless, there is a balance to strike between clean and interesting data. Including more years in the average would capture more cases of prior year corrections, but it would also obscure actual changes in spending and inhibit longitudinal analysis</w:t>
      </w:r>
      <w:r w:rsidR="006645EB">
        <w:rPr>
          <w:rFonts w:ascii="Times New Roman" w:hAnsi="Times New Roman" w:cs="Times New Roman"/>
        </w:rPr>
        <w:t xml:space="preserve">. </w:t>
      </w:r>
    </w:p>
    <w:p w14:paraId="694D8A1A" w14:textId="77777777" w:rsidR="00767DAA" w:rsidRDefault="00767DAA" w:rsidP="00767DAA">
      <w:pPr>
        <w:spacing w:line="480" w:lineRule="auto"/>
        <w:rPr>
          <w:rFonts w:ascii="Times New Roman" w:hAnsi="Times New Roman" w:cs="Times New Roman"/>
        </w:rPr>
      </w:pPr>
      <w:r w:rsidRPr="00917F40">
        <w:rPr>
          <w:rFonts w:ascii="Times New Roman" w:hAnsi="Times New Roman" w:cs="Times New Roman"/>
        </w:rPr>
        <w:tab/>
        <w:t xml:space="preserve">After synthesizing the original reporting categories into </w:t>
      </w:r>
      <w:r>
        <w:rPr>
          <w:rFonts w:ascii="Times New Roman" w:hAnsi="Times New Roman" w:cs="Times New Roman"/>
        </w:rPr>
        <w:t>aggregate</w:t>
      </w:r>
      <w:r w:rsidRPr="00917F40">
        <w:rPr>
          <w:rFonts w:ascii="Times New Roman" w:hAnsi="Times New Roman" w:cs="Times New Roman"/>
        </w:rPr>
        <w:t xml:space="preserve"> categories and creating three-year moving averages,</w:t>
      </w:r>
      <w:r>
        <w:rPr>
          <w:rFonts w:ascii="Times New Roman" w:hAnsi="Times New Roman" w:cs="Times New Roman"/>
        </w:rPr>
        <w:t xml:space="preserve"> my </w:t>
      </w:r>
      <w:r w:rsidRPr="00917F40">
        <w:rPr>
          <w:rFonts w:ascii="Times New Roman" w:hAnsi="Times New Roman" w:cs="Times New Roman"/>
        </w:rPr>
        <w:t xml:space="preserve">dataset includes TANF expenditures across ten categories for every state and the District of Columbia from </w:t>
      </w:r>
      <w:r>
        <w:rPr>
          <w:rFonts w:ascii="Times New Roman" w:hAnsi="Times New Roman" w:cs="Times New Roman"/>
        </w:rPr>
        <w:t>FY</w:t>
      </w:r>
      <w:r w:rsidRPr="00917F40">
        <w:rPr>
          <w:rFonts w:ascii="Times New Roman" w:hAnsi="Times New Roman" w:cs="Times New Roman"/>
        </w:rPr>
        <w:t xml:space="preserve"> 1998 to 2013 expressed as percentages of total TANF expenditures.</w:t>
      </w:r>
      <w:r w:rsidRPr="00E049E7">
        <w:rPr>
          <w:rStyle w:val="FootnoteReference"/>
        </w:rPr>
        <w:footnoteReference w:id="47"/>
      </w:r>
      <w:r w:rsidRPr="00917F40">
        <w:rPr>
          <w:rFonts w:ascii="Times New Roman" w:hAnsi="Times New Roman" w:cs="Times New Roman"/>
        </w:rPr>
        <w:t xml:space="preserve"> </w:t>
      </w:r>
    </w:p>
    <w:p w14:paraId="44D31B55" w14:textId="77777777" w:rsidR="00767DAA" w:rsidRDefault="00767DAA">
      <w:pPr>
        <w:rPr>
          <w:rFonts w:ascii="Times New Roman" w:hAnsi="Times New Roman" w:cs="Times New Roman"/>
          <w:b/>
          <w:sz w:val="28"/>
        </w:rPr>
      </w:pPr>
      <w:r>
        <w:rPr>
          <w:rFonts w:ascii="Times New Roman" w:hAnsi="Times New Roman" w:cs="Times New Roman"/>
          <w:b/>
          <w:sz w:val="28"/>
        </w:rPr>
        <w:br w:type="page"/>
      </w:r>
    </w:p>
    <w:p w14:paraId="2094F2B2" w14:textId="081FBE45" w:rsidR="00583C6D" w:rsidRPr="00917F40" w:rsidRDefault="00917F40" w:rsidP="000A2A4E">
      <w:pPr>
        <w:rPr>
          <w:rFonts w:ascii="Times New Roman" w:hAnsi="Times New Roman" w:cs="Times New Roman"/>
          <w:b/>
          <w:sz w:val="28"/>
        </w:rPr>
      </w:pPr>
      <w:r w:rsidRPr="00917F40">
        <w:rPr>
          <w:rFonts w:ascii="Times New Roman" w:hAnsi="Times New Roman" w:cs="Times New Roman"/>
          <w:b/>
          <w:sz w:val="28"/>
        </w:rPr>
        <w:lastRenderedPageBreak/>
        <w:t xml:space="preserve">Appendix </w:t>
      </w:r>
      <w:r w:rsidR="008043D2">
        <w:rPr>
          <w:rFonts w:ascii="Times New Roman" w:hAnsi="Times New Roman" w:cs="Times New Roman"/>
          <w:b/>
          <w:sz w:val="28"/>
        </w:rPr>
        <w:t>Tables</w:t>
      </w:r>
    </w:p>
    <w:tbl>
      <w:tblPr>
        <w:tblpPr w:leftFromText="180" w:rightFromText="180" w:horzAnchor="page" w:tblpX="1450" w:tblpY="904"/>
        <w:tblW w:w="946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6030"/>
        <w:gridCol w:w="3438"/>
      </w:tblGrid>
      <w:tr w:rsidR="00566CEE" w:rsidRPr="00917F40" w14:paraId="6D06B348" w14:textId="77777777" w:rsidTr="00917F40">
        <w:trPr>
          <w:trHeight w:val="320"/>
        </w:trPr>
        <w:tc>
          <w:tcPr>
            <w:tcW w:w="9468" w:type="dxa"/>
            <w:gridSpan w:val="2"/>
            <w:tcBorders>
              <w:top w:val="single" w:sz="12" w:space="0" w:color="auto"/>
              <w:left w:val="single" w:sz="12" w:space="0" w:color="auto"/>
              <w:bottom w:val="double" w:sz="4" w:space="0" w:color="auto"/>
              <w:right w:val="single" w:sz="12" w:space="0" w:color="auto"/>
            </w:tcBorders>
            <w:shd w:val="clear" w:color="auto" w:fill="auto"/>
            <w:noWrap/>
            <w:vAlign w:val="bottom"/>
          </w:tcPr>
          <w:p w14:paraId="7BD31CD9" w14:textId="33EB94DE" w:rsidR="00583C6D" w:rsidRPr="00917F40" w:rsidRDefault="00583C6D" w:rsidP="00917F40">
            <w:pPr>
              <w:rPr>
                <w:rFonts w:ascii="Times New Roman" w:eastAsia="Times New Roman" w:hAnsi="Times New Roman" w:cs="Times New Roman"/>
                <w:b/>
                <w:bCs/>
                <w:color w:val="000000"/>
              </w:rPr>
            </w:pPr>
            <w:r w:rsidRPr="00917F40">
              <w:rPr>
                <w:rFonts w:ascii="Times New Roman" w:eastAsia="Times New Roman" w:hAnsi="Times New Roman" w:cs="Times New Roman"/>
                <w:b/>
                <w:bCs/>
                <w:color w:val="000000"/>
              </w:rPr>
              <w:t xml:space="preserve">Table A.1 - </w:t>
            </w:r>
            <w:r w:rsidR="00566CEE" w:rsidRPr="00917F40">
              <w:rPr>
                <w:rFonts w:ascii="Times New Roman" w:eastAsia="Times New Roman" w:hAnsi="Times New Roman" w:cs="Times New Roman"/>
                <w:b/>
                <w:bCs/>
                <w:color w:val="000000"/>
              </w:rPr>
              <w:t>ACF-196 Expenditure Categories and Corresponding Aggregate Categories</w:t>
            </w:r>
          </w:p>
        </w:tc>
      </w:tr>
      <w:tr w:rsidR="00086531" w:rsidRPr="00917F40" w14:paraId="318E4640" w14:textId="71FB28D6" w:rsidTr="00917F40">
        <w:trPr>
          <w:trHeight w:val="492"/>
        </w:trPr>
        <w:tc>
          <w:tcPr>
            <w:tcW w:w="6030" w:type="dxa"/>
            <w:tcBorders>
              <w:top w:val="double" w:sz="4" w:space="0" w:color="auto"/>
              <w:left w:val="single" w:sz="12" w:space="0" w:color="auto"/>
              <w:bottom w:val="double" w:sz="4" w:space="0" w:color="auto"/>
              <w:right w:val="single" w:sz="4" w:space="0" w:color="000000"/>
            </w:tcBorders>
            <w:shd w:val="clear" w:color="auto" w:fill="auto"/>
            <w:noWrap/>
            <w:vAlign w:val="bottom"/>
            <w:hideMark/>
          </w:tcPr>
          <w:p w14:paraId="2337DFB7" w14:textId="4E6B129C"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ACF-196 Reporting Categories</w:t>
            </w:r>
          </w:p>
        </w:tc>
        <w:tc>
          <w:tcPr>
            <w:tcW w:w="3438" w:type="dxa"/>
            <w:tcBorders>
              <w:top w:val="double" w:sz="4" w:space="0" w:color="auto"/>
              <w:left w:val="single" w:sz="4" w:space="0" w:color="000000"/>
              <w:bottom w:val="double" w:sz="4" w:space="0" w:color="auto"/>
              <w:right w:val="single" w:sz="12" w:space="0" w:color="auto"/>
            </w:tcBorders>
            <w:vAlign w:val="bottom"/>
          </w:tcPr>
          <w:p w14:paraId="79740933" w14:textId="169A66E1" w:rsidR="00086531" w:rsidRPr="00917F40" w:rsidRDefault="00086531" w:rsidP="00917F40">
            <w:pPr>
              <w:jc w:val="center"/>
              <w:rPr>
                <w:rFonts w:ascii="Times New Roman" w:eastAsia="Times New Roman" w:hAnsi="Times New Roman" w:cs="Times New Roman"/>
                <w:bCs/>
                <w:color w:val="000000"/>
              </w:rPr>
            </w:pPr>
            <w:r w:rsidRPr="00917F40">
              <w:rPr>
                <w:rFonts w:ascii="Times New Roman" w:eastAsia="Times New Roman" w:hAnsi="Times New Roman" w:cs="Times New Roman"/>
                <w:bCs/>
                <w:color w:val="000000"/>
              </w:rPr>
              <w:t>Aggregate Categories</w:t>
            </w:r>
          </w:p>
        </w:tc>
      </w:tr>
      <w:tr w:rsidR="00086531" w:rsidRPr="00917F40" w14:paraId="3699E1E4" w14:textId="6BA303BF" w:rsidTr="00917F40">
        <w:trPr>
          <w:trHeight w:val="320"/>
        </w:trPr>
        <w:tc>
          <w:tcPr>
            <w:tcW w:w="6030" w:type="dxa"/>
            <w:tcBorders>
              <w:top w:val="double" w:sz="4" w:space="0" w:color="auto"/>
              <w:left w:val="single" w:sz="12" w:space="0" w:color="auto"/>
              <w:bottom w:val="single" w:sz="4" w:space="0" w:color="auto"/>
              <w:right w:val="single" w:sz="4" w:space="0" w:color="000000"/>
            </w:tcBorders>
            <w:shd w:val="clear" w:color="auto" w:fill="auto"/>
            <w:noWrap/>
            <w:hideMark/>
          </w:tcPr>
          <w:p w14:paraId="6F94B2BD" w14:textId="39962FA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w:t>
            </w:r>
            <w:r w:rsidR="00086531" w:rsidRPr="00917F40">
              <w:rPr>
                <w:rFonts w:ascii="Times New Roman" w:eastAsia="Times New Roman" w:hAnsi="Times New Roman" w:cs="Times New Roman"/>
                <w:color w:val="000000"/>
              </w:rPr>
              <w:t>ssistance</w:t>
            </w:r>
          </w:p>
        </w:tc>
        <w:tc>
          <w:tcPr>
            <w:tcW w:w="3438" w:type="dxa"/>
            <w:tcBorders>
              <w:top w:val="double" w:sz="4" w:space="0" w:color="auto"/>
              <w:left w:val="single" w:sz="4" w:space="0" w:color="000000"/>
              <w:bottom w:val="single" w:sz="4" w:space="0" w:color="auto"/>
              <w:right w:val="single" w:sz="12" w:space="0" w:color="auto"/>
            </w:tcBorders>
          </w:tcPr>
          <w:p w14:paraId="3C98C119" w14:textId="4B2F1DC3"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Basic Assistance</w:t>
            </w:r>
          </w:p>
        </w:tc>
      </w:tr>
      <w:tr w:rsidR="00086531" w:rsidRPr="00917F40" w14:paraId="45D874D0" w14:textId="401EEFE2"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25507523" w14:textId="20741B0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hild </w:t>
            </w:r>
            <w:r w:rsidRPr="00917F40">
              <w:rPr>
                <w:rFonts w:ascii="Times New Roman" w:eastAsia="Times New Roman" w:hAnsi="Times New Roman" w:cs="Times New Roman"/>
                <w:color w:val="000000"/>
              </w:rPr>
              <w:t>C</w:t>
            </w:r>
            <w:r w:rsidR="00086531" w:rsidRPr="00917F40">
              <w:rPr>
                <w:rFonts w:ascii="Times New Roman" w:eastAsia="Times New Roman" w:hAnsi="Times New Roman" w:cs="Times New Roman"/>
                <w:color w:val="000000"/>
              </w:rPr>
              <w:t xml:space="preserve">are (assistance) </w:t>
            </w:r>
          </w:p>
          <w:p w14:paraId="718425A3" w14:textId="3059628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w:t>
            </w:r>
            <w:r w:rsidR="00086531" w:rsidRPr="00917F40">
              <w:rPr>
                <w:rFonts w:ascii="Times New Roman" w:eastAsia="Times New Roman" w:hAnsi="Times New Roman" w:cs="Times New Roman"/>
                <w:color w:val="000000"/>
              </w:rPr>
              <w:t xml:space="preserve">are (non-assistance) </w:t>
            </w:r>
          </w:p>
          <w:p w14:paraId="4B4C36A0" w14:textId="4C03FEA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 Development F</w:t>
            </w:r>
            <w:r w:rsidR="00086531" w:rsidRPr="00917F40">
              <w:rPr>
                <w:rFonts w:ascii="Times New Roman" w:eastAsia="Times New Roman" w:hAnsi="Times New Roman" w:cs="Times New Roman"/>
                <w:color w:val="000000"/>
              </w:rPr>
              <w:t>und (CCDF)</w:t>
            </w:r>
          </w:p>
        </w:tc>
        <w:tc>
          <w:tcPr>
            <w:tcW w:w="3438" w:type="dxa"/>
            <w:tcBorders>
              <w:top w:val="single" w:sz="4" w:space="0" w:color="auto"/>
              <w:left w:val="single" w:sz="4" w:space="0" w:color="auto"/>
              <w:bottom w:val="single" w:sz="4" w:space="0" w:color="auto"/>
              <w:right w:val="single" w:sz="12" w:space="0" w:color="auto"/>
            </w:tcBorders>
          </w:tcPr>
          <w:p w14:paraId="3D8D8EED" w14:textId="6995972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Child Care</w:t>
            </w:r>
          </w:p>
        </w:tc>
      </w:tr>
      <w:tr w:rsidR="00086531" w:rsidRPr="00917F40" w14:paraId="4C595521" w14:textId="66E8559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DA74B15" w14:textId="024109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Transportation and Supportive S</w:t>
            </w:r>
            <w:r w:rsidR="00086531" w:rsidRPr="00917F40">
              <w:rPr>
                <w:rFonts w:ascii="Times New Roman" w:eastAsia="Times New Roman" w:hAnsi="Times New Roman" w:cs="Times New Roman"/>
                <w:color w:val="000000"/>
              </w:rPr>
              <w:t xml:space="preserve">ervices (assistance) </w:t>
            </w:r>
          </w:p>
          <w:p w14:paraId="6DF44AA1" w14:textId="1F0CEAC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 Related Activities and E</w:t>
            </w:r>
            <w:r w:rsidR="00086531" w:rsidRPr="00917F40">
              <w:rPr>
                <w:rFonts w:ascii="Times New Roman" w:eastAsia="Times New Roman" w:hAnsi="Times New Roman" w:cs="Times New Roman"/>
                <w:color w:val="000000"/>
              </w:rPr>
              <w:t>xpenses (non-assistance)</w:t>
            </w:r>
          </w:p>
          <w:p w14:paraId="404EE933" w14:textId="666F321E"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t>
            </w:r>
            <w:r w:rsidR="00086531" w:rsidRPr="00917F40">
              <w:rPr>
                <w:rFonts w:ascii="Times New Roman" w:eastAsia="Times New Roman" w:hAnsi="Times New Roman" w:cs="Times New Roman"/>
                <w:color w:val="000000"/>
              </w:rPr>
              <w:t>ransportation (non-assistance)</w:t>
            </w:r>
          </w:p>
          <w:p w14:paraId="31A61AA7" w14:textId="7A835BF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I</w:t>
            </w:r>
            <w:r w:rsidR="00086531" w:rsidRPr="00917F40">
              <w:rPr>
                <w:rFonts w:ascii="Times New Roman" w:eastAsia="Times New Roman" w:hAnsi="Times New Roman" w:cs="Times New Roman"/>
                <w:color w:val="000000"/>
              </w:rPr>
              <w:t xml:space="preserve">ndividual </w:t>
            </w:r>
            <w:r w:rsidRPr="00917F40">
              <w:rPr>
                <w:rFonts w:ascii="Times New Roman" w:eastAsia="Times New Roman" w:hAnsi="Times New Roman" w:cs="Times New Roman"/>
                <w:color w:val="000000"/>
              </w:rPr>
              <w:t>D</w:t>
            </w:r>
            <w:r w:rsidR="00086531" w:rsidRPr="00917F40">
              <w:rPr>
                <w:rFonts w:ascii="Times New Roman" w:eastAsia="Times New Roman" w:hAnsi="Times New Roman" w:cs="Times New Roman"/>
                <w:color w:val="000000"/>
              </w:rPr>
              <w:t xml:space="preserve">evelopment </w:t>
            </w: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ccounts (IDAs) </w:t>
            </w:r>
          </w:p>
        </w:tc>
        <w:tc>
          <w:tcPr>
            <w:tcW w:w="3438" w:type="dxa"/>
            <w:tcBorders>
              <w:top w:val="single" w:sz="4" w:space="0" w:color="auto"/>
              <w:left w:val="single" w:sz="4" w:space="0" w:color="auto"/>
              <w:bottom w:val="single" w:sz="4" w:space="0" w:color="auto"/>
              <w:right w:val="single" w:sz="12" w:space="0" w:color="auto"/>
            </w:tcBorders>
          </w:tcPr>
          <w:p w14:paraId="737F395B" w14:textId="43D8728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Work-</w:t>
            </w:r>
            <w:r w:rsidR="00086531" w:rsidRPr="00917F40">
              <w:rPr>
                <w:rFonts w:ascii="Times New Roman" w:eastAsia="Times New Roman" w:hAnsi="Times New Roman" w:cs="Times New Roman"/>
                <w:color w:val="000000"/>
              </w:rPr>
              <w:t>Related Activities and Supports</w:t>
            </w:r>
          </w:p>
        </w:tc>
      </w:tr>
      <w:tr w:rsidR="00086531" w:rsidRPr="00917F40" w14:paraId="28F65F3D" w14:textId="5217113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68AA37B4" w14:textId="3B83C86A"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Under P</w:t>
            </w:r>
            <w:r w:rsidR="00086531" w:rsidRPr="00917F40">
              <w:rPr>
                <w:rFonts w:ascii="Times New Roman" w:eastAsia="Times New Roman" w:hAnsi="Times New Roman" w:cs="Times New Roman"/>
                <w:color w:val="000000"/>
              </w:rPr>
              <w:t xml:space="preserve">rior </w:t>
            </w:r>
            <w:r w:rsidRPr="00917F40">
              <w:rPr>
                <w:rFonts w:ascii="Times New Roman" w:eastAsia="Times New Roman" w:hAnsi="Times New Roman" w:cs="Times New Roman"/>
                <w:color w:val="000000"/>
              </w:rPr>
              <w:t>L</w:t>
            </w:r>
            <w:r w:rsidR="00086531" w:rsidRPr="00917F40">
              <w:rPr>
                <w:rFonts w:ascii="Times New Roman" w:eastAsia="Times New Roman" w:hAnsi="Times New Roman" w:cs="Times New Roman"/>
                <w:color w:val="000000"/>
              </w:rPr>
              <w:t>aw</w:t>
            </w:r>
          </w:p>
          <w:p w14:paraId="667EC91E" w14:textId="4E63DB2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Non-A</w:t>
            </w:r>
            <w:r w:rsidR="00086531" w:rsidRPr="00917F40">
              <w:rPr>
                <w:rFonts w:ascii="Times New Roman" w:eastAsia="Times New Roman" w:hAnsi="Times New Roman" w:cs="Times New Roman"/>
                <w:color w:val="000000"/>
              </w:rPr>
              <w:t xml:space="preserve">ssistance </w:t>
            </w:r>
            <w:r w:rsidRPr="00917F40">
              <w:rPr>
                <w:rFonts w:ascii="Times New Roman" w:eastAsia="Times New Roman" w:hAnsi="Times New Roman" w:cs="Times New Roman"/>
                <w:color w:val="000000"/>
              </w:rPr>
              <w:t>U</w:t>
            </w:r>
            <w:r w:rsidR="00086531" w:rsidRPr="00917F40">
              <w:rPr>
                <w:rFonts w:ascii="Times New Roman" w:eastAsia="Times New Roman" w:hAnsi="Times New Roman" w:cs="Times New Roman"/>
                <w:color w:val="000000"/>
              </w:rPr>
              <w:t xml:space="preserve">nder </w:t>
            </w:r>
            <w:r w:rsidRPr="00917F40">
              <w:rPr>
                <w:rFonts w:ascii="Times New Roman" w:eastAsia="Times New Roman" w:hAnsi="Times New Roman" w:cs="Times New Roman"/>
                <w:color w:val="000000"/>
              </w:rPr>
              <w:t>Prior L</w:t>
            </w:r>
            <w:r w:rsidR="00086531" w:rsidRPr="00917F40">
              <w:rPr>
                <w:rFonts w:ascii="Times New Roman" w:eastAsia="Times New Roman" w:hAnsi="Times New Roman" w:cs="Times New Roman"/>
                <w:color w:val="000000"/>
              </w:rPr>
              <w:t>aw</w:t>
            </w:r>
          </w:p>
        </w:tc>
        <w:tc>
          <w:tcPr>
            <w:tcW w:w="3438" w:type="dxa"/>
            <w:tcBorders>
              <w:top w:val="single" w:sz="4" w:space="0" w:color="auto"/>
              <w:left w:val="single" w:sz="4" w:space="0" w:color="auto"/>
              <w:bottom w:val="single" w:sz="4" w:space="0" w:color="auto"/>
              <w:right w:val="single" w:sz="12" w:space="0" w:color="auto"/>
            </w:tcBorders>
          </w:tcPr>
          <w:p w14:paraId="06E402A6" w14:textId="648C6D0D"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Expenditures Under Prior Law</w:t>
            </w:r>
          </w:p>
        </w:tc>
      </w:tr>
      <w:tr w:rsidR="00086531" w:rsidRPr="00917F40" w14:paraId="7CF5FC58" w14:textId="28C1719D"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419FB53" w14:textId="47D7962D"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w:t>
            </w:r>
            <w:r w:rsidR="00086531" w:rsidRPr="00917F40">
              <w:rPr>
                <w:rFonts w:ascii="Times New Roman" w:eastAsia="Times New Roman" w:hAnsi="Times New Roman" w:cs="Times New Roman"/>
                <w:color w:val="000000"/>
              </w:rPr>
              <w:t xml:space="preserve">efundable </w:t>
            </w:r>
            <w:r w:rsidRPr="00917F40">
              <w:rPr>
                <w:rFonts w:ascii="Times New Roman" w:eastAsia="Times New Roman" w:hAnsi="Times New Roman" w:cs="Times New Roman"/>
                <w:color w:val="000000"/>
              </w:rPr>
              <w:t>Earned Income Tax Credit</w:t>
            </w:r>
            <w:r w:rsidR="00086531" w:rsidRPr="00917F40">
              <w:rPr>
                <w:rFonts w:ascii="Times New Roman" w:eastAsia="Times New Roman" w:hAnsi="Times New Roman" w:cs="Times New Roman"/>
                <w:color w:val="000000"/>
              </w:rPr>
              <w:t xml:space="preserve"> (non-assistance)</w:t>
            </w:r>
          </w:p>
          <w:p w14:paraId="20FBF515" w14:textId="51F379AC"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Refundable Tax C</w:t>
            </w:r>
            <w:r w:rsidR="00086531" w:rsidRPr="00917F40">
              <w:rPr>
                <w:rFonts w:ascii="Times New Roman" w:eastAsia="Times New Roman" w:hAnsi="Times New Roman" w:cs="Times New Roman"/>
                <w:color w:val="000000"/>
              </w:rPr>
              <w:t>redits (non-assistance)</w:t>
            </w:r>
          </w:p>
        </w:tc>
        <w:tc>
          <w:tcPr>
            <w:tcW w:w="3438" w:type="dxa"/>
            <w:tcBorders>
              <w:top w:val="single" w:sz="4" w:space="0" w:color="auto"/>
              <w:left w:val="single" w:sz="4" w:space="0" w:color="auto"/>
              <w:bottom w:val="single" w:sz="4" w:space="0" w:color="auto"/>
              <w:right w:val="single" w:sz="12" w:space="0" w:color="auto"/>
            </w:tcBorders>
          </w:tcPr>
          <w:p w14:paraId="473CCDAD" w14:textId="7A4069D4"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Refundable Tax Credits</w:t>
            </w:r>
          </w:p>
        </w:tc>
      </w:tr>
      <w:tr w:rsidR="00086531" w:rsidRPr="00917F40" w14:paraId="44DEA2AA" w14:textId="795665B0"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1BAC32F" w14:textId="5EBC53B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Non-Recurrent Short-Term B</w:t>
            </w:r>
            <w:r w:rsidR="00086531" w:rsidRPr="00917F40">
              <w:rPr>
                <w:rFonts w:ascii="Times New Roman" w:eastAsia="Times New Roman" w:hAnsi="Times New Roman" w:cs="Times New Roman"/>
                <w:color w:val="000000"/>
              </w:rPr>
              <w:t>enefits</w:t>
            </w:r>
          </w:p>
        </w:tc>
        <w:tc>
          <w:tcPr>
            <w:tcW w:w="3438" w:type="dxa"/>
            <w:tcBorders>
              <w:top w:val="single" w:sz="4" w:space="0" w:color="auto"/>
              <w:left w:val="single" w:sz="4" w:space="0" w:color="auto"/>
              <w:bottom w:val="single" w:sz="4" w:space="0" w:color="auto"/>
              <w:right w:val="single" w:sz="12" w:space="0" w:color="auto"/>
            </w:tcBorders>
          </w:tcPr>
          <w:p w14:paraId="7C55B006" w14:textId="1428EF9E"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Diversion Benefits</w:t>
            </w:r>
          </w:p>
        </w:tc>
      </w:tr>
      <w:tr w:rsidR="00086531" w:rsidRPr="00917F40" w14:paraId="33BE22D7" w14:textId="36997FC3"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1D3094C8" w14:textId="43ACBD80"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Prevention of O</w:t>
            </w:r>
            <w:r w:rsidR="00F43047" w:rsidRPr="00917F40">
              <w:rPr>
                <w:rFonts w:ascii="Times New Roman" w:eastAsia="Times New Roman" w:hAnsi="Times New Roman" w:cs="Times New Roman"/>
                <w:color w:val="000000"/>
              </w:rPr>
              <w:t xml:space="preserve">ut of </w:t>
            </w:r>
            <w:r w:rsidRPr="00917F40">
              <w:rPr>
                <w:rFonts w:ascii="Times New Roman" w:eastAsia="Times New Roman" w:hAnsi="Times New Roman" w:cs="Times New Roman"/>
                <w:color w:val="000000"/>
              </w:rPr>
              <w:t>W</w:t>
            </w:r>
            <w:r w:rsidR="00086531" w:rsidRPr="00917F40">
              <w:rPr>
                <w:rFonts w:ascii="Times New Roman" w:eastAsia="Times New Roman" w:hAnsi="Times New Roman" w:cs="Times New Roman"/>
                <w:color w:val="000000"/>
              </w:rPr>
              <w:t>edlo</w:t>
            </w:r>
            <w:r w:rsidRPr="00917F40">
              <w:rPr>
                <w:rFonts w:ascii="Times New Roman" w:eastAsia="Times New Roman" w:hAnsi="Times New Roman" w:cs="Times New Roman"/>
                <w:color w:val="000000"/>
              </w:rPr>
              <w:t>ck P</w:t>
            </w:r>
            <w:r w:rsidR="00086531" w:rsidRPr="00917F40">
              <w:rPr>
                <w:rFonts w:ascii="Times New Roman" w:eastAsia="Times New Roman" w:hAnsi="Times New Roman" w:cs="Times New Roman"/>
                <w:color w:val="000000"/>
              </w:rPr>
              <w:t>regnancies (non-assistance)</w:t>
            </w:r>
          </w:p>
          <w:p w14:paraId="74567472" w14:textId="4763289F"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Two-Parent Family Formation and M</w:t>
            </w:r>
            <w:r w:rsidR="00086531" w:rsidRPr="00917F40">
              <w:rPr>
                <w:rFonts w:ascii="Times New Roman" w:eastAsia="Times New Roman" w:hAnsi="Times New Roman" w:cs="Times New Roman"/>
                <w:color w:val="000000"/>
              </w:rPr>
              <w:t>aintenance</w:t>
            </w:r>
          </w:p>
        </w:tc>
        <w:tc>
          <w:tcPr>
            <w:tcW w:w="3438" w:type="dxa"/>
            <w:tcBorders>
              <w:top w:val="single" w:sz="4" w:space="0" w:color="auto"/>
              <w:left w:val="single" w:sz="4" w:space="0" w:color="auto"/>
              <w:bottom w:val="single" w:sz="4" w:space="0" w:color="auto"/>
              <w:right w:val="single" w:sz="12" w:space="0" w:color="auto"/>
            </w:tcBorders>
          </w:tcPr>
          <w:p w14:paraId="3024A60E" w14:textId="017D2EC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Marriage and Pregnancy</w:t>
            </w:r>
          </w:p>
        </w:tc>
      </w:tr>
      <w:tr w:rsidR="00086531" w:rsidRPr="00917F40" w14:paraId="5EC8F7EF" w14:textId="26C88667"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0600910B" w14:textId="02C663C7"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w:t>
            </w:r>
            <w:r w:rsidR="00086531" w:rsidRPr="00917F40">
              <w:rPr>
                <w:rFonts w:ascii="Times New Roman" w:eastAsia="Times New Roman" w:hAnsi="Times New Roman" w:cs="Times New Roman"/>
                <w:color w:val="000000"/>
              </w:rPr>
              <w:t>ther (non-assistance)</w:t>
            </w:r>
          </w:p>
        </w:tc>
        <w:tc>
          <w:tcPr>
            <w:tcW w:w="3438" w:type="dxa"/>
            <w:tcBorders>
              <w:top w:val="single" w:sz="4" w:space="0" w:color="auto"/>
              <w:left w:val="single" w:sz="4" w:space="0" w:color="auto"/>
              <w:bottom w:val="single" w:sz="4" w:space="0" w:color="auto"/>
              <w:right w:val="single" w:sz="12" w:space="0" w:color="auto"/>
            </w:tcBorders>
          </w:tcPr>
          <w:p w14:paraId="5C0F9F14" w14:textId="28ADF537" w:rsidR="00086531" w:rsidRPr="00917F40" w:rsidRDefault="00086531" w:rsidP="0025670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Other Non-Assistance</w:t>
            </w:r>
          </w:p>
        </w:tc>
      </w:tr>
      <w:tr w:rsidR="00086531" w:rsidRPr="00917F40" w14:paraId="3F0F1CA1" w14:textId="1B2BA359" w:rsidTr="00917F40">
        <w:trPr>
          <w:trHeight w:val="320"/>
        </w:trPr>
        <w:tc>
          <w:tcPr>
            <w:tcW w:w="6030" w:type="dxa"/>
            <w:tcBorders>
              <w:top w:val="single" w:sz="4" w:space="0" w:color="auto"/>
              <w:left w:val="single" w:sz="12" w:space="0" w:color="auto"/>
              <w:bottom w:val="single" w:sz="4" w:space="0" w:color="auto"/>
              <w:right w:val="single" w:sz="4" w:space="0" w:color="auto"/>
            </w:tcBorders>
            <w:shd w:val="clear" w:color="auto" w:fill="auto"/>
            <w:noWrap/>
            <w:hideMark/>
          </w:tcPr>
          <w:p w14:paraId="555A991C" w14:textId="490D7C12"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w:t>
            </w:r>
            <w:r w:rsidR="00086531" w:rsidRPr="00917F40">
              <w:rPr>
                <w:rFonts w:ascii="Times New Roman" w:eastAsia="Times New Roman" w:hAnsi="Times New Roman" w:cs="Times New Roman"/>
                <w:color w:val="000000"/>
              </w:rPr>
              <w:t>dministration (non-assistance)</w:t>
            </w:r>
          </w:p>
          <w:p w14:paraId="4B5CB817" w14:textId="13E4E4D1"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w:t>
            </w:r>
            <w:r w:rsidR="00086531" w:rsidRPr="00917F40">
              <w:rPr>
                <w:rFonts w:ascii="Times New Roman" w:eastAsia="Times New Roman" w:hAnsi="Times New Roman" w:cs="Times New Roman"/>
                <w:color w:val="000000"/>
              </w:rPr>
              <w:t>ystems (non-assistance)</w:t>
            </w:r>
          </w:p>
        </w:tc>
        <w:tc>
          <w:tcPr>
            <w:tcW w:w="3438" w:type="dxa"/>
            <w:tcBorders>
              <w:top w:val="single" w:sz="4" w:space="0" w:color="auto"/>
              <w:left w:val="single" w:sz="4" w:space="0" w:color="auto"/>
              <w:bottom w:val="single" w:sz="4" w:space="0" w:color="auto"/>
              <w:right w:val="single" w:sz="12" w:space="0" w:color="auto"/>
            </w:tcBorders>
          </w:tcPr>
          <w:p w14:paraId="3FD719A1" w14:textId="00BE9105"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Administration</w:t>
            </w:r>
            <w:r w:rsidR="00086531" w:rsidRPr="00917F40">
              <w:rPr>
                <w:rFonts w:ascii="Times New Roman" w:eastAsia="Times New Roman" w:hAnsi="Times New Roman" w:cs="Times New Roman"/>
                <w:color w:val="000000"/>
              </w:rPr>
              <w:t xml:space="preserve"> and Systems</w:t>
            </w:r>
          </w:p>
        </w:tc>
      </w:tr>
      <w:tr w:rsidR="00086531" w:rsidRPr="00917F40" w14:paraId="45DA5C19" w14:textId="7B269025" w:rsidTr="00917F40">
        <w:trPr>
          <w:trHeight w:val="87"/>
        </w:trPr>
        <w:tc>
          <w:tcPr>
            <w:tcW w:w="6030" w:type="dxa"/>
            <w:tcBorders>
              <w:top w:val="single" w:sz="4" w:space="0" w:color="auto"/>
              <w:left w:val="single" w:sz="12" w:space="0" w:color="auto"/>
              <w:bottom w:val="single" w:sz="12" w:space="0" w:color="auto"/>
              <w:right w:val="single" w:sz="4" w:space="0" w:color="auto"/>
            </w:tcBorders>
            <w:shd w:val="clear" w:color="auto" w:fill="auto"/>
            <w:noWrap/>
            <w:hideMark/>
          </w:tcPr>
          <w:p w14:paraId="7FF71B2C" w14:textId="3B7E2399" w:rsidR="00086531" w:rsidRPr="00917F40" w:rsidRDefault="00566CEE"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c>
          <w:tcPr>
            <w:tcW w:w="3438" w:type="dxa"/>
            <w:tcBorders>
              <w:top w:val="single" w:sz="4" w:space="0" w:color="auto"/>
              <w:left w:val="single" w:sz="4" w:space="0" w:color="auto"/>
              <w:bottom w:val="single" w:sz="12" w:space="0" w:color="auto"/>
              <w:right w:val="single" w:sz="12" w:space="0" w:color="auto"/>
            </w:tcBorders>
          </w:tcPr>
          <w:p w14:paraId="0A604B28" w14:textId="0F80FCA8" w:rsidR="00086531" w:rsidRPr="00917F40" w:rsidRDefault="00086531" w:rsidP="00917F40">
            <w:pPr>
              <w:spacing w:before="60"/>
              <w:rPr>
                <w:rFonts w:ascii="Times New Roman" w:eastAsia="Times New Roman" w:hAnsi="Times New Roman" w:cs="Times New Roman"/>
                <w:color w:val="000000"/>
              </w:rPr>
            </w:pPr>
            <w:r w:rsidRPr="00917F40">
              <w:rPr>
                <w:rFonts w:ascii="Times New Roman" w:eastAsia="Times New Roman" w:hAnsi="Times New Roman" w:cs="Times New Roman"/>
                <w:color w:val="000000"/>
              </w:rPr>
              <w:t>Social Services Block Grant (SSBG)</w:t>
            </w:r>
          </w:p>
        </w:tc>
      </w:tr>
    </w:tbl>
    <w:p w14:paraId="57F792BD" w14:textId="59377EEB" w:rsidR="00036957" w:rsidRPr="00917F40" w:rsidRDefault="00036957" w:rsidP="00C2057C">
      <w:pPr>
        <w:spacing w:line="480" w:lineRule="auto"/>
        <w:rPr>
          <w:rFonts w:ascii="Times New Roman" w:hAnsi="Times New Roman" w:cs="Times New Roman"/>
          <w:b/>
        </w:rPr>
        <w:sectPr w:rsidR="00036957" w:rsidRPr="00917F40" w:rsidSect="00E43674">
          <w:headerReference w:type="even" r:id="rId18"/>
          <w:headerReference w:type="default" r:id="rId19"/>
          <w:pgSz w:w="12240" w:h="15840"/>
          <w:pgMar w:top="1440" w:right="1440" w:bottom="1440" w:left="1440" w:header="720" w:footer="720" w:gutter="0"/>
          <w:cols w:space="720"/>
          <w:titlePg/>
          <w:docGrid w:linePitch="360"/>
        </w:sectPr>
      </w:pPr>
    </w:p>
    <w:tbl>
      <w:tblPr>
        <w:tblpPr w:leftFromText="180" w:rightFromText="180" w:vertAnchor="text" w:horzAnchor="page" w:tblpX="610" w:tblpY="5"/>
        <w:tblW w:w="14451" w:type="dxa"/>
        <w:tblBorders>
          <w:bottom w:val="single" w:sz="4" w:space="0" w:color="auto"/>
        </w:tblBorders>
        <w:tblLayout w:type="fixed"/>
        <w:tblLook w:val="04A0" w:firstRow="1" w:lastRow="0" w:firstColumn="1" w:lastColumn="0" w:noHBand="0" w:noVBand="1"/>
      </w:tblPr>
      <w:tblGrid>
        <w:gridCol w:w="844"/>
        <w:gridCol w:w="1680"/>
        <w:gridCol w:w="1307"/>
        <w:gridCol w:w="900"/>
        <w:gridCol w:w="1260"/>
        <w:gridCol w:w="1260"/>
        <w:gridCol w:w="1530"/>
        <w:gridCol w:w="1260"/>
        <w:gridCol w:w="1350"/>
        <w:gridCol w:w="1350"/>
        <w:gridCol w:w="1710"/>
      </w:tblGrid>
      <w:tr w:rsidR="007308DF" w:rsidRPr="00917F40" w14:paraId="4C1C2636" w14:textId="77777777" w:rsidTr="000A2A4E">
        <w:trPr>
          <w:trHeight w:val="504"/>
        </w:trPr>
        <w:tc>
          <w:tcPr>
            <w:tcW w:w="14451" w:type="dxa"/>
            <w:gridSpan w:val="11"/>
            <w:tcBorders>
              <w:top w:val="single" w:sz="12" w:space="0" w:color="auto"/>
              <w:left w:val="single" w:sz="12" w:space="0" w:color="auto"/>
              <w:right w:val="single" w:sz="12" w:space="0" w:color="auto"/>
            </w:tcBorders>
            <w:shd w:val="clear" w:color="auto" w:fill="auto"/>
            <w:noWrap/>
            <w:vAlign w:val="bottom"/>
          </w:tcPr>
          <w:p w14:paraId="5851905D" w14:textId="77777777" w:rsidR="007308DF" w:rsidRPr="00917F40" w:rsidRDefault="007308DF" w:rsidP="000A2A4E">
            <w:pPr>
              <w:rPr>
                <w:rFonts w:ascii="Times New Roman" w:eastAsia="Times New Roman" w:hAnsi="Times New Roman" w:cs="Times New Roman"/>
                <w:b/>
                <w:color w:val="000000"/>
                <w:szCs w:val="18"/>
              </w:rPr>
            </w:pPr>
            <w:r w:rsidRPr="00917F40">
              <w:rPr>
                <w:rFonts w:ascii="Times New Roman" w:eastAsia="Times New Roman" w:hAnsi="Times New Roman" w:cs="Times New Roman"/>
                <w:b/>
                <w:color w:val="000000"/>
                <w:szCs w:val="18"/>
              </w:rPr>
              <w:lastRenderedPageBreak/>
              <w:t xml:space="preserve">Table A.2 - Annual Mean Expenditures by Expenditure Category </w:t>
            </w:r>
          </w:p>
        </w:tc>
      </w:tr>
      <w:tr w:rsidR="007308DF" w:rsidRPr="00917F40" w14:paraId="7CCE2F7C" w14:textId="77777777" w:rsidTr="000A2A4E">
        <w:trPr>
          <w:trHeight w:val="1013"/>
        </w:trPr>
        <w:tc>
          <w:tcPr>
            <w:tcW w:w="844" w:type="dxa"/>
            <w:tcBorders>
              <w:top w:val="double" w:sz="4" w:space="0" w:color="auto"/>
              <w:left w:val="single" w:sz="12" w:space="0" w:color="auto"/>
              <w:bottom w:val="double" w:sz="4" w:space="0" w:color="auto"/>
            </w:tcBorders>
            <w:shd w:val="clear" w:color="auto" w:fill="auto"/>
            <w:noWrap/>
            <w:vAlign w:val="bottom"/>
            <w:hideMark/>
          </w:tcPr>
          <w:p w14:paraId="6EF2CB11" w14:textId="4F44209C"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double" w:sz="4" w:space="0" w:color="auto"/>
              <w:bottom w:val="double" w:sz="4" w:space="0" w:color="auto"/>
            </w:tcBorders>
            <w:shd w:val="clear" w:color="auto" w:fill="auto"/>
            <w:noWrap/>
            <w:vAlign w:val="bottom"/>
            <w:hideMark/>
          </w:tcPr>
          <w:p w14:paraId="73654921"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double" w:sz="4" w:space="0" w:color="auto"/>
              <w:bottom w:val="double" w:sz="4" w:space="0" w:color="auto"/>
            </w:tcBorders>
            <w:shd w:val="clear" w:color="auto" w:fill="auto"/>
            <w:noWrap/>
            <w:vAlign w:val="bottom"/>
            <w:hideMark/>
          </w:tcPr>
          <w:p w14:paraId="0FB35DD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double" w:sz="4" w:space="0" w:color="auto"/>
              <w:bottom w:val="double" w:sz="4" w:space="0" w:color="auto"/>
            </w:tcBorders>
            <w:shd w:val="clear" w:color="auto" w:fill="auto"/>
            <w:noWrap/>
            <w:vAlign w:val="bottom"/>
            <w:hideMark/>
          </w:tcPr>
          <w:p w14:paraId="6F24D042"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double" w:sz="4" w:space="0" w:color="auto"/>
              <w:bottom w:val="double" w:sz="4" w:space="0" w:color="auto"/>
            </w:tcBorders>
            <w:shd w:val="clear" w:color="auto" w:fill="auto"/>
            <w:noWrap/>
            <w:vAlign w:val="bottom"/>
            <w:hideMark/>
          </w:tcPr>
          <w:p w14:paraId="7256602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double" w:sz="4" w:space="0" w:color="auto"/>
              <w:bottom w:val="double" w:sz="4" w:space="0" w:color="auto"/>
            </w:tcBorders>
            <w:shd w:val="clear" w:color="auto" w:fill="auto"/>
            <w:noWrap/>
            <w:vAlign w:val="bottom"/>
            <w:hideMark/>
          </w:tcPr>
          <w:p w14:paraId="76B45CE9" w14:textId="4AAF83C6"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double" w:sz="4" w:space="0" w:color="auto"/>
              <w:bottom w:val="double" w:sz="4" w:space="0" w:color="auto"/>
            </w:tcBorders>
            <w:shd w:val="clear" w:color="auto" w:fill="auto"/>
            <w:noWrap/>
            <w:vAlign w:val="bottom"/>
            <w:hideMark/>
          </w:tcPr>
          <w:p w14:paraId="005D4A43"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double" w:sz="4" w:space="0" w:color="auto"/>
              <w:bottom w:val="double" w:sz="4" w:space="0" w:color="auto"/>
            </w:tcBorders>
            <w:shd w:val="clear" w:color="auto" w:fill="auto"/>
            <w:noWrap/>
            <w:vAlign w:val="bottom"/>
            <w:hideMark/>
          </w:tcPr>
          <w:p w14:paraId="15F6AA4F"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double" w:sz="4" w:space="0" w:color="auto"/>
              <w:bottom w:val="double" w:sz="4" w:space="0" w:color="auto"/>
            </w:tcBorders>
            <w:shd w:val="clear" w:color="auto" w:fill="auto"/>
            <w:noWrap/>
            <w:vAlign w:val="bottom"/>
            <w:hideMark/>
          </w:tcPr>
          <w:p w14:paraId="32F0547F"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double" w:sz="4" w:space="0" w:color="auto"/>
              <w:bottom w:val="double" w:sz="4" w:space="0" w:color="auto"/>
            </w:tcBorders>
            <w:shd w:val="clear" w:color="auto" w:fill="auto"/>
            <w:noWrap/>
            <w:vAlign w:val="bottom"/>
            <w:hideMark/>
          </w:tcPr>
          <w:p w14:paraId="48E64C08"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double" w:sz="4" w:space="0" w:color="auto"/>
              <w:bottom w:val="double" w:sz="4" w:space="0" w:color="auto"/>
              <w:right w:val="single" w:sz="12" w:space="0" w:color="auto"/>
            </w:tcBorders>
            <w:shd w:val="clear" w:color="auto" w:fill="auto"/>
            <w:noWrap/>
            <w:vAlign w:val="bottom"/>
            <w:hideMark/>
          </w:tcPr>
          <w:p w14:paraId="45FFAE4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3E6CD0A0" w14:textId="77777777" w:rsidTr="000A2A4E">
        <w:trPr>
          <w:trHeight w:val="456"/>
        </w:trPr>
        <w:tc>
          <w:tcPr>
            <w:tcW w:w="844" w:type="dxa"/>
            <w:tcBorders>
              <w:top w:val="double" w:sz="4" w:space="0" w:color="auto"/>
              <w:left w:val="single" w:sz="12" w:space="0" w:color="auto"/>
            </w:tcBorders>
            <w:shd w:val="clear" w:color="auto" w:fill="auto"/>
            <w:noWrap/>
            <w:vAlign w:val="bottom"/>
            <w:hideMark/>
          </w:tcPr>
          <w:p w14:paraId="0D00A9C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6D7CEE68" w14:textId="7326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11.1</w:t>
            </w:r>
          </w:p>
        </w:tc>
        <w:tc>
          <w:tcPr>
            <w:tcW w:w="1307" w:type="dxa"/>
            <w:tcBorders>
              <w:top w:val="double" w:sz="4" w:space="0" w:color="auto"/>
            </w:tcBorders>
            <w:shd w:val="clear" w:color="auto" w:fill="auto"/>
            <w:noWrap/>
            <w:vAlign w:val="bottom"/>
            <w:hideMark/>
          </w:tcPr>
          <w:p w14:paraId="6CD30CCE" w14:textId="1A9ACE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55.0</w:t>
            </w:r>
          </w:p>
        </w:tc>
        <w:tc>
          <w:tcPr>
            <w:tcW w:w="900" w:type="dxa"/>
            <w:tcBorders>
              <w:top w:val="double" w:sz="4" w:space="0" w:color="auto"/>
            </w:tcBorders>
            <w:shd w:val="clear" w:color="auto" w:fill="auto"/>
            <w:noWrap/>
            <w:vAlign w:val="bottom"/>
            <w:hideMark/>
          </w:tcPr>
          <w:p w14:paraId="779F32F1" w14:textId="3FEDCD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tcBorders>
              <w:top w:val="double" w:sz="4" w:space="0" w:color="auto"/>
            </w:tcBorders>
            <w:shd w:val="clear" w:color="auto" w:fill="auto"/>
            <w:noWrap/>
            <w:vAlign w:val="bottom"/>
            <w:hideMark/>
          </w:tcPr>
          <w:p w14:paraId="31724E59" w14:textId="20ED4C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tcBorders>
              <w:top w:val="double" w:sz="4" w:space="0" w:color="auto"/>
            </w:tcBorders>
            <w:shd w:val="clear" w:color="auto" w:fill="auto"/>
            <w:noWrap/>
            <w:vAlign w:val="bottom"/>
            <w:hideMark/>
          </w:tcPr>
          <w:p w14:paraId="09347D7C" w14:textId="4A8D1B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3DBEA6A9" w14:textId="22687F1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560C661A" w14:textId="1DE187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34B5E2F1" w14:textId="7009BF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350" w:type="dxa"/>
            <w:tcBorders>
              <w:top w:val="double" w:sz="4" w:space="0" w:color="auto"/>
            </w:tcBorders>
            <w:shd w:val="clear" w:color="auto" w:fill="auto"/>
            <w:noWrap/>
            <w:vAlign w:val="bottom"/>
            <w:hideMark/>
          </w:tcPr>
          <w:p w14:paraId="40CFF5D1" w14:textId="410B1C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auto"/>
            </w:tcBorders>
            <w:shd w:val="clear" w:color="auto" w:fill="auto"/>
            <w:noWrap/>
            <w:vAlign w:val="bottom"/>
            <w:hideMark/>
          </w:tcPr>
          <w:p w14:paraId="05162A99" w14:textId="6256ED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r>
      <w:tr w:rsidR="007308DF" w:rsidRPr="00917F40" w14:paraId="25C70A38" w14:textId="77777777" w:rsidTr="000A2A4E">
        <w:trPr>
          <w:trHeight w:val="456"/>
        </w:trPr>
        <w:tc>
          <w:tcPr>
            <w:tcW w:w="844" w:type="dxa"/>
            <w:tcBorders>
              <w:left w:val="single" w:sz="12" w:space="0" w:color="auto"/>
            </w:tcBorders>
            <w:shd w:val="clear" w:color="auto" w:fill="auto"/>
            <w:noWrap/>
            <w:vAlign w:val="bottom"/>
            <w:hideMark/>
          </w:tcPr>
          <w:p w14:paraId="6F8C67E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787C258C" w14:textId="3BD61E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shd w:val="clear" w:color="auto" w:fill="auto"/>
            <w:noWrap/>
            <w:vAlign w:val="bottom"/>
            <w:hideMark/>
          </w:tcPr>
          <w:p w14:paraId="4DB95116" w14:textId="206E72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45.2</w:t>
            </w:r>
          </w:p>
        </w:tc>
        <w:tc>
          <w:tcPr>
            <w:tcW w:w="900" w:type="dxa"/>
            <w:shd w:val="clear" w:color="auto" w:fill="auto"/>
            <w:noWrap/>
            <w:vAlign w:val="bottom"/>
            <w:hideMark/>
          </w:tcPr>
          <w:p w14:paraId="5968A21E" w14:textId="483115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202CAC" w14:textId="1E0E2A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10.6</w:t>
            </w:r>
          </w:p>
        </w:tc>
        <w:tc>
          <w:tcPr>
            <w:tcW w:w="1260" w:type="dxa"/>
            <w:shd w:val="clear" w:color="auto" w:fill="auto"/>
            <w:noWrap/>
            <w:vAlign w:val="bottom"/>
            <w:hideMark/>
          </w:tcPr>
          <w:p w14:paraId="535E78CE" w14:textId="2084C2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A4D6B1F" w14:textId="202520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260" w:type="dxa"/>
            <w:shd w:val="clear" w:color="auto" w:fill="auto"/>
            <w:noWrap/>
            <w:vAlign w:val="bottom"/>
            <w:hideMark/>
          </w:tcPr>
          <w:p w14:paraId="371380DE" w14:textId="4B57F83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0243A11D" w14:textId="08DA1AB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5.4</w:t>
            </w:r>
          </w:p>
        </w:tc>
        <w:tc>
          <w:tcPr>
            <w:tcW w:w="1350" w:type="dxa"/>
            <w:shd w:val="clear" w:color="auto" w:fill="auto"/>
            <w:noWrap/>
            <w:vAlign w:val="bottom"/>
            <w:hideMark/>
          </w:tcPr>
          <w:p w14:paraId="77888E8D" w14:textId="323EC1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710" w:type="dxa"/>
            <w:tcBorders>
              <w:right w:val="single" w:sz="12" w:space="0" w:color="auto"/>
            </w:tcBorders>
            <w:shd w:val="clear" w:color="auto" w:fill="auto"/>
            <w:noWrap/>
            <w:vAlign w:val="bottom"/>
            <w:hideMark/>
          </w:tcPr>
          <w:p w14:paraId="4CD1C032" w14:textId="2C8F7D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r>
      <w:tr w:rsidR="007308DF" w:rsidRPr="00917F40" w14:paraId="2FDB4B08" w14:textId="77777777" w:rsidTr="000A2A4E">
        <w:trPr>
          <w:trHeight w:val="456"/>
        </w:trPr>
        <w:tc>
          <w:tcPr>
            <w:tcW w:w="844" w:type="dxa"/>
            <w:tcBorders>
              <w:left w:val="single" w:sz="12" w:space="0" w:color="auto"/>
            </w:tcBorders>
            <w:shd w:val="clear" w:color="auto" w:fill="auto"/>
            <w:noWrap/>
            <w:vAlign w:val="bottom"/>
            <w:hideMark/>
          </w:tcPr>
          <w:p w14:paraId="5FDFC7D4"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270206C7" w14:textId="17D1E18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10.2</w:t>
            </w:r>
          </w:p>
        </w:tc>
        <w:tc>
          <w:tcPr>
            <w:tcW w:w="1307" w:type="dxa"/>
            <w:shd w:val="clear" w:color="auto" w:fill="auto"/>
            <w:noWrap/>
            <w:vAlign w:val="bottom"/>
            <w:hideMark/>
          </w:tcPr>
          <w:p w14:paraId="13CAD650" w14:textId="69C599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38.6</w:t>
            </w:r>
          </w:p>
        </w:tc>
        <w:tc>
          <w:tcPr>
            <w:tcW w:w="900" w:type="dxa"/>
            <w:shd w:val="clear" w:color="auto" w:fill="auto"/>
            <w:noWrap/>
            <w:vAlign w:val="bottom"/>
            <w:hideMark/>
          </w:tcPr>
          <w:p w14:paraId="678C829E" w14:textId="5C8EBE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147BD326" w14:textId="6B3AA8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c>
          <w:tcPr>
            <w:tcW w:w="1260" w:type="dxa"/>
            <w:shd w:val="clear" w:color="auto" w:fill="auto"/>
            <w:noWrap/>
            <w:vAlign w:val="bottom"/>
            <w:hideMark/>
          </w:tcPr>
          <w:p w14:paraId="6D6013EC" w14:textId="44536B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w:t>
            </w:r>
          </w:p>
        </w:tc>
        <w:tc>
          <w:tcPr>
            <w:tcW w:w="1530" w:type="dxa"/>
            <w:shd w:val="clear" w:color="auto" w:fill="auto"/>
            <w:noWrap/>
            <w:vAlign w:val="bottom"/>
            <w:hideMark/>
          </w:tcPr>
          <w:p w14:paraId="19E92AA4" w14:textId="4F48E4A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2.9</w:t>
            </w:r>
          </w:p>
        </w:tc>
        <w:tc>
          <w:tcPr>
            <w:tcW w:w="1260" w:type="dxa"/>
            <w:shd w:val="clear" w:color="auto" w:fill="auto"/>
            <w:noWrap/>
            <w:vAlign w:val="bottom"/>
            <w:hideMark/>
          </w:tcPr>
          <w:p w14:paraId="21158A41" w14:textId="3A78DFE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350" w:type="dxa"/>
            <w:shd w:val="clear" w:color="auto" w:fill="auto"/>
            <w:noWrap/>
            <w:vAlign w:val="bottom"/>
            <w:hideMark/>
          </w:tcPr>
          <w:p w14:paraId="5265ADB0" w14:textId="4A32060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350" w:type="dxa"/>
            <w:shd w:val="clear" w:color="auto" w:fill="auto"/>
            <w:noWrap/>
            <w:vAlign w:val="bottom"/>
            <w:hideMark/>
          </w:tcPr>
          <w:p w14:paraId="21C51D1E" w14:textId="7C1DBF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710" w:type="dxa"/>
            <w:tcBorders>
              <w:right w:val="single" w:sz="12" w:space="0" w:color="auto"/>
            </w:tcBorders>
            <w:shd w:val="clear" w:color="auto" w:fill="auto"/>
            <w:noWrap/>
            <w:vAlign w:val="bottom"/>
            <w:hideMark/>
          </w:tcPr>
          <w:p w14:paraId="21FADC1F" w14:textId="1C4DB7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CA11141" w14:textId="77777777" w:rsidTr="000A2A4E">
        <w:trPr>
          <w:trHeight w:val="456"/>
        </w:trPr>
        <w:tc>
          <w:tcPr>
            <w:tcW w:w="844" w:type="dxa"/>
            <w:tcBorders>
              <w:left w:val="single" w:sz="12" w:space="0" w:color="auto"/>
            </w:tcBorders>
            <w:shd w:val="clear" w:color="auto" w:fill="auto"/>
            <w:noWrap/>
            <w:vAlign w:val="bottom"/>
            <w:hideMark/>
          </w:tcPr>
          <w:p w14:paraId="0ADA4D79"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73DACD15" w14:textId="6C87158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10.0</w:t>
            </w:r>
          </w:p>
        </w:tc>
        <w:tc>
          <w:tcPr>
            <w:tcW w:w="1307" w:type="dxa"/>
            <w:shd w:val="clear" w:color="auto" w:fill="auto"/>
            <w:noWrap/>
            <w:vAlign w:val="bottom"/>
            <w:hideMark/>
          </w:tcPr>
          <w:p w14:paraId="2BFA8C53" w14:textId="1552BC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35.5</w:t>
            </w:r>
          </w:p>
        </w:tc>
        <w:tc>
          <w:tcPr>
            <w:tcW w:w="900" w:type="dxa"/>
            <w:shd w:val="clear" w:color="auto" w:fill="auto"/>
            <w:noWrap/>
            <w:vAlign w:val="bottom"/>
            <w:hideMark/>
          </w:tcPr>
          <w:p w14:paraId="45E622FF" w14:textId="22054C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18.7</w:t>
            </w:r>
          </w:p>
        </w:tc>
        <w:tc>
          <w:tcPr>
            <w:tcW w:w="1260" w:type="dxa"/>
            <w:shd w:val="clear" w:color="auto" w:fill="auto"/>
            <w:noWrap/>
            <w:vAlign w:val="bottom"/>
            <w:hideMark/>
          </w:tcPr>
          <w:p w14:paraId="28D9581F" w14:textId="4051447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35165BAE" w14:textId="08BD624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530" w:type="dxa"/>
            <w:shd w:val="clear" w:color="auto" w:fill="auto"/>
            <w:noWrap/>
            <w:vAlign w:val="bottom"/>
            <w:hideMark/>
          </w:tcPr>
          <w:p w14:paraId="35C7E174" w14:textId="647002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5020DE4E" w14:textId="382577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17FD34E6" w14:textId="106A4D9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350" w:type="dxa"/>
            <w:shd w:val="clear" w:color="auto" w:fill="auto"/>
            <w:noWrap/>
            <w:vAlign w:val="bottom"/>
            <w:hideMark/>
          </w:tcPr>
          <w:p w14:paraId="67E317DF" w14:textId="592ED9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710" w:type="dxa"/>
            <w:tcBorders>
              <w:right w:val="single" w:sz="12" w:space="0" w:color="auto"/>
            </w:tcBorders>
            <w:shd w:val="clear" w:color="auto" w:fill="auto"/>
            <w:noWrap/>
            <w:vAlign w:val="bottom"/>
            <w:hideMark/>
          </w:tcPr>
          <w:p w14:paraId="0E17A852" w14:textId="754F100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13.8</w:t>
            </w:r>
          </w:p>
        </w:tc>
      </w:tr>
      <w:tr w:rsidR="007308DF" w:rsidRPr="00917F40" w14:paraId="3AAF2EE4" w14:textId="77777777" w:rsidTr="000A2A4E">
        <w:trPr>
          <w:trHeight w:val="456"/>
        </w:trPr>
        <w:tc>
          <w:tcPr>
            <w:tcW w:w="844" w:type="dxa"/>
            <w:tcBorders>
              <w:left w:val="single" w:sz="12" w:space="0" w:color="auto"/>
            </w:tcBorders>
            <w:shd w:val="clear" w:color="auto" w:fill="auto"/>
            <w:noWrap/>
            <w:vAlign w:val="bottom"/>
            <w:hideMark/>
          </w:tcPr>
          <w:p w14:paraId="0A1FBE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7EE311C4" w14:textId="7525E31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682D965E" w14:textId="49858C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34.9</w:t>
            </w:r>
          </w:p>
        </w:tc>
        <w:tc>
          <w:tcPr>
            <w:tcW w:w="900" w:type="dxa"/>
            <w:shd w:val="clear" w:color="auto" w:fill="auto"/>
            <w:noWrap/>
            <w:vAlign w:val="bottom"/>
            <w:hideMark/>
          </w:tcPr>
          <w:p w14:paraId="37EE9241" w14:textId="235A86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566D95FD" w14:textId="62D7297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10.4</w:t>
            </w:r>
          </w:p>
        </w:tc>
        <w:tc>
          <w:tcPr>
            <w:tcW w:w="1260" w:type="dxa"/>
            <w:shd w:val="clear" w:color="auto" w:fill="auto"/>
            <w:noWrap/>
            <w:vAlign w:val="bottom"/>
            <w:hideMark/>
          </w:tcPr>
          <w:p w14:paraId="451FE499" w14:textId="735EF0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7391ABAD" w14:textId="1C32E9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4.1</w:t>
            </w:r>
          </w:p>
        </w:tc>
        <w:tc>
          <w:tcPr>
            <w:tcW w:w="1260" w:type="dxa"/>
            <w:shd w:val="clear" w:color="auto" w:fill="auto"/>
            <w:noWrap/>
            <w:vAlign w:val="bottom"/>
            <w:hideMark/>
          </w:tcPr>
          <w:p w14:paraId="367413D8" w14:textId="6826D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1E2A1306" w14:textId="363389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4F288094" w14:textId="722937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710" w:type="dxa"/>
            <w:tcBorders>
              <w:right w:val="single" w:sz="12" w:space="0" w:color="auto"/>
            </w:tcBorders>
            <w:shd w:val="clear" w:color="auto" w:fill="auto"/>
            <w:noWrap/>
            <w:vAlign w:val="bottom"/>
            <w:hideMark/>
          </w:tcPr>
          <w:p w14:paraId="5FD99ED5" w14:textId="3239B8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r>
      <w:tr w:rsidR="007308DF" w:rsidRPr="00917F40" w14:paraId="76E69553" w14:textId="77777777" w:rsidTr="000A2A4E">
        <w:trPr>
          <w:trHeight w:val="456"/>
        </w:trPr>
        <w:tc>
          <w:tcPr>
            <w:tcW w:w="844" w:type="dxa"/>
            <w:tcBorders>
              <w:left w:val="single" w:sz="12" w:space="0" w:color="auto"/>
            </w:tcBorders>
            <w:shd w:val="clear" w:color="auto" w:fill="auto"/>
            <w:noWrap/>
            <w:vAlign w:val="bottom"/>
            <w:hideMark/>
          </w:tcPr>
          <w:p w14:paraId="6DA6AEA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E88187D" w14:textId="6B6B5B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36202DC8" w14:textId="10B4B84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89183E" w14:textId="000F2F3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2573BA0C" w14:textId="619381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10.7</w:t>
            </w:r>
          </w:p>
        </w:tc>
        <w:tc>
          <w:tcPr>
            <w:tcW w:w="1260" w:type="dxa"/>
            <w:shd w:val="clear" w:color="auto" w:fill="auto"/>
            <w:noWrap/>
            <w:vAlign w:val="bottom"/>
            <w:hideMark/>
          </w:tcPr>
          <w:p w14:paraId="63B528B0" w14:textId="72ED958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530" w:type="dxa"/>
            <w:shd w:val="clear" w:color="auto" w:fill="auto"/>
            <w:noWrap/>
            <w:vAlign w:val="bottom"/>
            <w:hideMark/>
          </w:tcPr>
          <w:p w14:paraId="37E6C8F8" w14:textId="1F8F52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2BB8B48D" w14:textId="5852A62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67F3529F" w14:textId="75BC342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7CB58FF3" w14:textId="50289E4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w:t>
            </w:r>
          </w:p>
        </w:tc>
        <w:tc>
          <w:tcPr>
            <w:tcW w:w="1710" w:type="dxa"/>
            <w:tcBorders>
              <w:right w:val="single" w:sz="12" w:space="0" w:color="auto"/>
            </w:tcBorders>
            <w:shd w:val="clear" w:color="auto" w:fill="auto"/>
            <w:noWrap/>
            <w:vAlign w:val="bottom"/>
            <w:hideMark/>
          </w:tcPr>
          <w:p w14:paraId="5C605696" w14:textId="414D88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12.9</w:t>
            </w:r>
          </w:p>
        </w:tc>
      </w:tr>
      <w:tr w:rsidR="007308DF" w:rsidRPr="00917F40" w14:paraId="124FB7AE" w14:textId="77777777" w:rsidTr="000A2A4E">
        <w:trPr>
          <w:trHeight w:val="456"/>
        </w:trPr>
        <w:tc>
          <w:tcPr>
            <w:tcW w:w="844" w:type="dxa"/>
            <w:tcBorders>
              <w:left w:val="single" w:sz="12" w:space="0" w:color="auto"/>
            </w:tcBorders>
            <w:shd w:val="clear" w:color="auto" w:fill="auto"/>
            <w:noWrap/>
            <w:vAlign w:val="bottom"/>
            <w:hideMark/>
          </w:tcPr>
          <w:p w14:paraId="06FB936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7C51BE63" w14:textId="566833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6701C71C" w14:textId="7697652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35.6</w:t>
            </w:r>
          </w:p>
        </w:tc>
        <w:tc>
          <w:tcPr>
            <w:tcW w:w="900" w:type="dxa"/>
            <w:shd w:val="clear" w:color="auto" w:fill="auto"/>
            <w:noWrap/>
            <w:vAlign w:val="bottom"/>
            <w:hideMark/>
          </w:tcPr>
          <w:p w14:paraId="4A4073C8" w14:textId="29119A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18.2</w:t>
            </w:r>
          </w:p>
        </w:tc>
        <w:tc>
          <w:tcPr>
            <w:tcW w:w="1260" w:type="dxa"/>
            <w:shd w:val="clear" w:color="auto" w:fill="auto"/>
            <w:noWrap/>
            <w:vAlign w:val="bottom"/>
            <w:hideMark/>
          </w:tcPr>
          <w:p w14:paraId="25A6AE1A" w14:textId="23661BA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c>
          <w:tcPr>
            <w:tcW w:w="1260" w:type="dxa"/>
            <w:shd w:val="clear" w:color="auto" w:fill="auto"/>
            <w:noWrap/>
            <w:vAlign w:val="bottom"/>
            <w:hideMark/>
          </w:tcPr>
          <w:p w14:paraId="0671EB3F" w14:textId="1F40D27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5B5A9485" w14:textId="14D689B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4.2</w:t>
            </w:r>
          </w:p>
        </w:tc>
        <w:tc>
          <w:tcPr>
            <w:tcW w:w="1260" w:type="dxa"/>
            <w:shd w:val="clear" w:color="auto" w:fill="auto"/>
            <w:noWrap/>
            <w:vAlign w:val="bottom"/>
            <w:hideMark/>
          </w:tcPr>
          <w:p w14:paraId="3D009AD8" w14:textId="056E79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B4112DB" w14:textId="7A33BC7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6A7D32D9" w14:textId="2DD29B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710" w:type="dxa"/>
            <w:tcBorders>
              <w:right w:val="single" w:sz="12" w:space="0" w:color="auto"/>
            </w:tcBorders>
            <w:shd w:val="clear" w:color="auto" w:fill="auto"/>
            <w:noWrap/>
            <w:vAlign w:val="bottom"/>
            <w:hideMark/>
          </w:tcPr>
          <w:p w14:paraId="6014A01F" w14:textId="03A9BE3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17C4F533" w14:textId="77777777" w:rsidTr="000A2A4E">
        <w:trPr>
          <w:trHeight w:val="456"/>
        </w:trPr>
        <w:tc>
          <w:tcPr>
            <w:tcW w:w="844" w:type="dxa"/>
            <w:tcBorders>
              <w:left w:val="single" w:sz="12" w:space="0" w:color="auto"/>
            </w:tcBorders>
            <w:shd w:val="clear" w:color="auto" w:fill="auto"/>
            <w:noWrap/>
            <w:vAlign w:val="bottom"/>
            <w:hideMark/>
          </w:tcPr>
          <w:p w14:paraId="17464F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7F6C566C" w14:textId="21F32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7A3C699D" w14:textId="07A369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34.6</w:t>
            </w:r>
          </w:p>
        </w:tc>
        <w:tc>
          <w:tcPr>
            <w:tcW w:w="900" w:type="dxa"/>
            <w:shd w:val="clear" w:color="auto" w:fill="auto"/>
            <w:noWrap/>
            <w:vAlign w:val="bottom"/>
            <w:hideMark/>
          </w:tcPr>
          <w:p w14:paraId="7AAC99F4" w14:textId="230A06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4A9B1176" w14:textId="52AA5F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c>
          <w:tcPr>
            <w:tcW w:w="1260" w:type="dxa"/>
            <w:shd w:val="clear" w:color="auto" w:fill="auto"/>
            <w:noWrap/>
            <w:vAlign w:val="bottom"/>
            <w:hideMark/>
          </w:tcPr>
          <w:p w14:paraId="39F9C465" w14:textId="6D2E3D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530" w:type="dxa"/>
            <w:shd w:val="clear" w:color="auto" w:fill="auto"/>
            <w:noWrap/>
            <w:vAlign w:val="bottom"/>
            <w:hideMark/>
          </w:tcPr>
          <w:p w14:paraId="3DF01914" w14:textId="220662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4.3</w:t>
            </w:r>
          </w:p>
        </w:tc>
        <w:tc>
          <w:tcPr>
            <w:tcW w:w="1260" w:type="dxa"/>
            <w:shd w:val="clear" w:color="auto" w:fill="auto"/>
            <w:noWrap/>
            <w:vAlign w:val="bottom"/>
            <w:hideMark/>
          </w:tcPr>
          <w:p w14:paraId="3EFEEB8F" w14:textId="69F9DD6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350" w:type="dxa"/>
            <w:shd w:val="clear" w:color="auto" w:fill="auto"/>
            <w:noWrap/>
            <w:vAlign w:val="bottom"/>
            <w:hideMark/>
          </w:tcPr>
          <w:p w14:paraId="549F97E0" w14:textId="31AFF6B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09925ECB" w14:textId="4699723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710" w:type="dxa"/>
            <w:tcBorders>
              <w:right w:val="single" w:sz="12" w:space="0" w:color="auto"/>
            </w:tcBorders>
            <w:shd w:val="clear" w:color="auto" w:fill="auto"/>
            <w:noWrap/>
            <w:vAlign w:val="bottom"/>
            <w:hideMark/>
          </w:tcPr>
          <w:p w14:paraId="4F4B533C" w14:textId="07BFCC1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r>
      <w:tr w:rsidR="007308DF" w:rsidRPr="00917F40" w14:paraId="06EC4CF3" w14:textId="77777777" w:rsidTr="000A2A4E">
        <w:trPr>
          <w:trHeight w:val="456"/>
        </w:trPr>
        <w:tc>
          <w:tcPr>
            <w:tcW w:w="844" w:type="dxa"/>
            <w:tcBorders>
              <w:left w:val="single" w:sz="12" w:space="0" w:color="auto"/>
            </w:tcBorders>
            <w:shd w:val="clear" w:color="auto" w:fill="auto"/>
            <w:noWrap/>
            <w:vAlign w:val="bottom"/>
            <w:hideMark/>
          </w:tcPr>
          <w:p w14:paraId="79FF552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5373B3A1" w14:textId="6404C6C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18BF1350" w14:textId="264B6E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31.7</w:t>
            </w:r>
          </w:p>
        </w:tc>
        <w:tc>
          <w:tcPr>
            <w:tcW w:w="900" w:type="dxa"/>
            <w:shd w:val="clear" w:color="auto" w:fill="auto"/>
            <w:noWrap/>
            <w:vAlign w:val="bottom"/>
            <w:hideMark/>
          </w:tcPr>
          <w:p w14:paraId="7554A625" w14:textId="36D74D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19.3</w:t>
            </w:r>
          </w:p>
        </w:tc>
        <w:tc>
          <w:tcPr>
            <w:tcW w:w="1260" w:type="dxa"/>
            <w:shd w:val="clear" w:color="auto" w:fill="auto"/>
            <w:noWrap/>
            <w:vAlign w:val="bottom"/>
            <w:hideMark/>
          </w:tcPr>
          <w:p w14:paraId="4B76E196" w14:textId="7CCA7FD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12.2</w:t>
            </w:r>
          </w:p>
        </w:tc>
        <w:tc>
          <w:tcPr>
            <w:tcW w:w="1260" w:type="dxa"/>
            <w:shd w:val="clear" w:color="auto" w:fill="auto"/>
            <w:noWrap/>
            <w:vAlign w:val="bottom"/>
            <w:hideMark/>
          </w:tcPr>
          <w:p w14:paraId="2AB912FB" w14:textId="7F965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530" w:type="dxa"/>
            <w:shd w:val="clear" w:color="auto" w:fill="auto"/>
            <w:noWrap/>
            <w:vAlign w:val="bottom"/>
            <w:hideMark/>
          </w:tcPr>
          <w:p w14:paraId="1919F8B5" w14:textId="466F2E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260" w:type="dxa"/>
            <w:shd w:val="clear" w:color="auto" w:fill="auto"/>
            <w:noWrap/>
            <w:vAlign w:val="bottom"/>
            <w:hideMark/>
          </w:tcPr>
          <w:p w14:paraId="14670336" w14:textId="3266E86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w:t>
            </w:r>
          </w:p>
        </w:tc>
        <w:tc>
          <w:tcPr>
            <w:tcW w:w="1350" w:type="dxa"/>
            <w:shd w:val="clear" w:color="auto" w:fill="auto"/>
            <w:noWrap/>
            <w:vAlign w:val="bottom"/>
            <w:hideMark/>
          </w:tcPr>
          <w:p w14:paraId="4EF2DEB8" w14:textId="30ED74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shd w:val="clear" w:color="auto" w:fill="auto"/>
            <w:noWrap/>
            <w:vAlign w:val="bottom"/>
            <w:hideMark/>
          </w:tcPr>
          <w:p w14:paraId="56572A36" w14:textId="20AAAD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2.6</w:t>
            </w:r>
          </w:p>
        </w:tc>
        <w:tc>
          <w:tcPr>
            <w:tcW w:w="1710" w:type="dxa"/>
            <w:tcBorders>
              <w:right w:val="single" w:sz="12" w:space="0" w:color="auto"/>
            </w:tcBorders>
            <w:shd w:val="clear" w:color="auto" w:fill="auto"/>
            <w:noWrap/>
            <w:vAlign w:val="bottom"/>
            <w:hideMark/>
          </w:tcPr>
          <w:p w14:paraId="68FB2CA3" w14:textId="4ECC94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12.4</w:t>
            </w:r>
          </w:p>
        </w:tc>
      </w:tr>
      <w:tr w:rsidR="007308DF" w:rsidRPr="00917F40" w14:paraId="56F4C02A" w14:textId="77777777" w:rsidTr="000A2A4E">
        <w:trPr>
          <w:trHeight w:val="456"/>
        </w:trPr>
        <w:tc>
          <w:tcPr>
            <w:tcW w:w="844" w:type="dxa"/>
            <w:tcBorders>
              <w:left w:val="single" w:sz="12" w:space="0" w:color="auto"/>
            </w:tcBorders>
            <w:shd w:val="clear" w:color="auto" w:fill="auto"/>
            <w:noWrap/>
            <w:vAlign w:val="bottom"/>
            <w:hideMark/>
          </w:tcPr>
          <w:p w14:paraId="3250B0B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5C97226F" w14:textId="196E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8.8</w:t>
            </w:r>
          </w:p>
        </w:tc>
        <w:tc>
          <w:tcPr>
            <w:tcW w:w="1307" w:type="dxa"/>
            <w:shd w:val="clear" w:color="auto" w:fill="auto"/>
            <w:noWrap/>
            <w:vAlign w:val="bottom"/>
            <w:hideMark/>
          </w:tcPr>
          <w:p w14:paraId="2D10D5A4" w14:textId="4671C6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28.0</w:t>
            </w:r>
          </w:p>
        </w:tc>
        <w:tc>
          <w:tcPr>
            <w:tcW w:w="900" w:type="dxa"/>
            <w:shd w:val="clear" w:color="auto" w:fill="auto"/>
            <w:noWrap/>
            <w:vAlign w:val="bottom"/>
            <w:hideMark/>
          </w:tcPr>
          <w:p w14:paraId="79E0BBD5" w14:textId="15CF11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19.7</w:t>
            </w:r>
          </w:p>
        </w:tc>
        <w:tc>
          <w:tcPr>
            <w:tcW w:w="1260" w:type="dxa"/>
            <w:shd w:val="clear" w:color="auto" w:fill="auto"/>
            <w:noWrap/>
            <w:vAlign w:val="bottom"/>
            <w:hideMark/>
          </w:tcPr>
          <w:p w14:paraId="3D92D09E" w14:textId="43D24D8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13.0</w:t>
            </w:r>
          </w:p>
        </w:tc>
        <w:tc>
          <w:tcPr>
            <w:tcW w:w="1260" w:type="dxa"/>
            <w:shd w:val="clear" w:color="auto" w:fill="auto"/>
            <w:noWrap/>
            <w:vAlign w:val="bottom"/>
            <w:hideMark/>
          </w:tcPr>
          <w:p w14:paraId="445A0927" w14:textId="75F502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530" w:type="dxa"/>
            <w:shd w:val="clear" w:color="auto" w:fill="auto"/>
            <w:noWrap/>
            <w:vAlign w:val="bottom"/>
            <w:hideMark/>
          </w:tcPr>
          <w:p w14:paraId="4D1DE925" w14:textId="53733C2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shd w:val="clear" w:color="auto" w:fill="auto"/>
            <w:noWrap/>
            <w:vAlign w:val="bottom"/>
            <w:hideMark/>
          </w:tcPr>
          <w:p w14:paraId="0F861154" w14:textId="06D841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w:t>
            </w:r>
          </w:p>
        </w:tc>
        <w:tc>
          <w:tcPr>
            <w:tcW w:w="1350" w:type="dxa"/>
            <w:shd w:val="clear" w:color="auto" w:fill="auto"/>
            <w:noWrap/>
            <w:vAlign w:val="bottom"/>
            <w:hideMark/>
          </w:tcPr>
          <w:p w14:paraId="255371AC" w14:textId="315E129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0D3CA921" w14:textId="00FC60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710" w:type="dxa"/>
            <w:tcBorders>
              <w:right w:val="single" w:sz="12" w:space="0" w:color="auto"/>
            </w:tcBorders>
            <w:shd w:val="clear" w:color="auto" w:fill="auto"/>
            <w:noWrap/>
            <w:vAlign w:val="bottom"/>
            <w:hideMark/>
          </w:tcPr>
          <w:p w14:paraId="6B312210" w14:textId="6D1C93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10CE8FF5" w14:textId="77777777" w:rsidTr="000A2A4E">
        <w:trPr>
          <w:trHeight w:val="456"/>
        </w:trPr>
        <w:tc>
          <w:tcPr>
            <w:tcW w:w="844" w:type="dxa"/>
            <w:tcBorders>
              <w:left w:val="single" w:sz="12" w:space="0" w:color="auto"/>
            </w:tcBorders>
            <w:shd w:val="clear" w:color="auto" w:fill="auto"/>
            <w:noWrap/>
            <w:vAlign w:val="bottom"/>
            <w:hideMark/>
          </w:tcPr>
          <w:p w14:paraId="067CEAF2"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014DF7AC" w14:textId="7C4A6C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272325FA" w14:textId="4E23C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A74ACE9" w14:textId="4DC015E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19.4</w:t>
            </w:r>
          </w:p>
        </w:tc>
        <w:tc>
          <w:tcPr>
            <w:tcW w:w="1260" w:type="dxa"/>
            <w:shd w:val="clear" w:color="auto" w:fill="auto"/>
            <w:noWrap/>
            <w:vAlign w:val="bottom"/>
            <w:hideMark/>
          </w:tcPr>
          <w:p w14:paraId="391A1164" w14:textId="5D1579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14.1</w:t>
            </w:r>
          </w:p>
        </w:tc>
        <w:tc>
          <w:tcPr>
            <w:tcW w:w="1260" w:type="dxa"/>
            <w:shd w:val="clear" w:color="auto" w:fill="auto"/>
            <w:noWrap/>
            <w:vAlign w:val="bottom"/>
            <w:hideMark/>
          </w:tcPr>
          <w:p w14:paraId="381A0800" w14:textId="1BE854E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6.1</w:t>
            </w:r>
          </w:p>
        </w:tc>
        <w:tc>
          <w:tcPr>
            <w:tcW w:w="1530" w:type="dxa"/>
            <w:shd w:val="clear" w:color="auto" w:fill="auto"/>
            <w:noWrap/>
            <w:vAlign w:val="bottom"/>
            <w:hideMark/>
          </w:tcPr>
          <w:p w14:paraId="59B1C1EA" w14:textId="3B0F0B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136906A7" w14:textId="4B455D9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w:t>
            </w:r>
          </w:p>
        </w:tc>
        <w:tc>
          <w:tcPr>
            <w:tcW w:w="1350" w:type="dxa"/>
            <w:shd w:val="clear" w:color="auto" w:fill="auto"/>
            <w:noWrap/>
            <w:vAlign w:val="bottom"/>
            <w:hideMark/>
          </w:tcPr>
          <w:p w14:paraId="3F30E393" w14:textId="3F235B3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51974D00" w14:textId="4A6E46A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710" w:type="dxa"/>
            <w:tcBorders>
              <w:right w:val="single" w:sz="12" w:space="0" w:color="auto"/>
            </w:tcBorders>
            <w:shd w:val="clear" w:color="auto" w:fill="auto"/>
            <w:noWrap/>
            <w:vAlign w:val="bottom"/>
            <w:hideMark/>
          </w:tcPr>
          <w:p w14:paraId="3471E798" w14:textId="03989A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580E53E2" w14:textId="77777777" w:rsidTr="000A2A4E">
        <w:trPr>
          <w:trHeight w:val="456"/>
        </w:trPr>
        <w:tc>
          <w:tcPr>
            <w:tcW w:w="844" w:type="dxa"/>
            <w:tcBorders>
              <w:left w:val="single" w:sz="12" w:space="0" w:color="auto"/>
            </w:tcBorders>
            <w:shd w:val="clear" w:color="auto" w:fill="auto"/>
            <w:noWrap/>
            <w:vAlign w:val="bottom"/>
            <w:hideMark/>
          </w:tcPr>
          <w:p w14:paraId="5F75666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35E619F7" w14:textId="107B78E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577EFA70" w14:textId="6BD9AF0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25.0</w:t>
            </w:r>
          </w:p>
        </w:tc>
        <w:tc>
          <w:tcPr>
            <w:tcW w:w="900" w:type="dxa"/>
            <w:shd w:val="clear" w:color="auto" w:fill="auto"/>
            <w:noWrap/>
            <w:vAlign w:val="bottom"/>
            <w:hideMark/>
          </w:tcPr>
          <w:p w14:paraId="3D5A6F22" w14:textId="191C5E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51663A07" w14:textId="70532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14.7</w:t>
            </w:r>
          </w:p>
        </w:tc>
        <w:tc>
          <w:tcPr>
            <w:tcW w:w="1260" w:type="dxa"/>
            <w:shd w:val="clear" w:color="auto" w:fill="auto"/>
            <w:noWrap/>
            <w:vAlign w:val="bottom"/>
            <w:hideMark/>
          </w:tcPr>
          <w:p w14:paraId="59CCEDBE" w14:textId="40CF84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5C96BA4" w14:textId="741A8A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260" w:type="dxa"/>
            <w:shd w:val="clear" w:color="auto" w:fill="auto"/>
            <w:noWrap/>
            <w:vAlign w:val="bottom"/>
            <w:hideMark/>
          </w:tcPr>
          <w:p w14:paraId="3B332F58" w14:textId="3949AB5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w:t>
            </w:r>
          </w:p>
        </w:tc>
        <w:tc>
          <w:tcPr>
            <w:tcW w:w="1350" w:type="dxa"/>
            <w:shd w:val="clear" w:color="auto" w:fill="auto"/>
            <w:noWrap/>
            <w:vAlign w:val="bottom"/>
            <w:hideMark/>
          </w:tcPr>
          <w:p w14:paraId="35AC28B9" w14:textId="5A3ED61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28A30E4F" w14:textId="37A7ED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w:t>
            </w:r>
          </w:p>
        </w:tc>
        <w:tc>
          <w:tcPr>
            <w:tcW w:w="1710" w:type="dxa"/>
            <w:tcBorders>
              <w:right w:val="single" w:sz="12" w:space="0" w:color="auto"/>
            </w:tcBorders>
            <w:shd w:val="clear" w:color="auto" w:fill="auto"/>
            <w:noWrap/>
            <w:vAlign w:val="bottom"/>
            <w:hideMark/>
          </w:tcPr>
          <w:p w14:paraId="1268C305" w14:textId="4054C31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12.7</w:t>
            </w:r>
          </w:p>
        </w:tc>
      </w:tr>
      <w:tr w:rsidR="007308DF" w:rsidRPr="00917F40" w14:paraId="1ACC7BFF" w14:textId="77777777" w:rsidTr="000A2A4E">
        <w:trPr>
          <w:trHeight w:val="456"/>
        </w:trPr>
        <w:tc>
          <w:tcPr>
            <w:tcW w:w="844" w:type="dxa"/>
            <w:tcBorders>
              <w:left w:val="single" w:sz="12" w:space="0" w:color="auto"/>
            </w:tcBorders>
            <w:shd w:val="clear" w:color="auto" w:fill="auto"/>
            <w:noWrap/>
            <w:vAlign w:val="bottom"/>
            <w:hideMark/>
          </w:tcPr>
          <w:p w14:paraId="38B4E05D"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0E1032C5" w14:textId="0ECDDF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7.4</w:t>
            </w:r>
          </w:p>
        </w:tc>
        <w:tc>
          <w:tcPr>
            <w:tcW w:w="1307" w:type="dxa"/>
            <w:shd w:val="clear" w:color="auto" w:fill="auto"/>
            <w:noWrap/>
            <w:vAlign w:val="bottom"/>
            <w:hideMark/>
          </w:tcPr>
          <w:p w14:paraId="1E786105" w14:textId="0B0F215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25.5</w:t>
            </w:r>
          </w:p>
        </w:tc>
        <w:tc>
          <w:tcPr>
            <w:tcW w:w="900" w:type="dxa"/>
            <w:shd w:val="clear" w:color="auto" w:fill="auto"/>
            <w:noWrap/>
            <w:vAlign w:val="bottom"/>
            <w:hideMark/>
          </w:tcPr>
          <w:p w14:paraId="0B2ED22A" w14:textId="5E7E37E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16.8</w:t>
            </w:r>
          </w:p>
        </w:tc>
        <w:tc>
          <w:tcPr>
            <w:tcW w:w="1260" w:type="dxa"/>
            <w:shd w:val="clear" w:color="auto" w:fill="auto"/>
            <w:noWrap/>
            <w:vAlign w:val="bottom"/>
            <w:hideMark/>
          </w:tcPr>
          <w:p w14:paraId="1E414477" w14:textId="2B3489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15.5</w:t>
            </w:r>
          </w:p>
        </w:tc>
        <w:tc>
          <w:tcPr>
            <w:tcW w:w="1260" w:type="dxa"/>
            <w:shd w:val="clear" w:color="auto" w:fill="auto"/>
            <w:noWrap/>
            <w:vAlign w:val="bottom"/>
            <w:hideMark/>
          </w:tcPr>
          <w:p w14:paraId="48EC4D57" w14:textId="199CAC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2C5FE0B8" w14:textId="2A8A15C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53CABB6" w14:textId="0E735CE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33946027" w14:textId="7ABFAD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3.2</w:t>
            </w:r>
          </w:p>
        </w:tc>
        <w:tc>
          <w:tcPr>
            <w:tcW w:w="1350" w:type="dxa"/>
            <w:shd w:val="clear" w:color="auto" w:fill="auto"/>
            <w:noWrap/>
            <w:vAlign w:val="bottom"/>
            <w:hideMark/>
          </w:tcPr>
          <w:p w14:paraId="5E397588" w14:textId="2681780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4.9</w:t>
            </w:r>
          </w:p>
        </w:tc>
        <w:tc>
          <w:tcPr>
            <w:tcW w:w="1710" w:type="dxa"/>
            <w:tcBorders>
              <w:right w:val="single" w:sz="12" w:space="0" w:color="auto"/>
            </w:tcBorders>
            <w:shd w:val="clear" w:color="auto" w:fill="auto"/>
            <w:noWrap/>
            <w:vAlign w:val="bottom"/>
            <w:hideMark/>
          </w:tcPr>
          <w:p w14:paraId="5D5ED98A" w14:textId="4FE59C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12.6</w:t>
            </w:r>
          </w:p>
        </w:tc>
      </w:tr>
      <w:tr w:rsidR="007308DF" w:rsidRPr="00917F40" w14:paraId="62C85278" w14:textId="77777777" w:rsidTr="000A2A4E">
        <w:trPr>
          <w:trHeight w:val="456"/>
        </w:trPr>
        <w:tc>
          <w:tcPr>
            <w:tcW w:w="844" w:type="dxa"/>
            <w:tcBorders>
              <w:left w:val="single" w:sz="12" w:space="0" w:color="auto"/>
            </w:tcBorders>
            <w:shd w:val="clear" w:color="auto" w:fill="auto"/>
            <w:noWrap/>
            <w:vAlign w:val="bottom"/>
            <w:hideMark/>
          </w:tcPr>
          <w:p w14:paraId="31BD9897"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5193A01D" w14:textId="36B94CC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307" w:type="dxa"/>
            <w:shd w:val="clear" w:color="auto" w:fill="auto"/>
            <w:noWrap/>
            <w:vAlign w:val="bottom"/>
            <w:hideMark/>
          </w:tcPr>
          <w:p w14:paraId="27724869" w14:textId="7DC4432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25.6</w:t>
            </w:r>
          </w:p>
        </w:tc>
        <w:tc>
          <w:tcPr>
            <w:tcW w:w="900" w:type="dxa"/>
            <w:shd w:val="clear" w:color="auto" w:fill="auto"/>
            <w:noWrap/>
            <w:vAlign w:val="bottom"/>
            <w:hideMark/>
          </w:tcPr>
          <w:p w14:paraId="6650AFBF" w14:textId="6D50A0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16.4</w:t>
            </w:r>
          </w:p>
        </w:tc>
        <w:tc>
          <w:tcPr>
            <w:tcW w:w="1260" w:type="dxa"/>
            <w:shd w:val="clear" w:color="auto" w:fill="auto"/>
            <w:noWrap/>
            <w:vAlign w:val="bottom"/>
            <w:hideMark/>
          </w:tcPr>
          <w:p w14:paraId="407316CA" w14:textId="4934F7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A3E2C83" w14:textId="0FFFBB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6.6</w:t>
            </w:r>
          </w:p>
        </w:tc>
        <w:tc>
          <w:tcPr>
            <w:tcW w:w="1530" w:type="dxa"/>
            <w:shd w:val="clear" w:color="auto" w:fill="auto"/>
            <w:noWrap/>
            <w:vAlign w:val="bottom"/>
            <w:hideMark/>
          </w:tcPr>
          <w:p w14:paraId="5E3E4AFF" w14:textId="60CD0E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5.0</w:t>
            </w:r>
          </w:p>
        </w:tc>
        <w:tc>
          <w:tcPr>
            <w:tcW w:w="1260" w:type="dxa"/>
            <w:shd w:val="clear" w:color="auto" w:fill="auto"/>
            <w:noWrap/>
            <w:vAlign w:val="bottom"/>
            <w:hideMark/>
          </w:tcPr>
          <w:p w14:paraId="16CFF553" w14:textId="35B0A6F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w:t>
            </w:r>
          </w:p>
        </w:tc>
        <w:tc>
          <w:tcPr>
            <w:tcW w:w="1350" w:type="dxa"/>
            <w:shd w:val="clear" w:color="auto" w:fill="auto"/>
            <w:noWrap/>
            <w:vAlign w:val="bottom"/>
            <w:hideMark/>
          </w:tcPr>
          <w:p w14:paraId="43033F14" w14:textId="550189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350" w:type="dxa"/>
            <w:shd w:val="clear" w:color="auto" w:fill="auto"/>
            <w:noWrap/>
            <w:vAlign w:val="bottom"/>
            <w:hideMark/>
          </w:tcPr>
          <w:p w14:paraId="6E97B881" w14:textId="36F949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4D8E2FB0" w14:textId="149733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0B56AAD7" w14:textId="77777777" w:rsidTr="000A2A4E">
        <w:trPr>
          <w:trHeight w:val="456"/>
        </w:trPr>
        <w:tc>
          <w:tcPr>
            <w:tcW w:w="844" w:type="dxa"/>
            <w:tcBorders>
              <w:left w:val="single" w:sz="12" w:space="0" w:color="auto"/>
            </w:tcBorders>
            <w:shd w:val="clear" w:color="auto" w:fill="auto"/>
            <w:noWrap/>
            <w:vAlign w:val="bottom"/>
            <w:hideMark/>
          </w:tcPr>
          <w:p w14:paraId="3A10B62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2E282FD0" w14:textId="079D3E1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shd w:val="clear" w:color="auto" w:fill="auto"/>
            <w:noWrap/>
            <w:vAlign w:val="bottom"/>
            <w:hideMark/>
          </w:tcPr>
          <w:p w14:paraId="56BF02E5" w14:textId="36628E4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24.7</w:t>
            </w:r>
          </w:p>
        </w:tc>
        <w:tc>
          <w:tcPr>
            <w:tcW w:w="900" w:type="dxa"/>
            <w:shd w:val="clear" w:color="auto" w:fill="auto"/>
            <w:noWrap/>
            <w:vAlign w:val="bottom"/>
            <w:hideMark/>
          </w:tcPr>
          <w:p w14:paraId="78DEFE34" w14:textId="7DF92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16.6</w:t>
            </w:r>
          </w:p>
        </w:tc>
        <w:tc>
          <w:tcPr>
            <w:tcW w:w="1260" w:type="dxa"/>
            <w:shd w:val="clear" w:color="auto" w:fill="auto"/>
            <w:noWrap/>
            <w:vAlign w:val="bottom"/>
            <w:hideMark/>
          </w:tcPr>
          <w:p w14:paraId="1DCB0A21" w14:textId="5AA35A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17.6</w:t>
            </w:r>
          </w:p>
        </w:tc>
        <w:tc>
          <w:tcPr>
            <w:tcW w:w="1260" w:type="dxa"/>
            <w:shd w:val="clear" w:color="auto" w:fill="auto"/>
            <w:noWrap/>
            <w:vAlign w:val="bottom"/>
            <w:hideMark/>
          </w:tcPr>
          <w:p w14:paraId="11504392" w14:textId="47DF0A2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6.9</w:t>
            </w:r>
          </w:p>
        </w:tc>
        <w:tc>
          <w:tcPr>
            <w:tcW w:w="1530" w:type="dxa"/>
            <w:shd w:val="clear" w:color="auto" w:fill="auto"/>
            <w:noWrap/>
            <w:vAlign w:val="bottom"/>
            <w:hideMark/>
          </w:tcPr>
          <w:p w14:paraId="4F3CF8A0" w14:textId="5295E7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5.1</w:t>
            </w:r>
          </w:p>
        </w:tc>
        <w:tc>
          <w:tcPr>
            <w:tcW w:w="1260" w:type="dxa"/>
            <w:shd w:val="clear" w:color="auto" w:fill="auto"/>
            <w:noWrap/>
            <w:vAlign w:val="bottom"/>
            <w:hideMark/>
          </w:tcPr>
          <w:p w14:paraId="711B01FE" w14:textId="5BCF448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350" w:type="dxa"/>
            <w:shd w:val="clear" w:color="auto" w:fill="auto"/>
            <w:noWrap/>
            <w:vAlign w:val="bottom"/>
            <w:hideMark/>
          </w:tcPr>
          <w:p w14:paraId="34284E62" w14:textId="3984F3D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0953C8AB" w14:textId="3C8A6D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w:t>
            </w:r>
          </w:p>
        </w:tc>
        <w:tc>
          <w:tcPr>
            <w:tcW w:w="1710" w:type="dxa"/>
            <w:tcBorders>
              <w:right w:val="single" w:sz="12" w:space="0" w:color="auto"/>
            </w:tcBorders>
            <w:shd w:val="clear" w:color="auto" w:fill="auto"/>
            <w:noWrap/>
            <w:vAlign w:val="bottom"/>
            <w:hideMark/>
          </w:tcPr>
          <w:p w14:paraId="6E45EB09" w14:textId="259E23A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11.8</w:t>
            </w:r>
          </w:p>
        </w:tc>
      </w:tr>
      <w:tr w:rsidR="007308DF" w:rsidRPr="00917F40" w14:paraId="6B00BCFE" w14:textId="77777777" w:rsidTr="000A2A4E">
        <w:trPr>
          <w:trHeight w:val="456"/>
        </w:trPr>
        <w:tc>
          <w:tcPr>
            <w:tcW w:w="844" w:type="dxa"/>
            <w:tcBorders>
              <w:left w:val="single" w:sz="12" w:space="0" w:color="auto"/>
              <w:bottom w:val="single" w:sz="12" w:space="0" w:color="auto"/>
            </w:tcBorders>
            <w:shd w:val="clear" w:color="auto" w:fill="auto"/>
            <w:noWrap/>
            <w:vAlign w:val="bottom"/>
            <w:hideMark/>
          </w:tcPr>
          <w:p w14:paraId="16E4A33E"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auto"/>
            </w:tcBorders>
            <w:shd w:val="clear" w:color="auto" w:fill="auto"/>
            <w:noWrap/>
            <w:vAlign w:val="bottom"/>
            <w:hideMark/>
          </w:tcPr>
          <w:p w14:paraId="5C5750A5" w14:textId="3ECB3C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7.9</w:t>
            </w:r>
          </w:p>
        </w:tc>
        <w:tc>
          <w:tcPr>
            <w:tcW w:w="1307" w:type="dxa"/>
            <w:tcBorders>
              <w:bottom w:val="single" w:sz="12" w:space="0" w:color="auto"/>
            </w:tcBorders>
            <w:shd w:val="clear" w:color="auto" w:fill="auto"/>
            <w:noWrap/>
            <w:vAlign w:val="bottom"/>
            <w:hideMark/>
          </w:tcPr>
          <w:p w14:paraId="1CBDC2F4" w14:textId="15D14BA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23.6</w:t>
            </w:r>
          </w:p>
        </w:tc>
        <w:tc>
          <w:tcPr>
            <w:tcW w:w="900" w:type="dxa"/>
            <w:tcBorders>
              <w:bottom w:val="single" w:sz="12" w:space="0" w:color="auto"/>
            </w:tcBorders>
            <w:shd w:val="clear" w:color="auto" w:fill="auto"/>
            <w:noWrap/>
            <w:vAlign w:val="bottom"/>
            <w:hideMark/>
          </w:tcPr>
          <w:p w14:paraId="36ECCB88" w14:textId="194FA7A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17.0</w:t>
            </w:r>
          </w:p>
        </w:tc>
        <w:tc>
          <w:tcPr>
            <w:tcW w:w="1260" w:type="dxa"/>
            <w:tcBorders>
              <w:bottom w:val="single" w:sz="12" w:space="0" w:color="auto"/>
            </w:tcBorders>
            <w:shd w:val="clear" w:color="auto" w:fill="auto"/>
            <w:noWrap/>
            <w:vAlign w:val="bottom"/>
            <w:hideMark/>
          </w:tcPr>
          <w:p w14:paraId="3548DF6C" w14:textId="1FDE5ED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tcBorders>
              <w:bottom w:val="single" w:sz="12" w:space="0" w:color="auto"/>
            </w:tcBorders>
            <w:shd w:val="clear" w:color="auto" w:fill="auto"/>
            <w:noWrap/>
            <w:vAlign w:val="bottom"/>
            <w:hideMark/>
          </w:tcPr>
          <w:p w14:paraId="47B002DB" w14:textId="30E872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530" w:type="dxa"/>
            <w:tcBorders>
              <w:bottom w:val="single" w:sz="12" w:space="0" w:color="auto"/>
            </w:tcBorders>
            <w:shd w:val="clear" w:color="auto" w:fill="auto"/>
            <w:noWrap/>
            <w:vAlign w:val="bottom"/>
            <w:hideMark/>
          </w:tcPr>
          <w:p w14:paraId="466A767B" w14:textId="608C24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4.8</w:t>
            </w:r>
          </w:p>
        </w:tc>
        <w:tc>
          <w:tcPr>
            <w:tcW w:w="1260" w:type="dxa"/>
            <w:tcBorders>
              <w:bottom w:val="single" w:sz="12" w:space="0" w:color="auto"/>
            </w:tcBorders>
            <w:shd w:val="clear" w:color="auto" w:fill="auto"/>
            <w:noWrap/>
            <w:vAlign w:val="bottom"/>
            <w:hideMark/>
          </w:tcPr>
          <w:p w14:paraId="7D502E3D" w14:textId="7B69476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350" w:type="dxa"/>
            <w:tcBorders>
              <w:bottom w:val="single" w:sz="12" w:space="0" w:color="auto"/>
            </w:tcBorders>
            <w:shd w:val="clear" w:color="auto" w:fill="auto"/>
            <w:noWrap/>
            <w:vAlign w:val="bottom"/>
            <w:hideMark/>
          </w:tcPr>
          <w:p w14:paraId="080AC709" w14:textId="10E66E0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tcBorders>
              <w:bottom w:val="single" w:sz="12" w:space="0" w:color="auto"/>
            </w:tcBorders>
            <w:shd w:val="clear" w:color="auto" w:fill="auto"/>
            <w:noWrap/>
            <w:vAlign w:val="bottom"/>
            <w:hideMark/>
          </w:tcPr>
          <w:p w14:paraId="208254E6" w14:textId="7318C4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710" w:type="dxa"/>
            <w:tcBorders>
              <w:bottom w:val="single" w:sz="12" w:space="0" w:color="auto"/>
              <w:right w:val="single" w:sz="12" w:space="0" w:color="auto"/>
            </w:tcBorders>
            <w:shd w:val="clear" w:color="auto" w:fill="auto"/>
            <w:noWrap/>
            <w:vAlign w:val="bottom"/>
            <w:hideMark/>
          </w:tcPr>
          <w:p w14:paraId="42FFD0F9" w14:textId="1848DB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EF4318" w:rsidRPr="00917F40" w14:paraId="651E7EE6" w14:textId="77777777" w:rsidTr="000A2A4E">
        <w:trPr>
          <w:trHeight w:val="504"/>
        </w:trPr>
        <w:tc>
          <w:tcPr>
            <w:tcW w:w="14451" w:type="dxa"/>
            <w:gridSpan w:val="11"/>
            <w:tcBorders>
              <w:top w:val="single" w:sz="12" w:space="0" w:color="auto"/>
              <w:left w:val="single" w:sz="12" w:space="0" w:color="000000"/>
              <w:bottom w:val="double" w:sz="4" w:space="0" w:color="auto"/>
              <w:right w:val="single" w:sz="12" w:space="0" w:color="000000"/>
            </w:tcBorders>
            <w:shd w:val="clear" w:color="auto" w:fill="auto"/>
            <w:noWrap/>
            <w:vAlign w:val="bottom"/>
          </w:tcPr>
          <w:p w14:paraId="04CA6F5A" w14:textId="593EA8B2" w:rsidR="00EF4318" w:rsidRPr="00917F40" w:rsidRDefault="00EF4318"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b/>
                <w:color w:val="000000"/>
                <w:szCs w:val="18"/>
              </w:rPr>
              <w:lastRenderedPageBreak/>
              <w:t>Table A.3 - Annual Median Expenditures by Expenditure Category</w:t>
            </w:r>
          </w:p>
        </w:tc>
      </w:tr>
      <w:tr w:rsidR="007308DF" w:rsidRPr="00917F40" w14:paraId="40653135" w14:textId="77777777" w:rsidTr="000A2A4E">
        <w:trPr>
          <w:trHeight w:val="1013"/>
        </w:trPr>
        <w:tc>
          <w:tcPr>
            <w:tcW w:w="844" w:type="dxa"/>
            <w:tcBorders>
              <w:top w:val="single" w:sz="4" w:space="0" w:color="000000"/>
              <w:left w:val="single" w:sz="12" w:space="0" w:color="000000"/>
              <w:bottom w:val="double" w:sz="4" w:space="0" w:color="auto"/>
            </w:tcBorders>
            <w:shd w:val="clear" w:color="auto" w:fill="auto"/>
            <w:noWrap/>
            <w:vAlign w:val="bottom"/>
            <w:hideMark/>
          </w:tcPr>
          <w:p w14:paraId="41FBC014" w14:textId="4360FE77" w:rsidR="007308DF" w:rsidRPr="00917F40" w:rsidRDefault="00A611B0"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Fiscal year</w:t>
            </w:r>
          </w:p>
        </w:tc>
        <w:tc>
          <w:tcPr>
            <w:tcW w:w="1680" w:type="dxa"/>
            <w:tcBorders>
              <w:top w:val="single" w:sz="4" w:space="0" w:color="000000"/>
              <w:bottom w:val="double" w:sz="4" w:space="0" w:color="auto"/>
            </w:tcBorders>
            <w:shd w:val="clear" w:color="auto" w:fill="auto"/>
            <w:noWrap/>
            <w:vAlign w:val="bottom"/>
            <w:hideMark/>
          </w:tcPr>
          <w:p w14:paraId="7204A3B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Administration and Systems</w:t>
            </w:r>
          </w:p>
        </w:tc>
        <w:tc>
          <w:tcPr>
            <w:tcW w:w="1307" w:type="dxa"/>
            <w:tcBorders>
              <w:top w:val="single" w:sz="4" w:space="0" w:color="000000"/>
              <w:bottom w:val="double" w:sz="4" w:space="0" w:color="auto"/>
            </w:tcBorders>
            <w:shd w:val="clear" w:color="auto" w:fill="auto"/>
            <w:noWrap/>
            <w:vAlign w:val="bottom"/>
            <w:hideMark/>
          </w:tcPr>
          <w:p w14:paraId="370AA01E"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Basic Assistance</w:t>
            </w:r>
          </w:p>
        </w:tc>
        <w:tc>
          <w:tcPr>
            <w:tcW w:w="900" w:type="dxa"/>
            <w:tcBorders>
              <w:top w:val="single" w:sz="4" w:space="0" w:color="000000"/>
              <w:bottom w:val="double" w:sz="4" w:space="0" w:color="auto"/>
            </w:tcBorders>
            <w:shd w:val="clear" w:color="auto" w:fill="auto"/>
            <w:noWrap/>
            <w:vAlign w:val="bottom"/>
            <w:hideMark/>
          </w:tcPr>
          <w:p w14:paraId="2DAD6E8C"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Child Care</w:t>
            </w:r>
          </w:p>
        </w:tc>
        <w:tc>
          <w:tcPr>
            <w:tcW w:w="1260" w:type="dxa"/>
            <w:tcBorders>
              <w:top w:val="single" w:sz="4" w:space="0" w:color="000000"/>
              <w:bottom w:val="double" w:sz="4" w:space="0" w:color="auto"/>
            </w:tcBorders>
            <w:shd w:val="clear" w:color="auto" w:fill="auto"/>
            <w:noWrap/>
            <w:vAlign w:val="bottom"/>
            <w:hideMark/>
          </w:tcPr>
          <w:p w14:paraId="7176CDEB"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Other Non-Assistance</w:t>
            </w:r>
          </w:p>
        </w:tc>
        <w:tc>
          <w:tcPr>
            <w:tcW w:w="1260" w:type="dxa"/>
            <w:tcBorders>
              <w:top w:val="single" w:sz="4" w:space="0" w:color="000000"/>
              <w:bottom w:val="double" w:sz="4" w:space="0" w:color="auto"/>
            </w:tcBorders>
            <w:shd w:val="clear" w:color="auto" w:fill="auto"/>
            <w:noWrap/>
            <w:vAlign w:val="bottom"/>
            <w:hideMark/>
          </w:tcPr>
          <w:p w14:paraId="75C6A123" w14:textId="2095AC23" w:rsidR="007308DF" w:rsidRPr="00917F40" w:rsidRDefault="005E33EC" w:rsidP="000A2A4E">
            <w:pPr>
              <w:rPr>
                <w:rFonts w:ascii="Times New Roman" w:eastAsia="Times New Roman" w:hAnsi="Times New Roman" w:cs="Times New Roman"/>
                <w:color w:val="000000"/>
                <w:szCs w:val="18"/>
              </w:rPr>
            </w:pPr>
            <w:r>
              <w:rPr>
                <w:rFonts w:ascii="Times New Roman" w:eastAsia="Times New Roman" w:hAnsi="Times New Roman" w:cs="Times New Roman"/>
                <w:color w:val="000000"/>
                <w:szCs w:val="18"/>
              </w:rPr>
              <w:t>Marriage</w:t>
            </w:r>
            <w:r w:rsidR="007308DF" w:rsidRPr="00917F40">
              <w:rPr>
                <w:rFonts w:ascii="Times New Roman" w:eastAsia="Times New Roman" w:hAnsi="Times New Roman" w:cs="Times New Roman"/>
                <w:color w:val="000000"/>
                <w:szCs w:val="18"/>
              </w:rPr>
              <w:t xml:space="preserve"> and </w:t>
            </w:r>
            <w:r>
              <w:rPr>
                <w:rFonts w:ascii="Times New Roman" w:eastAsia="Times New Roman" w:hAnsi="Times New Roman" w:cs="Times New Roman"/>
                <w:color w:val="000000"/>
                <w:szCs w:val="18"/>
              </w:rPr>
              <w:t>Pregnancy</w:t>
            </w:r>
          </w:p>
        </w:tc>
        <w:tc>
          <w:tcPr>
            <w:tcW w:w="1530" w:type="dxa"/>
            <w:tcBorders>
              <w:top w:val="single" w:sz="4" w:space="0" w:color="000000"/>
              <w:bottom w:val="double" w:sz="4" w:space="0" w:color="auto"/>
            </w:tcBorders>
            <w:shd w:val="clear" w:color="auto" w:fill="auto"/>
            <w:noWrap/>
            <w:vAlign w:val="bottom"/>
            <w:hideMark/>
          </w:tcPr>
          <w:p w14:paraId="6020A3CA"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Prior Expenditures</w:t>
            </w:r>
          </w:p>
        </w:tc>
        <w:tc>
          <w:tcPr>
            <w:tcW w:w="1260" w:type="dxa"/>
            <w:tcBorders>
              <w:top w:val="single" w:sz="4" w:space="0" w:color="000000"/>
              <w:bottom w:val="double" w:sz="4" w:space="0" w:color="auto"/>
            </w:tcBorders>
            <w:shd w:val="clear" w:color="auto" w:fill="auto"/>
            <w:noWrap/>
            <w:vAlign w:val="bottom"/>
            <w:hideMark/>
          </w:tcPr>
          <w:p w14:paraId="5F3861C2" w14:textId="77777777" w:rsidR="007308DF" w:rsidRPr="00917F40" w:rsidRDefault="007308DF" w:rsidP="000A2A4E">
            <w:pPr>
              <w:ind w:right="-15"/>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Diversion Benefits</w:t>
            </w:r>
          </w:p>
        </w:tc>
        <w:tc>
          <w:tcPr>
            <w:tcW w:w="1350" w:type="dxa"/>
            <w:tcBorders>
              <w:top w:val="single" w:sz="4" w:space="0" w:color="000000"/>
              <w:bottom w:val="double" w:sz="4" w:space="0" w:color="auto"/>
            </w:tcBorders>
            <w:shd w:val="clear" w:color="auto" w:fill="auto"/>
            <w:noWrap/>
            <w:vAlign w:val="bottom"/>
            <w:hideMark/>
          </w:tcPr>
          <w:p w14:paraId="110B4677"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Transferred to SSBG</w:t>
            </w:r>
          </w:p>
        </w:tc>
        <w:tc>
          <w:tcPr>
            <w:tcW w:w="1350" w:type="dxa"/>
            <w:tcBorders>
              <w:top w:val="single" w:sz="4" w:space="0" w:color="000000"/>
              <w:bottom w:val="double" w:sz="4" w:space="0" w:color="auto"/>
            </w:tcBorders>
            <w:shd w:val="clear" w:color="auto" w:fill="auto"/>
            <w:noWrap/>
            <w:vAlign w:val="bottom"/>
            <w:hideMark/>
          </w:tcPr>
          <w:p w14:paraId="789B07C9"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Refundable Tax Credits</w:t>
            </w:r>
          </w:p>
        </w:tc>
        <w:tc>
          <w:tcPr>
            <w:tcW w:w="1710" w:type="dxa"/>
            <w:tcBorders>
              <w:top w:val="single" w:sz="4" w:space="0" w:color="000000"/>
              <w:bottom w:val="double" w:sz="4" w:space="0" w:color="auto"/>
              <w:right w:val="single" w:sz="12" w:space="0" w:color="000000"/>
            </w:tcBorders>
            <w:shd w:val="clear" w:color="auto" w:fill="auto"/>
            <w:noWrap/>
            <w:vAlign w:val="bottom"/>
            <w:hideMark/>
          </w:tcPr>
          <w:p w14:paraId="6E86B1F0" w14:textId="77777777" w:rsidR="007308DF" w:rsidRPr="00917F40" w:rsidRDefault="007308DF" w:rsidP="000A2A4E">
            <w:pPr>
              <w:rPr>
                <w:rFonts w:ascii="Times New Roman" w:eastAsia="Times New Roman" w:hAnsi="Times New Roman" w:cs="Times New Roman"/>
                <w:color w:val="000000"/>
                <w:szCs w:val="18"/>
              </w:rPr>
            </w:pPr>
            <w:r w:rsidRPr="00917F40">
              <w:rPr>
                <w:rFonts w:ascii="Times New Roman" w:eastAsia="Times New Roman" w:hAnsi="Times New Roman" w:cs="Times New Roman"/>
                <w:color w:val="000000"/>
                <w:szCs w:val="18"/>
              </w:rPr>
              <w:t>Work-Related Activities and Supports</w:t>
            </w:r>
          </w:p>
        </w:tc>
      </w:tr>
      <w:tr w:rsidR="007308DF" w:rsidRPr="00917F40" w14:paraId="1169B9E1" w14:textId="77777777" w:rsidTr="000A2A4E">
        <w:trPr>
          <w:trHeight w:val="456"/>
        </w:trPr>
        <w:tc>
          <w:tcPr>
            <w:tcW w:w="844" w:type="dxa"/>
            <w:tcBorders>
              <w:top w:val="double" w:sz="4" w:space="0" w:color="auto"/>
              <w:left w:val="single" w:sz="12" w:space="0" w:color="000000"/>
            </w:tcBorders>
            <w:shd w:val="clear" w:color="auto" w:fill="auto"/>
            <w:noWrap/>
            <w:vAlign w:val="bottom"/>
            <w:hideMark/>
          </w:tcPr>
          <w:p w14:paraId="051DA33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1998</w:t>
            </w:r>
          </w:p>
        </w:tc>
        <w:tc>
          <w:tcPr>
            <w:tcW w:w="1680" w:type="dxa"/>
            <w:tcBorders>
              <w:top w:val="double" w:sz="4" w:space="0" w:color="auto"/>
            </w:tcBorders>
            <w:shd w:val="clear" w:color="auto" w:fill="auto"/>
            <w:noWrap/>
            <w:vAlign w:val="bottom"/>
            <w:hideMark/>
          </w:tcPr>
          <w:p w14:paraId="5D0A0F40" w14:textId="3E26DC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10.9</w:t>
            </w:r>
          </w:p>
        </w:tc>
        <w:tc>
          <w:tcPr>
            <w:tcW w:w="1307" w:type="dxa"/>
            <w:tcBorders>
              <w:top w:val="double" w:sz="4" w:space="0" w:color="auto"/>
            </w:tcBorders>
            <w:shd w:val="clear" w:color="auto" w:fill="auto"/>
            <w:noWrap/>
            <w:vAlign w:val="bottom"/>
            <w:hideMark/>
          </w:tcPr>
          <w:p w14:paraId="65F7E789" w14:textId="73E94E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53.1</w:t>
            </w:r>
          </w:p>
        </w:tc>
        <w:tc>
          <w:tcPr>
            <w:tcW w:w="900" w:type="dxa"/>
            <w:tcBorders>
              <w:top w:val="double" w:sz="4" w:space="0" w:color="auto"/>
            </w:tcBorders>
            <w:shd w:val="clear" w:color="auto" w:fill="auto"/>
            <w:noWrap/>
            <w:vAlign w:val="bottom"/>
            <w:hideMark/>
          </w:tcPr>
          <w:p w14:paraId="727A5213" w14:textId="587AD5D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11.2</w:t>
            </w:r>
          </w:p>
        </w:tc>
        <w:tc>
          <w:tcPr>
            <w:tcW w:w="1260" w:type="dxa"/>
            <w:tcBorders>
              <w:top w:val="double" w:sz="4" w:space="0" w:color="auto"/>
            </w:tcBorders>
            <w:shd w:val="clear" w:color="auto" w:fill="auto"/>
            <w:noWrap/>
            <w:vAlign w:val="bottom"/>
            <w:hideMark/>
          </w:tcPr>
          <w:p w14:paraId="59ABA4E7" w14:textId="7B6AD1C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tcBorders>
              <w:top w:val="double" w:sz="4" w:space="0" w:color="auto"/>
            </w:tcBorders>
            <w:shd w:val="clear" w:color="auto" w:fill="auto"/>
            <w:noWrap/>
            <w:vAlign w:val="bottom"/>
            <w:hideMark/>
          </w:tcPr>
          <w:p w14:paraId="28E21174" w14:textId="4BFF9BD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tcBorders>
              <w:top w:val="double" w:sz="4" w:space="0" w:color="auto"/>
            </w:tcBorders>
            <w:shd w:val="clear" w:color="auto" w:fill="auto"/>
            <w:noWrap/>
            <w:vAlign w:val="bottom"/>
            <w:hideMark/>
          </w:tcPr>
          <w:p w14:paraId="03C45953" w14:textId="280B20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tcBorders>
              <w:top w:val="double" w:sz="4" w:space="0" w:color="auto"/>
            </w:tcBorders>
            <w:shd w:val="clear" w:color="auto" w:fill="auto"/>
            <w:noWrap/>
            <w:vAlign w:val="bottom"/>
            <w:hideMark/>
          </w:tcPr>
          <w:p w14:paraId="1EA371E3" w14:textId="4DE92B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tcBorders>
              <w:top w:val="double" w:sz="4" w:space="0" w:color="auto"/>
            </w:tcBorders>
            <w:shd w:val="clear" w:color="auto" w:fill="auto"/>
            <w:noWrap/>
            <w:vAlign w:val="bottom"/>
            <w:hideMark/>
          </w:tcPr>
          <w:p w14:paraId="7F54D5CC" w14:textId="0524956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4.0</w:t>
            </w:r>
          </w:p>
        </w:tc>
        <w:tc>
          <w:tcPr>
            <w:tcW w:w="1350" w:type="dxa"/>
            <w:tcBorders>
              <w:top w:val="double" w:sz="4" w:space="0" w:color="auto"/>
            </w:tcBorders>
            <w:shd w:val="clear" w:color="auto" w:fill="auto"/>
            <w:noWrap/>
            <w:vAlign w:val="bottom"/>
            <w:hideMark/>
          </w:tcPr>
          <w:p w14:paraId="749AE61F" w14:textId="6784F69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top w:val="double" w:sz="4" w:space="0" w:color="auto"/>
              <w:right w:val="single" w:sz="12" w:space="0" w:color="000000"/>
            </w:tcBorders>
            <w:shd w:val="clear" w:color="auto" w:fill="auto"/>
            <w:noWrap/>
            <w:vAlign w:val="bottom"/>
            <w:hideMark/>
          </w:tcPr>
          <w:p w14:paraId="757B2C91" w14:textId="72F5256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r>
      <w:tr w:rsidR="007308DF" w:rsidRPr="00917F40" w14:paraId="41605166" w14:textId="77777777" w:rsidTr="000A2A4E">
        <w:trPr>
          <w:trHeight w:val="456"/>
        </w:trPr>
        <w:tc>
          <w:tcPr>
            <w:tcW w:w="844" w:type="dxa"/>
            <w:tcBorders>
              <w:left w:val="single" w:sz="12" w:space="0" w:color="000000"/>
            </w:tcBorders>
            <w:shd w:val="clear" w:color="auto" w:fill="auto"/>
            <w:noWrap/>
            <w:vAlign w:val="bottom"/>
            <w:hideMark/>
          </w:tcPr>
          <w:p w14:paraId="200CA25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1999</w:t>
            </w:r>
          </w:p>
        </w:tc>
        <w:tc>
          <w:tcPr>
            <w:tcW w:w="1680" w:type="dxa"/>
            <w:shd w:val="clear" w:color="auto" w:fill="auto"/>
            <w:noWrap/>
            <w:vAlign w:val="bottom"/>
            <w:hideMark/>
          </w:tcPr>
          <w:p w14:paraId="1FBBAC09" w14:textId="41A971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10.3</w:t>
            </w:r>
          </w:p>
        </w:tc>
        <w:tc>
          <w:tcPr>
            <w:tcW w:w="1307" w:type="dxa"/>
            <w:shd w:val="clear" w:color="auto" w:fill="auto"/>
            <w:noWrap/>
            <w:vAlign w:val="bottom"/>
            <w:hideMark/>
          </w:tcPr>
          <w:p w14:paraId="7DC387FE" w14:textId="1C83AA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45.1</w:t>
            </w:r>
          </w:p>
        </w:tc>
        <w:tc>
          <w:tcPr>
            <w:tcW w:w="900" w:type="dxa"/>
            <w:shd w:val="clear" w:color="auto" w:fill="auto"/>
            <w:noWrap/>
            <w:vAlign w:val="bottom"/>
            <w:hideMark/>
          </w:tcPr>
          <w:p w14:paraId="51451A5A" w14:textId="023D16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16.0</w:t>
            </w:r>
          </w:p>
        </w:tc>
        <w:tc>
          <w:tcPr>
            <w:tcW w:w="1260" w:type="dxa"/>
            <w:shd w:val="clear" w:color="auto" w:fill="auto"/>
            <w:noWrap/>
            <w:vAlign w:val="bottom"/>
            <w:hideMark/>
          </w:tcPr>
          <w:p w14:paraId="6310CAEE" w14:textId="7C9323A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260" w:type="dxa"/>
            <w:shd w:val="clear" w:color="auto" w:fill="auto"/>
            <w:noWrap/>
            <w:vAlign w:val="bottom"/>
            <w:hideMark/>
          </w:tcPr>
          <w:p w14:paraId="1645FD4E" w14:textId="33CB8A6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530" w:type="dxa"/>
            <w:shd w:val="clear" w:color="auto" w:fill="auto"/>
            <w:noWrap/>
            <w:vAlign w:val="bottom"/>
            <w:hideMark/>
          </w:tcPr>
          <w:p w14:paraId="161361F2" w14:textId="2289359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0A134C5" w14:textId="04DA71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4372115A" w14:textId="4B3753F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5.5</w:t>
            </w:r>
          </w:p>
        </w:tc>
        <w:tc>
          <w:tcPr>
            <w:tcW w:w="1350" w:type="dxa"/>
            <w:shd w:val="clear" w:color="auto" w:fill="auto"/>
            <w:noWrap/>
            <w:vAlign w:val="bottom"/>
            <w:hideMark/>
          </w:tcPr>
          <w:p w14:paraId="0A1094D9" w14:textId="249D92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92AFE08" w14:textId="4C12116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r>
      <w:tr w:rsidR="007308DF" w:rsidRPr="00917F40" w14:paraId="67E9C49F" w14:textId="77777777" w:rsidTr="000A2A4E">
        <w:trPr>
          <w:trHeight w:val="456"/>
        </w:trPr>
        <w:tc>
          <w:tcPr>
            <w:tcW w:w="844" w:type="dxa"/>
            <w:tcBorders>
              <w:left w:val="single" w:sz="12" w:space="0" w:color="000000"/>
            </w:tcBorders>
            <w:shd w:val="clear" w:color="auto" w:fill="auto"/>
            <w:noWrap/>
            <w:vAlign w:val="bottom"/>
            <w:hideMark/>
          </w:tcPr>
          <w:p w14:paraId="271F7D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2000</w:t>
            </w:r>
          </w:p>
        </w:tc>
        <w:tc>
          <w:tcPr>
            <w:tcW w:w="1680" w:type="dxa"/>
            <w:shd w:val="clear" w:color="auto" w:fill="auto"/>
            <w:noWrap/>
            <w:vAlign w:val="bottom"/>
            <w:hideMark/>
          </w:tcPr>
          <w:p w14:paraId="7E1A15CE" w14:textId="6C3198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9.6</w:t>
            </w:r>
          </w:p>
        </w:tc>
        <w:tc>
          <w:tcPr>
            <w:tcW w:w="1307" w:type="dxa"/>
            <w:shd w:val="clear" w:color="auto" w:fill="auto"/>
            <w:noWrap/>
            <w:vAlign w:val="bottom"/>
            <w:hideMark/>
          </w:tcPr>
          <w:p w14:paraId="49C36DAE" w14:textId="45A4B31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38.5</w:t>
            </w:r>
          </w:p>
        </w:tc>
        <w:tc>
          <w:tcPr>
            <w:tcW w:w="900" w:type="dxa"/>
            <w:shd w:val="clear" w:color="auto" w:fill="auto"/>
            <w:noWrap/>
            <w:vAlign w:val="bottom"/>
            <w:hideMark/>
          </w:tcPr>
          <w:p w14:paraId="69539123" w14:textId="5A77B2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17.7</w:t>
            </w:r>
          </w:p>
        </w:tc>
        <w:tc>
          <w:tcPr>
            <w:tcW w:w="1260" w:type="dxa"/>
            <w:shd w:val="clear" w:color="auto" w:fill="auto"/>
            <w:noWrap/>
            <w:vAlign w:val="bottom"/>
            <w:hideMark/>
          </w:tcPr>
          <w:p w14:paraId="45F3DF41" w14:textId="3D19118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260" w:type="dxa"/>
            <w:shd w:val="clear" w:color="auto" w:fill="auto"/>
            <w:noWrap/>
            <w:vAlign w:val="bottom"/>
            <w:hideMark/>
          </w:tcPr>
          <w:p w14:paraId="37C89DE6" w14:textId="05C3696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530" w:type="dxa"/>
            <w:shd w:val="clear" w:color="auto" w:fill="auto"/>
            <w:noWrap/>
            <w:vAlign w:val="bottom"/>
            <w:hideMark/>
          </w:tcPr>
          <w:p w14:paraId="265E5FDE" w14:textId="34AF4E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D907CED" w14:textId="446B821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7B154931" w14:textId="6B6AB4B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5.6</w:t>
            </w:r>
          </w:p>
        </w:tc>
        <w:tc>
          <w:tcPr>
            <w:tcW w:w="1350" w:type="dxa"/>
            <w:shd w:val="clear" w:color="auto" w:fill="auto"/>
            <w:noWrap/>
            <w:vAlign w:val="bottom"/>
            <w:hideMark/>
          </w:tcPr>
          <w:p w14:paraId="7AA5C65F" w14:textId="77A40D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4B8282B" w14:textId="6BA7B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46835174" w14:textId="77777777" w:rsidTr="000A2A4E">
        <w:trPr>
          <w:trHeight w:val="456"/>
        </w:trPr>
        <w:tc>
          <w:tcPr>
            <w:tcW w:w="844" w:type="dxa"/>
            <w:tcBorders>
              <w:left w:val="single" w:sz="12" w:space="0" w:color="000000"/>
            </w:tcBorders>
            <w:shd w:val="clear" w:color="auto" w:fill="auto"/>
            <w:noWrap/>
            <w:vAlign w:val="bottom"/>
            <w:hideMark/>
          </w:tcPr>
          <w:p w14:paraId="0E290126"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2001</w:t>
            </w:r>
          </w:p>
        </w:tc>
        <w:tc>
          <w:tcPr>
            <w:tcW w:w="1680" w:type="dxa"/>
            <w:shd w:val="clear" w:color="auto" w:fill="auto"/>
            <w:noWrap/>
            <w:vAlign w:val="bottom"/>
            <w:hideMark/>
          </w:tcPr>
          <w:p w14:paraId="561DCC2C" w14:textId="1B70587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9.4</w:t>
            </w:r>
          </w:p>
        </w:tc>
        <w:tc>
          <w:tcPr>
            <w:tcW w:w="1307" w:type="dxa"/>
            <w:shd w:val="clear" w:color="auto" w:fill="auto"/>
            <w:noWrap/>
            <w:vAlign w:val="bottom"/>
            <w:hideMark/>
          </w:tcPr>
          <w:p w14:paraId="502E84C2" w14:textId="3FFDB5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33.8</w:t>
            </w:r>
          </w:p>
        </w:tc>
        <w:tc>
          <w:tcPr>
            <w:tcW w:w="900" w:type="dxa"/>
            <w:shd w:val="clear" w:color="auto" w:fill="auto"/>
            <w:noWrap/>
            <w:vAlign w:val="bottom"/>
            <w:hideMark/>
          </w:tcPr>
          <w:p w14:paraId="23A7D8FA" w14:textId="0328D02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793BA1C5" w14:textId="4FC674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5.9</w:t>
            </w:r>
          </w:p>
        </w:tc>
        <w:tc>
          <w:tcPr>
            <w:tcW w:w="1260" w:type="dxa"/>
            <w:shd w:val="clear" w:color="auto" w:fill="auto"/>
            <w:noWrap/>
            <w:vAlign w:val="bottom"/>
            <w:hideMark/>
          </w:tcPr>
          <w:p w14:paraId="7FB9F02F" w14:textId="0B70813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B403163" w14:textId="761ABBC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08B3759D" w14:textId="7AA1B6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350" w:type="dxa"/>
            <w:shd w:val="clear" w:color="auto" w:fill="auto"/>
            <w:noWrap/>
            <w:vAlign w:val="bottom"/>
            <w:hideMark/>
          </w:tcPr>
          <w:p w14:paraId="67B3C8EC" w14:textId="28E7038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4.6</w:t>
            </w:r>
          </w:p>
        </w:tc>
        <w:tc>
          <w:tcPr>
            <w:tcW w:w="1350" w:type="dxa"/>
            <w:shd w:val="clear" w:color="auto" w:fill="auto"/>
            <w:noWrap/>
            <w:vAlign w:val="bottom"/>
            <w:hideMark/>
          </w:tcPr>
          <w:p w14:paraId="772FEB1C" w14:textId="417FBD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45B8829" w14:textId="5CA8929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12.5</w:t>
            </w:r>
          </w:p>
        </w:tc>
      </w:tr>
      <w:tr w:rsidR="007308DF" w:rsidRPr="00917F40" w14:paraId="5471A84E" w14:textId="77777777" w:rsidTr="000A2A4E">
        <w:trPr>
          <w:trHeight w:val="456"/>
        </w:trPr>
        <w:tc>
          <w:tcPr>
            <w:tcW w:w="844" w:type="dxa"/>
            <w:tcBorders>
              <w:left w:val="single" w:sz="12" w:space="0" w:color="000000"/>
            </w:tcBorders>
            <w:shd w:val="clear" w:color="auto" w:fill="auto"/>
            <w:noWrap/>
            <w:vAlign w:val="bottom"/>
            <w:hideMark/>
          </w:tcPr>
          <w:p w14:paraId="36D8B0B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2002</w:t>
            </w:r>
          </w:p>
        </w:tc>
        <w:tc>
          <w:tcPr>
            <w:tcW w:w="1680" w:type="dxa"/>
            <w:shd w:val="clear" w:color="auto" w:fill="auto"/>
            <w:noWrap/>
            <w:vAlign w:val="bottom"/>
            <w:hideMark/>
          </w:tcPr>
          <w:p w14:paraId="31FF8989" w14:textId="4A0C72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307" w:type="dxa"/>
            <w:shd w:val="clear" w:color="auto" w:fill="auto"/>
            <w:noWrap/>
            <w:vAlign w:val="bottom"/>
            <w:hideMark/>
          </w:tcPr>
          <w:p w14:paraId="334C23B0" w14:textId="5A82926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35.2</w:t>
            </w:r>
          </w:p>
        </w:tc>
        <w:tc>
          <w:tcPr>
            <w:tcW w:w="900" w:type="dxa"/>
            <w:shd w:val="clear" w:color="auto" w:fill="auto"/>
            <w:noWrap/>
            <w:vAlign w:val="bottom"/>
            <w:hideMark/>
          </w:tcPr>
          <w:p w14:paraId="0B01E564" w14:textId="5E3791B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17.8</w:t>
            </w:r>
          </w:p>
        </w:tc>
        <w:tc>
          <w:tcPr>
            <w:tcW w:w="1260" w:type="dxa"/>
            <w:shd w:val="clear" w:color="auto" w:fill="auto"/>
            <w:noWrap/>
            <w:vAlign w:val="bottom"/>
            <w:hideMark/>
          </w:tcPr>
          <w:p w14:paraId="62C9E79F" w14:textId="14DF30C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260" w:type="dxa"/>
            <w:shd w:val="clear" w:color="auto" w:fill="auto"/>
            <w:noWrap/>
            <w:vAlign w:val="bottom"/>
            <w:hideMark/>
          </w:tcPr>
          <w:p w14:paraId="76C7A4BC" w14:textId="515F9E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407C8AA" w14:textId="5C50B4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19AA1214" w14:textId="1F3C775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C844775" w14:textId="6DBA791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69B62433" w14:textId="25C3CA8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0B97AA6C" w14:textId="633CB9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r>
      <w:tr w:rsidR="007308DF" w:rsidRPr="00917F40" w14:paraId="2EE0D03B" w14:textId="77777777" w:rsidTr="000A2A4E">
        <w:trPr>
          <w:trHeight w:val="456"/>
        </w:trPr>
        <w:tc>
          <w:tcPr>
            <w:tcW w:w="844" w:type="dxa"/>
            <w:tcBorders>
              <w:left w:val="single" w:sz="12" w:space="0" w:color="000000"/>
            </w:tcBorders>
            <w:shd w:val="clear" w:color="auto" w:fill="auto"/>
            <w:noWrap/>
            <w:vAlign w:val="bottom"/>
            <w:hideMark/>
          </w:tcPr>
          <w:p w14:paraId="2752A5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2003</w:t>
            </w:r>
          </w:p>
        </w:tc>
        <w:tc>
          <w:tcPr>
            <w:tcW w:w="1680" w:type="dxa"/>
            <w:shd w:val="clear" w:color="auto" w:fill="auto"/>
            <w:noWrap/>
            <w:vAlign w:val="bottom"/>
            <w:hideMark/>
          </w:tcPr>
          <w:p w14:paraId="28A71887" w14:textId="2BAF543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2D64ACE4" w14:textId="003DBA4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35.1</w:t>
            </w:r>
          </w:p>
        </w:tc>
        <w:tc>
          <w:tcPr>
            <w:tcW w:w="900" w:type="dxa"/>
            <w:shd w:val="clear" w:color="auto" w:fill="auto"/>
            <w:noWrap/>
            <w:vAlign w:val="bottom"/>
            <w:hideMark/>
          </w:tcPr>
          <w:p w14:paraId="0A496300" w14:textId="5B205E3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17.9</w:t>
            </w:r>
          </w:p>
        </w:tc>
        <w:tc>
          <w:tcPr>
            <w:tcW w:w="1260" w:type="dxa"/>
            <w:shd w:val="clear" w:color="auto" w:fill="auto"/>
            <w:noWrap/>
            <w:vAlign w:val="bottom"/>
            <w:hideMark/>
          </w:tcPr>
          <w:p w14:paraId="3C67A502" w14:textId="03CBE3D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7.3</w:t>
            </w:r>
          </w:p>
        </w:tc>
        <w:tc>
          <w:tcPr>
            <w:tcW w:w="1260" w:type="dxa"/>
            <w:shd w:val="clear" w:color="auto" w:fill="auto"/>
            <w:noWrap/>
            <w:vAlign w:val="bottom"/>
            <w:hideMark/>
          </w:tcPr>
          <w:p w14:paraId="6F32056E" w14:textId="3FF162C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530" w:type="dxa"/>
            <w:shd w:val="clear" w:color="auto" w:fill="auto"/>
            <w:noWrap/>
            <w:vAlign w:val="bottom"/>
            <w:hideMark/>
          </w:tcPr>
          <w:p w14:paraId="6D0746A4" w14:textId="2A66A5A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4B2E012E" w14:textId="3EED2D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3EF02870" w14:textId="2BE5B5C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E4C2BA7" w14:textId="267B17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B336CC6" w14:textId="5B52361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12.0</w:t>
            </w:r>
          </w:p>
        </w:tc>
      </w:tr>
      <w:tr w:rsidR="007308DF" w:rsidRPr="00917F40" w14:paraId="172A7E77" w14:textId="77777777" w:rsidTr="000A2A4E">
        <w:trPr>
          <w:trHeight w:val="456"/>
        </w:trPr>
        <w:tc>
          <w:tcPr>
            <w:tcW w:w="844" w:type="dxa"/>
            <w:tcBorders>
              <w:left w:val="single" w:sz="12" w:space="0" w:color="000000"/>
            </w:tcBorders>
            <w:shd w:val="clear" w:color="auto" w:fill="auto"/>
            <w:noWrap/>
            <w:vAlign w:val="bottom"/>
            <w:hideMark/>
          </w:tcPr>
          <w:p w14:paraId="01A13B48"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2004</w:t>
            </w:r>
          </w:p>
        </w:tc>
        <w:tc>
          <w:tcPr>
            <w:tcW w:w="1680" w:type="dxa"/>
            <w:shd w:val="clear" w:color="auto" w:fill="auto"/>
            <w:noWrap/>
            <w:vAlign w:val="bottom"/>
            <w:hideMark/>
          </w:tcPr>
          <w:p w14:paraId="216BF673" w14:textId="7BF108E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45DA6395" w14:textId="68EEB6B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36.1</w:t>
            </w:r>
          </w:p>
        </w:tc>
        <w:tc>
          <w:tcPr>
            <w:tcW w:w="900" w:type="dxa"/>
            <w:shd w:val="clear" w:color="auto" w:fill="auto"/>
            <w:noWrap/>
            <w:vAlign w:val="bottom"/>
            <w:hideMark/>
          </w:tcPr>
          <w:p w14:paraId="662B2D3F" w14:textId="28E48AF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17.3</w:t>
            </w:r>
          </w:p>
        </w:tc>
        <w:tc>
          <w:tcPr>
            <w:tcW w:w="1260" w:type="dxa"/>
            <w:shd w:val="clear" w:color="auto" w:fill="auto"/>
            <w:noWrap/>
            <w:vAlign w:val="bottom"/>
            <w:hideMark/>
          </w:tcPr>
          <w:p w14:paraId="2173B171" w14:textId="62B4ACB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260" w:type="dxa"/>
            <w:shd w:val="clear" w:color="auto" w:fill="auto"/>
            <w:noWrap/>
            <w:vAlign w:val="bottom"/>
            <w:hideMark/>
          </w:tcPr>
          <w:p w14:paraId="6E6AF093" w14:textId="48534A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530" w:type="dxa"/>
            <w:shd w:val="clear" w:color="auto" w:fill="auto"/>
            <w:noWrap/>
            <w:vAlign w:val="bottom"/>
            <w:hideMark/>
          </w:tcPr>
          <w:p w14:paraId="179C1DE8" w14:textId="3E6AE9D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260" w:type="dxa"/>
            <w:shd w:val="clear" w:color="auto" w:fill="auto"/>
            <w:noWrap/>
            <w:vAlign w:val="bottom"/>
            <w:hideMark/>
          </w:tcPr>
          <w:p w14:paraId="5B341356" w14:textId="26994E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350" w:type="dxa"/>
            <w:shd w:val="clear" w:color="auto" w:fill="auto"/>
            <w:noWrap/>
            <w:vAlign w:val="bottom"/>
            <w:hideMark/>
          </w:tcPr>
          <w:p w14:paraId="77D6C413" w14:textId="6253E8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052CF415" w14:textId="4810C3F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89C81C1" w14:textId="463A42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3D3DAFE3" w14:textId="77777777" w:rsidTr="000A2A4E">
        <w:trPr>
          <w:trHeight w:val="456"/>
        </w:trPr>
        <w:tc>
          <w:tcPr>
            <w:tcW w:w="844" w:type="dxa"/>
            <w:tcBorders>
              <w:left w:val="single" w:sz="12" w:space="0" w:color="000000"/>
            </w:tcBorders>
            <w:shd w:val="clear" w:color="auto" w:fill="auto"/>
            <w:noWrap/>
            <w:vAlign w:val="bottom"/>
            <w:hideMark/>
          </w:tcPr>
          <w:p w14:paraId="54425B4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2005</w:t>
            </w:r>
          </w:p>
        </w:tc>
        <w:tc>
          <w:tcPr>
            <w:tcW w:w="1680" w:type="dxa"/>
            <w:shd w:val="clear" w:color="auto" w:fill="auto"/>
            <w:noWrap/>
            <w:vAlign w:val="bottom"/>
            <w:hideMark/>
          </w:tcPr>
          <w:p w14:paraId="10B531B4" w14:textId="44143BA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8.5</w:t>
            </w:r>
          </w:p>
        </w:tc>
        <w:tc>
          <w:tcPr>
            <w:tcW w:w="1307" w:type="dxa"/>
            <w:shd w:val="clear" w:color="auto" w:fill="auto"/>
            <w:noWrap/>
            <w:vAlign w:val="bottom"/>
            <w:hideMark/>
          </w:tcPr>
          <w:p w14:paraId="1240779F" w14:textId="5742260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34.8</w:t>
            </w:r>
          </w:p>
        </w:tc>
        <w:tc>
          <w:tcPr>
            <w:tcW w:w="900" w:type="dxa"/>
            <w:shd w:val="clear" w:color="auto" w:fill="auto"/>
            <w:noWrap/>
            <w:vAlign w:val="bottom"/>
            <w:hideMark/>
          </w:tcPr>
          <w:p w14:paraId="4E39CF33" w14:textId="1FB9ADA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16.3</w:t>
            </w:r>
          </w:p>
        </w:tc>
        <w:tc>
          <w:tcPr>
            <w:tcW w:w="1260" w:type="dxa"/>
            <w:shd w:val="clear" w:color="auto" w:fill="auto"/>
            <w:noWrap/>
            <w:vAlign w:val="bottom"/>
            <w:hideMark/>
          </w:tcPr>
          <w:p w14:paraId="1ACEB976" w14:textId="314730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7.8</w:t>
            </w:r>
          </w:p>
        </w:tc>
        <w:tc>
          <w:tcPr>
            <w:tcW w:w="1260" w:type="dxa"/>
            <w:shd w:val="clear" w:color="auto" w:fill="auto"/>
            <w:noWrap/>
            <w:vAlign w:val="bottom"/>
            <w:hideMark/>
          </w:tcPr>
          <w:p w14:paraId="07ADA6DB" w14:textId="132C4D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530" w:type="dxa"/>
            <w:shd w:val="clear" w:color="auto" w:fill="auto"/>
            <w:noWrap/>
            <w:vAlign w:val="bottom"/>
            <w:hideMark/>
          </w:tcPr>
          <w:p w14:paraId="2BE6E1DF" w14:textId="25AC1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0.5</w:t>
            </w:r>
          </w:p>
        </w:tc>
        <w:tc>
          <w:tcPr>
            <w:tcW w:w="1260" w:type="dxa"/>
            <w:shd w:val="clear" w:color="auto" w:fill="auto"/>
            <w:noWrap/>
            <w:vAlign w:val="bottom"/>
            <w:hideMark/>
          </w:tcPr>
          <w:p w14:paraId="5373F856" w14:textId="5738497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0.2</w:t>
            </w:r>
          </w:p>
        </w:tc>
        <w:tc>
          <w:tcPr>
            <w:tcW w:w="1350" w:type="dxa"/>
            <w:shd w:val="clear" w:color="auto" w:fill="auto"/>
            <w:noWrap/>
            <w:vAlign w:val="bottom"/>
            <w:hideMark/>
          </w:tcPr>
          <w:p w14:paraId="230ACA4B" w14:textId="2568662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FFF6AEC" w14:textId="3123B7E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4B5CB1C" w14:textId="42536C5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11.7</w:t>
            </w:r>
          </w:p>
        </w:tc>
      </w:tr>
      <w:tr w:rsidR="007308DF" w:rsidRPr="00917F40" w14:paraId="57CF2F78" w14:textId="77777777" w:rsidTr="000A2A4E">
        <w:trPr>
          <w:trHeight w:val="456"/>
        </w:trPr>
        <w:tc>
          <w:tcPr>
            <w:tcW w:w="844" w:type="dxa"/>
            <w:tcBorders>
              <w:left w:val="single" w:sz="12" w:space="0" w:color="000000"/>
            </w:tcBorders>
            <w:shd w:val="clear" w:color="auto" w:fill="auto"/>
            <w:noWrap/>
            <w:vAlign w:val="bottom"/>
            <w:hideMark/>
          </w:tcPr>
          <w:p w14:paraId="02917295"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2006</w:t>
            </w:r>
          </w:p>
        </w:tc>
        <w:tc>
          <w:tcPr>
            <w:tcW w:w="1680" w:type="dxa"/>
            <w:shd w:val="clear" w:color="auto" w:fill="auto"/>
            <w:noWrap/>
            <w:vAlign w:val="bottom"/>
            <w:hideMark/>
          </w:tcPr>
          <w:p w14:paraId="20E56CD0" w14:textId="15711C4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8.6</w:t>
            </w:r>
          </w:p>
        </w:tc>
        <w:tc>
          <w:tcPr>
            <w:tcW w:w="1307" w:type="dxa"/>
            <w:shd w:val="clear" w:color="auto" w:fill="auto"/>
            <w:noWrap/>
            <w:vAlign w:val="bottom"/>
            <w:hideMark/>
          </w:tcPr>
          <w:p w14:paraId="1C8C2143" w14:textId="2F55B5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30.0</w:t>
            </w:r>
          </w:p>
        </w:tc>
        <w:tc>
          <w:tcPr>
            <w:tcW w:w="900" w:type="dxa"/>
            <w:shd w:val="clear" w:color="auto" w:fill="auto"/>
            <w:noWrap/>
            <w:vAlign w:val="bottom"/>
            <w:hideMark/>
          </w:tcPr>
          <w:p w14:paraId="46E4CC93" w14:textId="062A027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19.1</w:t>
            </w:r>
          </w:p>
        </w:tc>
        <w:tc>
          <w:tcPr>
            <w:tcW w:w="1260" w:type="dxa"/>
            <w:shd w:val="clear" w:color="auto" w:fill="auto"/>
            <w:noWrap/>
            <w:vAlign w:val="bottom"/>
            <w:hideMark/>
          </w:tcPr>
          <w:p w14:paraId="5288F6F2" w14:textId="14ADF4F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7.7</w:t>
            </w:r>
          </w:p>
        </w:tc>
        <w:tc>
          <w:tcPr>
            <w:tcW w:w="1260" w:type="dxa"/>
            <w:shd w:val="clear" w:color="auto" w:fill="auto"/>
            <w:noWrap/>
            <w:vAlign w:val="bottom"/>
            <w:hideMark/>
          </w:tcPr>
          <w:p w14:paraId="6B76900E" w14:textId="709B57C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3E8169BD" w14:textId="128297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shd w:val="clear" w:color="auto" w:fill="auto"/>
            <w:noWrap/>
            <w:vAlign w:val="bottom"/>
            <w:hideMark/>
          </w:tcPr>
          <w:p w14:paraId="05C24CDC" w14:textId="3709438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350" w:type="dxa"/>
            <w:shd w:val="clear" w:color="auto" w:fill="auto"/>
            <w:noWrap/>
            <w:vAlign w:val="bottom"/>
            <w:hideMark/>
          </w:tcPr>
          <w:p w14:paraId="0A0B3532" w14:textId="7970024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6B046527" w14:textId="591564F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22A96688" w14:textId="24D04B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11.9</w:t>
            </w:r>
          </w:p>
        </w:tc>
      </w:tr>
      <w:tr w:rsidR="007308DF" w:rsidRPr="00917F40" w14:paraId="3DD7D41E" w14:textId="77777777" w:rsidTr="000A2A4E">
        <w:trPr>
          <w:trHeight w:val="456"/>
        </w:trPr>
        <w:tc>
          <w:tcPr>
            <w:tcW w:w="844" w:type="dxa"/>
            <w:tcBorders>
              <w:left w:val="single" w:sz="12" w:space="0" w:color="000000"/>
            </w:tcBorders>
            <w:shd w:val="clear" w:color="auto" w:fill="auto"/>
            <w:noWrap/>
            <w:vAlign w:val="bottom"/>
            <w:hideMark/>
          </w:tcPr>
          <w:p w14:paraId="425CF40C"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2007</w:t>
            </w:r>
          </w:p>
        </w:tc>
        <w:tc>
          <w:tcPr>
            <w:tcW w:w="1680" w:type="dxa"/>
            <w:shd w:val="clear" w:color="auto" w:fill="auto"/>
            <w:noWrap/>
            <w:vAlign w:val="bottom"/>
            <w:hideMark/>
          </w:tcPr>
          <w:p w14:paraId="030B47F4" w14:textId="65EB59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8.3</w:t>
            </w:r>
          </w:p>
        </w:tc>
        <w:tc>
          <w:tcPr>
            <w:tcW w:w="1307" w:type="dxa"/>
            <w:shd w:val="clear" w:color="auto" w:fill="auto"/>
            <w:noWrap/>
            <w:vAlign w:val="bottom"/>
            <w:hideMark/>
          </w:tcPr>
          <w:p w14:paraId="62D41C14" w14:textId="10C95B2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28.2</w:t>
            </w:r>
          </w:p>
        </w:tc>
        <w:tc>
          <w:tcPr>
            <w:tcW w:w="900" w:type="dxa"/>
            <w:shd w:val="clear" w:color="auto" w:fill="auto"/>
            <w:noWrap/>
            <w:vAlign w:val="bottom"/>
            <w:hideMark/>
          </w:tcPr>
          <w:p w14:paraId="7E460D32" w14:textId="17BBDE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18.4</w:t>
            </w:r>
          </w:p>
        </w:tc>
        <w:tc>
          <w:tcPr>
            <w:tcW w:w="1260" w:type="dxa"/>
            <w:shd w:val="clear" w:color="auto" w:fill="auto"/>
            <w:noWrap/>
            <w:vAlign w:val="bottom"/>
            <w:hideMark/>
          </w:tcPr>
          <w:p w14:paraId="60753784" w14:textId="1D4A6F0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c>
          <w:tcPr>
            <w:tcW w:w="1260" w:type="dxa"/>
            <w:shd w:val="clear" w:color="auto" w:fill="auto"/>
            <w:noWrap/>
            <w:vAlign w:val="bottom"/>
            <w:hideMark/>
          </w:tcPr>
          <w:p w14:paraId="0BDFA2A4" w14:textId="4B9347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6F1F55" w14:textId="6C1F44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0.3</w:t>
            </w:r>
          </w:p>
        </w:tc>
        <w:tc>
          <w:tcPr>
            <w:tcW w:w="1260" w:type="dxa"/>
            <w:shd w:val="clear" w:color="auto" w:fill="auto"/>
            <w:noWrap/>
            <w:vAlign w:val="bottom"/>
            <w:hideMark/>
          </w:tcPr>
          <w:p w14:paraId="4B11CABB" w14:textId="0696751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shd w:val="clear" w:color="auto" w:fill="auto"/>
            <w:noWrap/>
            <w:vAlign w:val="bottom"/>
            <w:hideMark/>
          </w:tcPr>
          <w:p w14:paraId="049B5362" w14:textId="551714D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3.9</w:t>
            </w:r>
          </w:p>
        </w:tc>
        <w:tc>
          <w:tcPr>
            <w:tcW w:w="1350" w:type="dxa"/>
            <w:shd w:val="clear" w:color="auto" w:fill="auto"/>
            <w:noWrap/>
            <w:vAlign w:val="bottom"/>
            <w:hideMark/>
          </w:tcPr>
          <w:p w14:paraId="55DA9C35" w14:textId="7186CD3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3EA793A4" w14:textId="5B7B029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11.5</w:t>
            </w:r>
          </w:p>
        </w:tc>
      </w:tr>
      <w:tr w:rsidR="007308DF" w:rsidRPr="00917F40" w14:paraId="65B20A80" w14:textId="77777777" w:rsidTr="000A2A4E">
        <w:trPr>
          <w:trHeight w:val="456"/>
        </w:trPr>
        <w:tc>
          <w:tcPr>
            <w:tcW w:w="844" w:type="dxa"/>
            <w:tcBorders>
              <w:left w:val="single" w:sz="12" w:space="0" w:color="000000"/>
            </w:tcBorders>
            <w:shd w:val="clear" w:color="auto" w:fill="auto"/>
            <w:noWrap/>
            <w:vAlign w:val="bottom"/>
            <w:hideMark/>
          </w:tcPr>
          <w:p w14:paraId="1BF15F1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2008</w:t>
            </w:r>
          </w:p>
        </w:tc>
        <w:tc>
          <w:tcPr>
            <w:tcW w:w="1680" w:type="dxa"/>
            <w:shd w:val="clear" w:color="auto" w:fill="auto"/>
            <w:noWrap/>
            <w:vAlign w:val="bottom"/>
            <w:hideMark/>
          </w:tcPr>
          <w:p w14:paraId="15D8AC53" w14:textId="191FCF8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8.0</w:t>
            </w:r>
          </w:p>
        </w:tc>
        <w:tc>
          <w:tcPr>
            <w:tcW w:w="1307" w:type="dxa"/>
            <w:shd w:val="clear" w:color="auto" w:fill="auto"/>
            <w:noWrap/>
            <w:vAlign w:val="bottom"/>
            <w:hideMark/>
          </w:tcPr>
          <w:p w14:paraId="3457B8E1" w14:textId="7468172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25.1</w:t>
            </w:r>
          </w:p>
        </w:tc>
        <w:tc>
          <w:tcPr>
            <w:tcW w:w="900" w:type="dxa"/>
            <w:shd w:val="clear" w:color="auto" w:fill="auto"/>
            <w:noWrap/>
            <w:vAlign w:val="bottom"/>
            <w:hideMark/>
          </w:tcPr>
          <w:p w14:paraId="245C6994" w14:textId="584CE8B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18.5</w:t>
            </w:r>
          </w:p>
        </w:tc>
        <w:tc>
          <w:tcPr>
            <w:tcW w:w="1260" w:type="dxa"/>
            <w:shd w:val="clear" w:color="auto" w:fill="auto"/>
            <w:noWrap/>
            <w:vAlign w:val="bottom"/>
            <w:hideMark/>
          </w:tcPr>
          <w:p w14:paraId="084B2471" w14:textId="198996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9.9</w:t>
            </w:r>
          </w:p>
        </w:tc>
        <w:tc>
          <w:tcPr>
            <w:tcW w:w="1260" w:type="dxa"/>
            <w:shd w:val="clear" w:color="auto" w:fill="auto"/>
            <w:noWrap/>
            <w:vAlign w:val="bottom"/>
            <w:hideMark/>
          </w:tcPr>
          <w:p w14:paraId="45C1B614" w14:textId="4E4EEA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3.1</w:t>
            </w:r>
          </w:p>
        </w:tc>
        <w:tc>
          <w:tcPr>
            <w:tcW w:w="1530" w:type="dxa"/>
            <w:shd w:val="clear" w:color="auto" w:fill="auto"/>
            <w:noWrap/>
            <w:vAlign w:val="bottom"/>
            <w:hideMark/>
          </w:tcPr>
          <w:p w14:paraId="3372EB7E" w14:textId="447CD46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5AC10C86" w14:textId="03ECDCF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0.7</w:t>
            </w:r>
          </w:p>
        </w:tc>
        <w:tc>
          <w:tcPr>
            <w:tcW w:w="1350" w:type="dxa"/>
            <w:shd w:val="clear" w:color="auto" w:fill="auto"/>
            <w:noWrap/>
            <w:vAlign w:val="bottom"/>
            <w:hideMark/>
          </w:tcPr>
          <w:p w14:paraId="3B0A6305" w14:textId="30E4D08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3.7</w:t>
            </w:r>
          </w:p>
        </w:tc>
        <w:tc>
          <w:tcPr>
            <w:tcW w:w="1350" w:type="dxa"/>
            <w:shd w:val="clear" w:color="auto" w:fill="auto"/>
            <w:noWrap/>
            <w:vAlign w:val="bottom"/>
            <w:hideMark/>
          </w:tcPr>
          <w:p w14:paraId="188597B4" w14:textId="551FE59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5819828C" w14:textId="43B7ADF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247AD816" w14:textId="77777777" w:rsidTr="000A2A4E">
        <w:trPr>
          <w:trHeight w:val="456"/>
        </w:trPr>
        <w:tc>
          <w:tcPr>
            <w:tcW w:w="844" w:type="dxa"/>
            <w:tcBorders>
              <w:left w:val="single" w:sz="12" w:space="0" w:color="000000"/>
            </w:tcBorders>
            <w:shd w:val="clear" w:color="auto" w:fill="auto"/>
            <w:noWrap/>
            <w:vAlign w:val="bottom"/>
            <w:hideMark/>
          </w:tcPr>
          <w:p w14:paraId="7A49C1F0"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2009</w:t>
            </w:r>
          </w:p>
        </w:tc>
        <w:tc>
          <w:tcPr>
            <w:tcW w:w="1680" w:type="dxa"/>
            <w:shd w:val="clear" w:color="auto" w:fill="auto"/>
            <w:noWrap/>
            <w:vAlign w:val="bottom"/>
            <w:hideMark/>
          </w:tcPr>
          <w:p w14:paraId="7AA21489" w14:textId="7898D97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7.6</w:t>
            </w:r>
          </w:p>
        </w:tc>
        <w:tc>
          <w:tcPr>
            <w:tcW w:w="1307" w:type="dxa"/>
            <w:shd w:val="clear" w:color="auto" w:fill="auto"/>
            <w:noWrap/>
            <w:vAlign w:val="bottom"/>
            <w:hideMark/>
          </w:tcPr>
          <w:p w14:paraId="36FAD1D1" w14:textId="1ADB2E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24.4</w:t>
            </w:r>
          </w:p>
        </w:tc>
        <w:tc>
          <w:tcPr>
            <w:tcW w:w="900" w:type="dxa"/>
            <w:shd w:val="clear" w:color="auto" w:fill="auto"/>
            <w:noWrap/>
            <w:vAlign w:val="bottom"/>
            <w:hideMark/>
          </w:tcPr>
          <w:p w14:paraId="4F50171E" w14:textId="658E0C3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15.3</w:t>
            </w:r>
          </w:p>
        </w:tc>
        <w:tc>
          <w:tcPr>
            <w:tcW w:w="1260" w:type="dxa"/>
            <w:shd w:val="clear" w:color="auto" w:fill="auto"/>
            <w:noWrap/>
            <w:vAlign w:val="bottom"/>
            <w:hideMark/>
          </w:tcPr>
          <w:p w14:paraId="4E93ABB8" w14:textId="157835F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9.3</w:t>
            </w:r>
          </w:p>
        </w:tc>
        <w:tc>
          <w:tcPr>
            <w:tcW w:w="1260" w:type="dxa"/>
            <w:shd w:val="clear" w:color="auto" w:fill="auto"/>
            <w:noWrap/>
            <w:vAlign w:val="bottom"/>
            <w:hideMark/>
          </w:tcPr>
          <w:p w14:paraId="122F992C" w14:textId="3FBAE1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2.4</w:t>
            </w:r>
          </w:p>
        </w:tc>
        <w:tc>
          <w:tcPr>
            <w:tcW w:w="1530" w:type="dxa"/>
            <w:shd w:val="clear" w:color="auto" w:fill="auto"/>
            <w:noWrap/>
            <w:vAlign w:val="bottom"/>
            <w:hideMark/>
          </w:tcPr>
          <w:p w14:paraId="4713F2F8" w14:textId="7F78417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260" w:type="dxa"/>
            <w:shd w:val="clear" w:color="auto" w:fill="auto"/>
            <w:noWrap/>
            <w:vAlign w:val="bottom"/>
            <w:hideMark/>
          </w:tcPr>
          <w:p w14:paraId="635CE098" w14:textId="43744C1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350" w:type="dxa"/>
            <w:shd w:val="clear" w:color="auto" w:fill="auto"/>
            <w:noWrap/>
            <w:vAlign w:val="bottom"/>
            <w:hideMark/>
          </w:tcPr>
          <w:p w14:paraId="7D211283" w14:textId="5F97204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3.4</w:t>
            </w:r>
          </w:p>
        </w:tc>
        <w:tc>
          <w:tcPr>
            <w:tcW w:w="1350" w:type="dxa"/>
            <w:shd w:val="clear" w:color="auto" w:fill="auto"/>
            <w:noWrap/>
            <w:vAlign w:val="bottom"/>
            <w:hideMark/>
          </w:tcPr>
          <w:p w14:paraId="78D02FFC" w14:textId="43BE70E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5CDD540" w14:textId="7BFD31D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r>
      <w:tr w:rsidR="007308DF" w:rsidRPr="00917F40" w14:paraId="23C8C081" w14:textId="77777777" w:rsidTr="000A2A4E">
        <w:trPr>
          <w:trHeight w:val="456"/>
        </w:trPr>
        <w:tc>
          <w:tcPr>
            <w:tcW w:w="844" w:type="dxa"/>
            <w:tcBorders>
              <w:left w:val="single" w:sz="12" w:space="0" w:color="000000"/>
            </w:tcBorders>
            <w:shd w:val="clear" w:color="auto" w:fill="auto"/>
            <w:noWrap/>
            <w:vAlign w:val="bottom"/>
            <w:hideMark/>
          </w:tcPr>
          <w:p w14:paraId="17C083AF"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2010</w:t>
            </w:r>
          </w:p>
        </w:tc>
        <w:tc>
          <w:tcPr>
            <w:tcW w:w="1680" w:type="dxa"/>
            <w:shd w:val="clear" w:color="auto" w:fill="auto"/>
            <w:noWrap/>
            <w:vAlign w:val="bottom"/>
            <w:hideMark/>
          </w:tcPr>
          <w:p w14:paraId="4F88932F" w14:textId="3B6DF7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7.2</w:t>
            </w:r>
          </w:p>
        </w:tc>
        <w:tc>
          <w:tcPr>
            <w:tcW w:w="1307" w:type="dxa"/>
            <w:shd w:val="clear" w:color="auto" w:fill="auto"/>
            <w:noWrap/>
            <w:vAlign w:val="bottom"/>
            <w:hideMark/>
          </w:tcPr>
          <w:p w14:paraId="45835E45" w14:textId="04C0710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23.1</w:t>
            </w:r>
          </w:p>
        </w:tc>
        <w:tc>
          <w:tcPr>
            <w:tcW w:w="900" w:type="dxa"/>
            <w:shd w:val="clear" w:color="auto" w:fill="auto"/>
            <w:noWrap/>
            <w:vAlign w:val="bottom"/>
            <w:hideMark/>
          </w:tcPr>
          <w:p w14:paraId="5BC461FE" w14:textId="65BD58E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14.6</w:t>
            </w:r>
          </w:p>
        </w:tc>
        <w:tc>
          <w:tcPr>
            <w:tcW w:w="1260" w:type="dxa"/>
            <w:shd w:val="clear" w:color="auto" w:fill="auto"/>
            <w:noWrap/>
            <w:vAlign w:val="bottom"/>
            <w:hideMark/>
          </w:tcPr>
          <w:p w14:paraId="17F040D1" w14:textId="2C08B90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11.0</w:t>
            </w:r>
          </w:p>
        </w:tc>
        <w:tc>
          <w:tcPr>
            <w:tcW w:w="1260" w:type="dxa"/>
            <w:shd w:val="clear" w:color="auto" w:fill="auto"/>
            <w:noWrap/>
            <w:vAlign w:val="bottom"/>
            <w:hideMark/>
          </w:tcPr>
          <w:p w14:paraId="76F348D8" w14:textId="65AF78A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2.1</w:t>
            </w:r>
          </w:p>
        </w:tc>
        <w:tc>
          <w:tcPr>
            <w:tcW w:w="1530" w:type="dxa"/>
            <w:shd w:val="clear" w:color="auto" w:fill="auto"/>
            <w:noWrap/>
            <w:vAlign w:val="bottom"/>
            <w:hideMark/>
          </w:tcPr>
          <w:p w14:paraId="6E3E8C23" w14:textId="17B50F44"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w:t>
            </w:r>
          </w:p>
        </w:tc>
        <w:tc>
          <w:tcPr>
            <w:tcW w:w="1260" w:type="dxa"/>
            <w:shd w:val="clear" w:color="auto" w:fill="auto"/>
            <w:noWrap/>
            <w:vAlign w:val="bottom"/>
            <w:hideMark/>
          </w:tcPr>
          <w:p w14:paraId="70931CB6" w14:textId="181760B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1.8</w:t>
            </w:r>
          </w:p>
        </w:tc>
        <w:tc>
          <w:tcPr>
            <w:tcW w:w="1350" w:type="dxa"/>
            <w:shd w:val="clear" w:color="auto" w:fill="auto"/>
            <w:noWrap/>
            <w:vAlign w:val="bottom"/>
            <w:hideMark/>
          </w:tcPr>
          <w:p w14:paraId="56C17803" w14:textId="53E560F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3.3</w:t>
            </w:r>
          </w:p>
        </w:tc>
        <w:tc>
          <w:tcPr>
            <w:tcW w:w="1350" w:type="dxa"/>
            <w:shd w:val="clear" w:color="auto" w:fill="auto"/>
            <w:noWrap/>
            <w:vAlign w:val="bottom"/>
            <w:hideMark/>
          </w:tcPr>
          <w:p w14:paraId="5725FBB5" w14:textId="21C57E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73628D1" w14:textId="3083A94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11.3</w:t>
            </w:r>
          </w:p>
        </w:tc>
      </w:tr>
      <w:tr w:rsidR="007308DF" w:rsidRPr="00917F40" w14:paraId="49F25E43" w14:textId="77777777" w:rsidTr="000A2A4E">
        <w:trPr>
          <w:trHeight w:val="456"/>
        </w:trPr>
        <w:tc>
          <w:tcPr>
            <w:tcW w:w="844" w:type="dxa"/>
            <w:tcBorders>
              <w:left w:val="single" w:sz="12" w:space="0" w:color="000000"/>
            </w:tcBorders>
            <w:shd w:val="clear" w:color="auto" w:fill="auto"/>
            <w:noWrap/>
            <w:vAlign w:val="bottom"/>
            <w:hideMark/>
          </w:tcPr>
          <w:p w14:paraId="678DE1E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2011</w:t>
            </w:r>
          </w:p>
        </w:tc>
        <w:tc>
          <w:tcPr>
            <w:tcW w:w="1680" w:type="dxa"/>
            <w:shd w:val="clear" w:color="auto" w:fill="auto"/>
            <w:noWrap/>
            <w:vAlign w:val="bottom"/>
            <w:hideMark/>
          </w:tcPr>
          <w:p w14:paraId="491FB72D" w14:textId="4600D51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7.0</w:t>
            </w:r>
          </w:p>
        </w:tc>
        <w:tc>
          <w:tcPr>
            <w:tcW w:w="1307" w:type="dxa"/>
            <w:shd w:val="clear" w:color="auto" w:fill="auto"/>
            <w:noWrap/>
            <w:vAlign w:val="bottom"/>
            <w:hideMark/>
          </w:tcPr>
          <w:p w14:paraId="60C320E6" w14:textId="28FCA3B6"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22.6</w:t>
            </w:r>
          </w:p>
        </w:tc>
        <w:tc>
          <w:tcPr>
            <w:tcW w:w="900" w:type="dxa"/>
            <w:shd w:val="clear" w:color="auto" w:fill="auto"/>
            <w:noWrap/>
            <w:vAlign w:val="bottom"/>
            <w:hideMark/>
          </w:tcPr>
          <w:p w14:paraId="38D1F272" w14:textId="7F213F5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13.7</w:t>
            </w:r>
          </w:p>
        </w:tc>
        <w:tc>
          <w:tcPr>
            <w:tcW w:w="1260" w:type="dxa"/>
            <w:shd w:val="clear" w:color="auto" w:fill="auto"/>
            <w:noWrap/>
            <w:vAlign w:val="bottom"/>
            <w:hideMark/>
          </w:tcPr>
          <w:p w14:paraId="694EBF8D" w14:textId="39884F6A"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12.3</w:t>
            </w:r>
          </w:p>
        </w:tc>
        <w:tc>
          <w:tcPr>
            <w:tcW w:w="1260" w:type="dxa"/>
            <w:shd w:val="clear" w:color="auto" w:fill="auto"/>
            <w:noWrap/>
            <w:vAlign w:val="bottom"/>
            <w:hideMark/>
          </w:tcPr>
          <w:p w14:paraId="0D1770A6" w14:textId="3D5B68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1.7</w:t>
            </w:r>
          </w:p>
        </w:tc>
        <w:tc>
          <w:tcPr>
            <w:tcW w:w="1530" w:type="dxa"/>
            <w:shd w:val="clear" w:color="auto" w:fill="auto"/>
            <w:noWrap/>
            <w:vAlign w:val="bottom"/>
            <w:hideMark/>
          </w:tcPr>
          <w:p w14:paraId="57493D69" w14:textId="76CE866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1.1</w:t>
            </w:r>
          </w:p>
        </w:tc>
        <w:tc>
          <w:tcPr>
            <w:tcW w:w="1260" w:type="dxa"/>
            <w:shd w:val="clear" w:color="auto" w:fill="auto"/>
            <w:noWrap/>
            <w:vAlign w:val="bottom"/>
            <w:hideMark/>
          </w:tcPr>
          <w:p w14:paraId="2FC5CC52" w14:textId="6C06485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350" w:type="dxa"/>
            <w:shd w:val="clear" w:color="auto" w:fill="auto"/>
            <w:noWrap/>
            <w:vAlign w:val="bottom"/>
            <w:hideMark/>
          </w:tcPr>
          <w:p w14:paraId="523C4433" w14:textId="48135E92"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3.5</w:t>
            </w:r>
          </w:p>
        </w:tc>
        <w:tc>
          <w:tcPr>
            <w:tcW w:w="1350" w:type="dxa"/>
            <w:shd w:val="clear" w:color="auto" w:fill="auto"/>
            <w:noWrap/>
            <w:vAlign w:val="bottom"/>
            <w:hideMark/>
          </w:tcPr>
          <w:p w14:paraId="6D112D45" w14:textId="2A1FDCD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47029A9D" w14:textId="2367B06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10.8</w:t>
            </w:r>
          </w:p>
        </w:tc>
      </w:tr>
      <w:tr w:rsidR="007308DF" w:rsidRPr="00917F40" w14:paraId="09D4C3AE" w14:textId="77777777" w:rsidTr="000A2A4E">
        <w:trPr>
          <w:trHeight w:val="456"/>
        </w:trPr>
        <w:tc>
          <w:tcPr>
            <w:tcW w:w="844" w:type="dxa"/>
            <w:tcBorders>
              <w:left w:val="single" w:sz="12" w:space="0" w:color="000000"/>
            </w:tcBorders>
            <w:shd w:val="clear" w:color="auto" w:fill="auto"/>
            <w:noWrap/>
            <w:vAlign w:val="bottom"/>
            <w:hideMark/>
          </w:tcPr>
          <w:p w14:paraId="72171963"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2012</w:t>
            </w:r>
          </w:p>
        </w:tc>
        <w:tc>
          <w:tcPr>
            <w:tcW w:w="1680" w:type="dxa"/>
            <w:shd w:val="clear" w:color="auto" w:fill="auto"/>
            <w:noWrap/>
            <w:vAlign w:val="bottom"/>
            <w:hideMark/>
          </w:tcPr>
          <w:p w14:paraId="7B35DE20" w14:textId="5BE6E47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7.1</w:t>
            </w:r>
          </w:p>
        </w:tc>
        <w:tc>
          <w:tcPr>
            <w:tcW w:w="1307" w:type="dxa"/>
            <w:shd w:val="clear" w:color="auto" w:fill="auto"/>
            <w:noWrap/>
            <w:vAlign w:val="bottom"/>
            <w:hideMark/>
          </w:tcPr>
          <w:p w14:paraId="5C9778DF" w14:textId="43D67D0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23.2</w:t>
            </w:r>
          </w:p>
        </w:tc>
        <w:tc>
          <w:tcPr>
            <w:tcW w:w="900" w:type="dxa"/>
            <w:shd w:val="clear" w:color="auto" w:fill="auto"/>
            <w:noWrap/>
            <w:vAlign w:val="bottom"/>
            <w:hideMark/>
          </w:tcPr>
          <w:p w14:paraId="3A04D79B" w14:textId="1687FF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14.4</w:t>
            </w:r>
          </w:p>
        </w:tc>
        <w:tc>
          <w:tcPr>
            <w:tcW w:w="1260" w:type="dxa"/>
            <w:shd w:val="clear" w:color="auto" w:fill="auto"/>
            <w:noWrap/>
            <w:vAlign w:val="bottom"/>
            <w:hideMark/>
          </w:tcPr>
          <w:p w14:paraId="66D031EB" w14:textId="7A60445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shd w:val="clear" w:color="auto" w:fill="auto"/>
            <w:noWrap/>
            <w:vAlign w:val="bottom"/>
            <w:hideMark/>
          </w:tcPr>
          <w:p w14:paraId="5C17F1B1" w14:textId="5A2B45E0"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w:t>
            </w:r>
          </w:p>
        </w:tc>
        <w:tc>
          <w:tcPr>
            <w:tcW w:w="1530" w:type="dxa"/>
            <w:shd w:val="clear" w:color="auto" w:fill="auto"/>
            <w:noWrap/>
            <w:vAlign w:val="bottom"/>
            <w:hideMark/>
          </w:tcPr>
          <w:p w14:paraId="1D9FEDAB" w14:textId="492495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0.9</w:t>
            </w:r>
          </w:p>
        </w:tc>
        <w:tc>
          <w:tcPr>
            <w:tcW w:w="1260" w:type="dxa"/>
            <w:shd w:val="clear" w:color="auto" w:fill="auto"/>
            <w:noWrap/>
            <w:vAlign w:val="bottom"/>
            <w:hideMark/>
          </w:tcPr>
          <w:p w14:paraId="1B6D6ED9" w14:textId="1B7870B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0.8</w:t>
            </w:r>
          </w:p>
        </w:tc>
        <w:tc>
          <w:tcPr>
            <w:tcW w:w="1350" w:type="dxa"/>
            <w:shd w:val="clear" w:color="auto" w:fill="auto"/>
            <w:noWrap/>
            <w:vAlign w:val="bottom"/>
            <w:hideMark/>
          </w:tcPr>
          <w:p w14:paraId="50423760" w14:textId="768902C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3.6</w:t>
            </w:r>
          </w:p>
        </w:tc>
        <w:tc>
          <w:tcPr>
            <w:tcW w:w="1350" w:type="dxa"/>
            <w:shd w:val="clear" w:color="auto" w:fill="auto"/>
            <w:noWrap/>
            <w:vAlign w:val="bottom"/>
            <w:hideMark/>
          </w:tcPr>
          <w:p w14:paraId="17532EBA" w14:textId="013BA3FF"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right w:val="single" w:sz="12" w:space="0" w:color="000000"/>
            </w:tcBorders>
            <w:shd w:val="clear" w:color="auto" w:fill="auto"/>
            <w:noWrap/>
            <w:vAlign w:val="bottom"/>
            <w:hideMark/>
          </w:tcPr>
          <w:p w14:paraId="6D3448AB" w14:textId="680F271B"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9.8</w:t>
            </w:r>
          </w:p>
        </w:tc>
      </w:tr>
      <w:tr w:rsidR="007308DF" w:rsidRPr="00917F40" w14:paraId="78C8F173" w14:textId="77777777" w:rsidTr="000A2A4E">
        <w:trPr>
          <w:trHeight w:val="456"/>
        </w:trPr>
        <w:tc>
          <w:tcPr>
            <w:tcW w:w="844" w:type="dxa"/>
            <w:tcBorders>
              <w:left w:val="single" w:sz="12" w:space="0" w:color="000000"/>
              <w:bottom w:val="single" w:sz="12" w:space="0" w:color="000000"/>
            </w:tcBorders>
            <w:shd w:val="clear" w:color="auto" w:fill="auto"/>
            <w:noWrap/>
            <w:vAlign w:val="bottom"/>
            <w:hideMark/>
          </w:tcPr>
          <w:p w14:paraId="4263B1EB" w14:textId="7777777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2013</w:t>
            </w:r>
          </w:p>
        </w:tc>
        <w:tc>
          <w:tcPr>
            <w:tcW w:w="1680" w:type="dxa"/>
            <w:tcBorders>
              <w:bottom w:val="single" w:sz="12" w:space="0" w:color="000000"/>
            </w:tcBorders>
            <w:shd w:val="clear" w:color="auto" w:fill="auto"/>
            <w:noWrap/>
            <w:vAlign w:val="bottom"/>
            <w:hideMark/>
          </w:tcPr>
          <w:p w14:paraId="05AD57B2" w14:textId="285C1CD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7.5</w:t>
            </w:r>
          </w:p>
        </w:tc>
        <w:tc>
          <w:tcPr>
            <w:tcW w:w="1307" w:type="dxa"/>
            <w:tcBorders>
              <w:bottom w:val="single" w:sz="12" w:space="0" w:color="000000"/>
            </w:tcBorders>
            <w:shd w:val="clear" w:color="auto" w:fill="auto"/>
            <w:noWrap/>
            <w:vAlign w:val="bottom"/>
            <w:hideMark/>
          </w:tcPr>
          <w:p w14:paraId="6609FA8A" w14:textId="70CC185C"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22.0</w:t>
            </w:r>
          </w:p>
        </w:tc>
        <w:tc>
          <w:tcPr>
            <w:tcW w:w="900" w:type="dxa"/>
            <w:tcBorders>
              <w:bottom w:val="single" w:sz="12" w:space="0" w:color="000000"/>
            </w:tcBorders>
            <w:shd w:val="clear" w:color="auto" w:fill="auto"/>
            <w:noWrap/>
            <w:vAlign w:val="bottom"/>
            <w:hideMark/>
          </w:tcPr>
          <w:p w14:paraId="27DD66C9" w14:textId="60CF6599"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12.8</w:t>
            </w:r>
          </w:p>
        </w:tc>
        <w:tc>
          <w:tcPr>
            <w:tcW w:w="1260" w:type="dxa"/>
            <w:tcBorders>
              <w:bottom w:val="single" w:sz="12" w:space="0" w:color="000000"/>
            </w:tcBorders>
            <w:shd w:val="clear" w:color="auto" w:fill="auto"/>
            <w:noWrap/>
            <w:vAlign w:val="bottom"/>
            <w:hideMark/>
          </w:tcPr>
          <w:p w14:paraId="73BD0103" w14:textId="0F79993E"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13.4</w:t>
            </w:r>
          </w:p>
        </w:tc>
        <w:tc>
          <w:tcPr>
            <w:tcW w:w="1260" w:type="dxa"/>
            <w:tcBorders>
              <w:bottom w:val="single" w:sz="12" w:space="0" w:color="000000"/>
            </w:tcBorders>
            <w:shd w:val="clear" w:color="auto" w:fill="auto"/>
            <w:noWrap/>
            <w:vAlign w:val="bottom"/>
            <w:hideMark/>
          </w:tcPr>
          <w:p w14:paraId="34DCC1AF" w14:textId="46F8A043"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1.5</w:t>
            </w:r>
          </w:p>
        </w:tc>
        <w:tc>
          <w:tcPr>
            <w:tcW w:w="1530" w:type="dxa"/>
            <w:tcBorders>
              <w:bottom w:val="single" w:sz="12" w:space="0" w:color="000000"/>
            </w:tcBorders>
            <w:shd w:val="clear" w:color="auto" w:fill="auto"/>
            <w:noWrap/>
            <w:vAlign w:val="bottom"/>
            <w:hideMark/>
          </w:tcPr>
          <w:p w14:paraId="13FF1824" w14:textId="4B2901C8"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0.1</w:t>
            </w:r>
          </w:p>
        </w:tc>
        <w:tc>
          <w:tcPr>
            <w:tcW w:w="1260" w:type="dxa"/>
            <w:tcBorders>
              <w:bottom w:val="single" w:sz="12" w:space="0" w:color="000000"/>
            </w:tcBorders>
            <w:shd w:val="clear" w:color="auto" w:fill="auto"/>
            <w:noWrap/>
            <w:vAlign w:val="bottom"/>
            <w:hideMark/>
          </w:tcPr>
          <w:p w14:paraId="3C4DCE15" w14:textId="7F362E85"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0.6</w:t>
            </w:r>
          </w:p>
        </w:tc>
        <w:tc>
          <w:tcPr>
            <w:tcW w:w="1350" w:type="dxa"/>
            <w:tcBorders>
              <w:bottom w:val="single" w:sz="12" w:space="0" w:color="000000"/>
            </w:tcBorders>
            <w:shd w:val="clear" w:color="auto" w:fill="auto"/>
            <w:noWrap/>
            <w:vAlign w:val="bottom"/>
            <w:hideMark/>
          </w:tcPr>
          <w:p w14:paraId="0FE7CD87" w14:textId="5CA38E7D"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3.8</w:t>
            </w:r>
          </w:p>
        </w:tc>
        <w:tc>
          <w:tcPr>
            <w:tcW w:w="1350" w:type="dxa"/>
            <w:tcBorders>
              <w:bottom w:val="single" w:sz="12" w:space="0" w:color="000000"/>
            </w:tcBorders>
            <w:shd w:val="clear" w:color="auto" w:fill="auto"/>
            <w:noWrap/>
            <w:vAlign w:val="bottom"/>
            <w:hideMark/>
          </w:tcPr>
          <w:p w14:paraId="4AC47BF9" w14:textId="099E3A17"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0.0</w:t>
            </w:r>
          </w:p>
        </w:tc>
        <w:tc>
          <w:tcPr>
            <w:tcW w:w="1710" w:type="dxa"/>
            <w:tcBorders>
              <w:bottom w:val="single" w:sz="12" w:space="0" w:color="000000"/>
              <w:right w:val="single" w:sz="12" w:space="0" w:color="000000"/>
            </w:tcBorders>
            <w:shd w:val="clear" w:color="auto" w:fill="auto"/>
            <w:noWrap/>
            <w:vAlign w:val="bottom"/>
            <w:hideMark/>
          </w:tcPr>
          <w:p w14:paraId="6ED4E7AE" w14:textId="16272E51" w:rsidR="007308DF" w:rsidRPr="00917F40" w:rsidRDefault="007308DF" w:rsidP="000A2A4E">
            <w:pPr>
              <w:jc w:val="right"/>
              <w:rPr>
                <w:rFonts w:ascii="Times New Roman" w:eastAsia="Times New Roman" w:hAnsi="Times New Roman" w:cs="Times New Roman"/>
                <w:color w:val="000000"/>
              </w:rPr>
            </w:pPr>
            <w:r w:rsidRPr="00917F40">
              <w:rPr>
                <w:rFonts w:ascii="Times New Roman" w:eastAsia="Times New Roman" w:hAnsi="Times New Roman" w:cs="Times New Roman"/>
                <w:color w:val="000000"/>
              </w:rPr>
              <w:t>9.0</w:t>
            </w:r>
          </w:p>
        </w:tc>
      </w:tr>
    </w:tbl>
    <w:p w14:paraId="52E36162" w14:textId="07862008" w:rsidR="00624060" w:rsidRDefault="00624060" w:rsidP="001535BC">
      <w:pPr>
        <w:rPr>
          <w:rStyle w:val="Strong"/>
          <w:rFonts w:ascii="Times New Roman" w:eastAsia="Times New Roman" w:hAnsi="Times New Roman" w:cs="Times New Roman"/>
        </w:rPr>
        <w:sectPr w:rsidR="00624060" w:rsidSect="00624060">
          <w:pgSz w:w="15840" w:h="12240" w:orient="landscape"/>
          <w:pgMar w:top="1440" w:right="1440" w:bottom="1440" w:left="1440" w:header="720" w:footer="720" w:gutter="0"/>
          <w:cols w:space="720"/>
          <w:titlePg/>
          <w:docGrid w:linePitch="360"/>
        </w:sect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6"/>
        <w:gridCol w:w="1903"/>
        <w:gridCol w:w="2573"/>
        <w:gridCol w:w="2588"/>
      </w:tblGrid>
      <w:tr w:rsidR="00CB45E1" w:rsidRPr="00CB45E1" w14:paraId="77ABD7EC" w14:textId="77777777" w:rsidTr="00CB45E1">
        <w:trPr>
          <w:tblCellSpacing w:w="15" w:type="dxa"/>
        </w:trPr>
        <w:tc>
          <w:tcPr>
            <w:tcW w:w="0" w:type="auto"/>
            <w:gridSpan w:val="4"/>
            <w:tcBorders>
              <w:top w:val="nil"/>
              <w:left w:val="nil"/>
              <w:bottom w:val="nil"/>
              <w:right w:val="nil"/>
            </w:tcBorders>
            <w:vAlign w:val="center"/>
            <w:hideMark/>
          </w:tcPr>
          <w:p w14:paraId="47C1FA4B"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b/>
                <w:bCs/>
              </w:rPr>
              <w:lastRenderedPageBreak/>
              <w:t>Table A.4 - Regression Output of Three Data Cleaning Methods</w:t>
            </w:r>
          </w:p>
        </w:tc>
      </w:tr>
      <w:tr w:rsidR="00CB45E1" w:rsidRPr="00CB45E1" w14:paraId="67511442" w14:textId="77777777" w:rsidTr="00CB45E1">
        <w:trPr>
          <w:tblCellSpacing w:w="15" w:type="dxa"/>
        </w:trPr>
        <w:tc>
          <w:tcPr>
            <w:tcW w:w="0" w:type="auto"/>
            <w:gridSpan w:val="4"/>
            <w:tcBorders>
              <w:bottom w:val="single" w:sz="6" w:space="0" w:color="000000"/>
            </w:tcBorders>
            <w:vAlign w:val="center"/>
            <w:hideMark/>
          </w:tcPr>
          <w:p w14:paraId="16878048" w14:textId="77777777" w:rsidR="00CB45E1" w:rsidRPr="00CB45E1" w:rsidRDefault="00CB45E1" w:rsidP="00CB45E1">
            <w:pPr>
              <w:jc w:val="center"/>
              <w:rPr>
                <w:rFonts w:ascii="Times" w:eastAsia="Times New Roman" w:hAnsi="Times" w:cs="Times New Roman"/>
              </w:rPr>
            </w:pPr>
          </w:p>
        </w:tc>
      </w:tr>
      <w:tr w:rsidR="00CB45E1" w:rsidRPr="00CB45E1" w14:paraId="29755D00" w14:textId="77777777" w:rsidTr="00CB45E1">
        <w:trPr>
          <w:tblCellSpacing w:w="15" w:type="dxa"/>
        </w:trPr>
        <w:tc>
          <w:tcPr>
            <w:tcW w:w="0" w:type="auto"/>
            <w:vAlign w:val="center"/>
            <w:hideMark/>
          </w:tcPr>
          <w:p w14:paraId="2C831A78"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3C9B360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i/>
                <w:iCs/>
              </w:rPr>
              <w:t>Dependent variable:</w:t>
            </w:r>
          </w:p>
        </w:tc>
      </w:tr>
      <w:tr w:rsidR="00CB45E1" w:rsidRPr="00CB45E1" w14:paraId="20741BB7" w14:textId="77777777" w:rsidTr="00CB45E1">
        <w:trPr>
          <w:tblCellSpacing w:w="15" w:type="dxa"/>
        </w:trPr>
        <w:tc>
          <w:tcPr>
            <w:tcW w:w="0" w:type="auto"/>
            <w:vAlign w:val="center"/>
            <w:hideMark/>
          </w:tcPr>
          <w:p w14:paraId="167D9F65" w14:textId="77777777" w:rsidR="00CB45E1" w:rsidRPr="00CB45E1" w:rsidRDefault="00CB45E1" w:rsidP="00CB45E1">
            <w:pPr>
              <w:jc w:val="center"/>
              <w:rPr>
                <w:rFonts w:ascii="Times" w:eastAsia="Times New Roman" w:hAnsi="Times" w:cs="Times New Roman"/>
              </w:rPr>
            </w:pPr>
          </w:p>
        </w:tc>
        <w:tc>
          <w:tcPr>
            <w:tcW w:w="0" w:type="auto"/>
            <w:gridSpan w:val="3"/>
            <w:tcBorders>
              <w:bottom w:val="single" w:sz="6" w:space="0" w:color="000000"/>
            </w:tcBorders>
            <w:vAlign w:val="center"/>
            <w:hideMark/>
          </w:tcPr>
          <w:p w14:paraId="6C58A9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449FE3E" w14:textId="77777777" w:rsidTr="00CB45E1">
        <w:trPr>
          <w:tblCellSpacing w:w="15" w:type="dxa"/>
        </w:trPr>
        <w:tc>
          <w:tcPr>
            <w:tcW w:w="0" w:type="auto"/>
            <w:vAlign w:val="center"/>
            <w:hideMark/>
          </w:tcPr>
          <w:p w14:paraId="2157F88D"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gridSpan w:val="3"/>
            <w:vAlign w:val="center"/>
            <w:hideMark/>
          </w:tcPr>
          <w:p w14:paraId="46E6EE1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Basic Assistance Expenditures as a Percentage of Total Expenditures</w:t>
            </w:r>
          </w:p>
        </w:tc>
      </w:tr>
      <w:tr w:rsidR="00CB45E1" w:rsidRPr="00CB45E1" w14:paraId="783AD8A8" w14:textId="77777777" w:rsidTr="00CB45E1">
        <w:trPr>
          <w:tblCellSpacing w:w="15" w:type="dxa"/>
        </w:trPr>
        <w:tc>
          <w:tcPr>
            <w:tcW w:w="0" w:type="auto"/>
            <w:vAlign w:val="center"/>
            <w:hideMark/>
          </w:tcPr>
          <w:p w14:paraId="45AB685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BCEA6F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Raw Proportions</w:t>
            </w:r>
          </w:p>
        </w:tc>
        <w:tc>
          <w:tcPr>
            <w:tcW w:w="0" w:type="auto"/>
            <w:vAlign w:val="center"/>
            <w:hideMark/>
          </w:tcPr>
          <w:p w14:paraId="21E78D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Moving Averages of Proportions</w:t>
            </w:r>
          </w:p>
        </w:tc>
        <w:tc>
          <w:tcPr>
            <w:tcW w:w="0" w:type="auto"/>
            <w:vAlign w:val="center"/>
            <w:hideMark/>
          </w:tcPr>
          <w:p w14:paraId="4B3981F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Proportions of Moving Averages</w:t>
            </w:r>
          </w:p>
        </w:tc>
      </w:tr>
      <w:tr w:rsidR="00CB45E1" w:rsidRPr="00CB45E1" w14:paraId="41D53B74" w14:textId="77777777" w:rsidTr="00CB45E1">
        <w:trPr>
          <w:tblCellSpacing w:w="15" w:type="dxa"/>
        </w:trPr>
        <w:tc>
          <w:tcPr>
            <w:tcW w:w="0" w:type="auto"/>
            <w:vAlign w:val="center"/>
            <w:hideMark/>
          </w:tcPr>
          <w:p w14:paraId="0496AAA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31CB73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w:t>
            </w:r>
          </w:p>
        </w:tc>
        <w:tc>
          <w:tcPr>
            <w:tcW w:w="0" w:type="auto"/>
            <w:vAlign w:val="center"/>
            <w:hideMark/>
          </w:tcPr>
          <w:p w14:paraId="1FAE3C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w:t>
            </w:r>
          </w:p>
        </w:tc>
        <w:tc>
          <w:tcPr>
            <w:tcW w:w="0" w:type="auto"/>
            <w:vAlign w:val="center"/>
            <w:hideMark/>
          </w:tcPr>
          <w:p w14:paraId="7A664E4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w:t>
            </w:r>
          </w:p>
        </w:tc>
      </w:tr>
      <w:tr w:rsidR="00CB45E1" w:rsidRPr="00CB45E1" w14:paraId="13323923" w14:textId="77777777" w:rsidTr="00CB45E1">
        <w:trPr>
          <w:tblCellSpacing w:w="15" w:type="dxa"/>
        </w:trPr>
        <w:tc>
          <w:tcPr>
            <w:tcW w:w="0" w:type="auto"/>
            <w:gridSpan w:val="4"/>
            <w:tcBorders>
              <w:bottom w:val="single" w:sz="6" w:space="0" w:color="000000"/>
            </w:tcBorders>
            <w:vAlign w:val="center"/>
            <w:hideMark/>
          </w:tcPr>
          <w:p w14:paraId="2C56A630" w14:textId="77777777" w:rsidR="00CB45E1" w:rsidRPr="00CB45E1" w:rsidRDefault="00CB45E1" w:rsidP="00CB45E1">
            <w:pPr>
              <w:jc w:val="center"/>
              <w:rPr>
                <w:rFonts w:ascii="Times" w:eastAsia="Times New Roman" w:hAnsi="Times" w:cs="Times New Roman"/>
              </w:rPr>
            </w:pPr>
          </w:p>
        </w:tc>
      </w:tr>
      <w:tr w:rsidR="00CB45E1" w:rsidRPr="00CB45E1" w14:paraId="7E6CA105" w14:textId="77777777" w:rsidTr="00CB45E1">
        <w:trPr>
          <w:tblCellSpacing w:w="15" w:type="dxa"/>
        </w:trPr>
        <w:tc>
          <w:tcPr>
            <w:tcW w:w="0" w:type="auto"/>
            <w:vAlign w:val="center"/>
            <w:hideMark/>
          </w:tcPr>
          <w:p w14:paraId="08C6A1F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african_americans</w:t>
            </w:r>
            <w:proofErr w:type="spellEnd"/>
          </w:p>
        </w:tc>
        <w:tc>
          <w:tcPr>
            <w:tcW w:w="0" w:type="auto"/>
            <w:vAlign w:val="center"/>
            <w:hideMark/>
          </w:tcPr>
          <w:p w14:paraId="473F9D8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-.263</w:t>
            </w:r>
            <w:r w:rsidRPr="00CB45E1">
              <w:rPr>
                <w:rFonts w:ascii="Times" w:eastAsia="Times New Roman" w:hAnsi="Times" w:cs="Times New Roman"/>
                <w:vertAlign w:val="superscript"/>
              </w:rPr>
              <w:t>***</w:t>
            </w:r>
          </w:p>
        </w:tc>
        <w:tc>
          <w:tcPr>
            <w:tcW w:w="0" w:type="auto"/>
            <w:vAlign w:val="center"/>
            <w:hideMark/>
          </w:tcPr>
          <w:p w14:paraId="6E8B0AF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-.249</w:t>
            </w:r>
            <w:r w:rsidRPr="00CB45E1">
              <w:rPr>
                <w:rFonts w:ascii="Times" w:eastAsia="Times New Roman" w:hAnsi="Times" w:cs="Times New Roman"/>
                <w:vertAlign w:val="superscript"/>
              </w:rPr>
              <w:t>***</w:t>
            </w:r>
          </w:p>
        </w:tc>
        <w:tc>
          <w:tcPr>
            <w:tcW w:w="0" w:type="auto"/>
            <w:vAlign w:val="center"/>
            <w:hideMark/>
          </w:tcPr>
          <w:p w14:paraId="6731D95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-.253</w:t>
            </w:r>
            <w:r w:rsidRPr="00CB45E1">
              <w:rPr>
                <w:rFonts w:ascii="Times" w:eastAsia="Times New Roman" w:hAnsi="Times" w:cs="Times New Roman"/>
                <w:vertAlign w:val="superscript"/>
              </w:rPr>
              <w:t>***</w:t>
            </w:r>
          </w:p>
        </w:tc>
      </w:tr>
      <w:tr w:rsidR="00CB45E1" w:rsidRPr="00CB45E1" w14:paraId="30894C8B" w14:textId="77777777" w:rsidTr="00CB45E1">
        <w:trPr>
          <w:tblCellSpacing w:w="15" w:type="dxa"/>
        </w:trPr>
        <w:tc>
          <w:tcPr>
            <w:tcW w:w="0" w:type="auto"/>
            <w:vAlign w:val="center"/>
            <w:hideMark/>
          </w:tcPr>
          <w:p w14:paraId="286A2DA9"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C66752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(.083)</w:t>
            </w:r>
          </w:p>
        </w:tc>
        <w:tc>
          <w:tcPr>
            <w:tcW w:w="0" w:type="auto"/>
            <w:vAlign w:val="center"/>
            <w:hideMark/>
          </w:tcPr>
          <w:p w14:paraId="51A91AF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(.068)</w:t>
            </w:r>
          </w:p>
        </w:tc>
        <w:tc>
          <w:tcPr>
            <w:tcW w:w="0" w:type="auto"/>
            <w:vAlign w:val="center"/>
            <w:hideMark/>
          </w:tcPr>
          <w:p w14:paraId="5F7BEEE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(.081)</w:t>
            </w:r>
          </w:p>
        </w:tc>
      </w:tr>
      <w:tr w:rsidR="00CB45E1" w:rsidRPr="00CB45E1" w14:paraId="77E72640" w14:textId="77777777" w:rsidTr="00CB45E1">
        <w:trPr>
          <w:tblCellSpacing w:w="15" w:type="dxa"/>
        </w:trPr>
        <w:tc>
          <w:tcPr>
            <w:tcW w:w="0" w:type="auto"/>
            <w:vAlign w:val="center"/>
            <w:hideMark/>
          </w:tcPr>
          <w:p w14:paraId="1E4A398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8EB3E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D97C0E4"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61CFB1D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148B058" w14:textId="77777777" w:rsidTr="00CB45E1">
        <w:trPr>
          <w:tblCellSpacing w:w="15" w:type="dxa"/>
        </w:trPr>
        <w:tc>
          <w:tcPr>
            <w:tcW w:w="0" w:type="auto"/>
            <w:vAlign w:val="center"/>
            <w:hideMark/>
          </w:tcPr>
          <w:p w14:paraId="79B36393"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hispanics</w:t>
            </w:r>
            <w:proofErr w:type="spellEnd"/>
          </w:p>
        </w:tc>
        <w:tc>
          <w:tcPr>
            <w:tcW w:w="0" w:type="auto"/>
            <w:vAlign w:val="center"/>
            <w:hideMark/>
          </w:tcPr>
          <w:p w14:paraId="7200083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.141</w:t>
            </w:r>
          </w:p>
        </w:tc>
        <w:tc>
          <w:tcPr>
            <w:tcW w:w="0" w:type="auto"/>
            <w:vAlign w:val="center"/>
            <w:hideMark/>
          </w:tcPr>
          <w:p w14:paraId="0647418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.134</w:t>
            </w:r>
          </w:p>
        </w:tc>
        <w:tc>
          <w:tcPr>
            <w:tcW w:w="0" w:type="auto"/>
            <w:vAlign w:val="center"/>
            <w:hideMark/>
          </w:tcPr>
          <w:p w14:paraId="76A8B58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.180</w:t>
            </w:r>
          </w:p>
        </w:tc>
      </w:tr>
      <w:tr w:rsidR="00CB45E1" w:rsidRPr="00CB45E1" w14:paraId="6998ADD7" w14:textId="77777777" w:rsidTr="00CB45E1">
        <w:trPr>
          <w:tblCellSpacing w:w="15" w:type="dxa"/>
        </w:trPr>
        <w:tc>
          <w:tcPr>
            <w:tcW w:w="0" w:type="auto"/>
            <w:vAlign w:val="center"/>
            <w:hideMark/>
          </w:tcPr>
          <w:p w14:paraId="1CA1F1B8"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BC2D9D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(.113)</w:t>
            </w:r>
          </w:p>
        </w:tc>
        <w:tc>
          <w:tcPr>
            <w:tcW w:w="0" w:type="auto"/>
            <w:vAlign w:val="center"/>
            <w:hideMark/>
          </w:tcPr>
          <w:p w14:paraId="4D2BD7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(.093)</w:t>
            </w:r>
          </w:p>
        </w:tc>
        <w:tc>
          <w:tcPr>
            <w:tcW w:w="0" w:type="auto"/>
            <w:vAlign w:val="center"/>
            <w:hideMark/>
          </w:tcPr>
          <w:p w14:paraId="25EBFE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(.110)</w:t>
            </w:r>
          </w:p>
        </w:tc>
      </w:tr>
      <w:tr w:rsidR="00CB45E1" w:rsidRPr="00CB45E1" w14:paraId="62F2F367" w14:textId="77777777" w:rsidTr="00CB45E1">
        <w:trPr>
          <w:tblCellSpacing w:w="15" w:type="dxa"/>
        </w:trPr>
        <w:tc>
          <w:tcPr>
            <w:tcW w:w="0" w:type="auto"/>
            <w:vAlign w:val="center"/>
            <w:hideMark/>
          </w:tcPr>
          <w:p w14:paraId="215203BF"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62668CC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33398B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D75957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23B51E34" w14:textId="77777777" w:rsidTr="00CB45E1">
        <w:trPr>
          <w:tblCellSpacing w:w="15" w:type="dxa"/>
        </w:trPr>
        <w:tc>
          <w:tcPr>
            <w:tcW w:w="0" w:type="auto"/>
            <w:vAlign w:val="center"/>
            <w:hideMark/>
          </w:tcPr>
          <w:p w14:paraId="1D70B114"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fiscal_stability</w:t>
            </w:r>
            <w:proofErr w:type="spellEnd"/>
          </w:p>
        </w:tc>
        <w:tc>
          <w:tcPr>
            <w:tcW w:w="0" w:type="auto"/>
            <w:vAlign w:val="center"/>
            <w:hideMark/>
          </w:tcPr>
          <w:p w14:paraId="07460D0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-.009</w:t>
            </w:r>
          </w:p>
        </w:tc>
        <w:tc>
          <w:tcPr>
            <w:tcW w:w="0" w:type="auto"/>
            <w:vAlign w:val="center"/>
            <w:hideMark/>
          </w:tcPr>
          <w:p w14:paraId="256DB6C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.001</w:t>
            </w:r>
          </w:p>
        </w:tc>
        <w:tc>
          <w:tcPr>
            <w:tcW w:w="0" w:type="auto"/>
            <w:vAlign w:val="center"/>
            <w:hideMark/>
          </w:tcPr>
          <w:p w14:paraId="7D0AD5B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-.003</w:t>
            </w:r>
          </w:p>
        </w:tc>
      </w:tr>
      <w:tr w:rsidR="00CB45E1" w:rsidRPr="00CB45E1" w14:paraId="5AC2A480" w14:textId="77777777" w:rsidTr="00CB45E1">
        <w:trPr>
          <w:tblCellSpacing w:w="15" w:type="dxa"/>
        </w:trPr>
        <w:tc>
          <w:tcPr>
            <w:tcW w:w="0" w:type="auto"/>
            <w:vAlign w:val="center"/>
            <w:hideMark/>
          </w:tcPr>
          <w:p w14:paraId="76547333"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20D4623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c>
          <w:tcPr>
            <w:tcW w:w="0" w:type="auto"/>
            <w:vAlign w:val="center"/>
            <w:hideMark/>
          </w:tcPr>
          <w:p w14:paraId="0EC8A70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c>
          <w:tcPr>
            <w:tcW w:w="0" w:type="auto"/>
            <w:vAlign w:val="center"/>
            <w:hideMark/>
          </w:tcPr>
          <w:p w14:paraId="42BCA99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(.028)</w:t>
            </w:r>
          </w:p>
        </w:tc>
      </w:tr>
      <w:tr w:rsidR="00CB45E1" w:rsidRPr="00CB45E1" w14:paraId="3FBBB699" w14:textId="77777777" w:rsidTr="00CB45E1">
        <w:trPr>
          <w:tblCellSpacing w:w="15" w:type="dxa"/>
        </w:trPr>
        <w:tc>
          <w:tcPr>
            <w:tcW w:w="0" w:type="auto"/>
            <w:vAlign w:val="center"/>
            <w:hideMark/>
          </w:tcPr>
          <w:p w14:paraId="782DA780"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0A7FD403"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4F529F7"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2C57CF62"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33202EA" w14:textId="77777777" w:rsidTr="00CB45E1">
        <w:trPr>
          <w:tblCellSpacing w:w="15" w:type="dxa"/>
        </w:trPr>
        <w:tc>
          <w:tcPr>
            <w:tcW w:w="0" w:type="auto"/>
            <w:vAlign w:val="center"/>
            <w:hideMark/>
          </w:tcPr>
          <w:p w14:paraId="1F58D6D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caseload</w:t>
            </w:r>
          </w:p>
        </w:tc>
        <w:tc>
          <w:tcPr>
            <w:tcW w:w="0" w:type="auto"/>
            <w:vAlign w:val="center"/>
            <w:hideMark/>
          </w:tcPr>
          <w:p w14:paraId="2E35AB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.160</w:t>
            </w:r>
            <w:r w:rsidRPr="00CB45E1">
              <w:rPr>
                <w:rFonts w:ascii="Times" w:eastAsia="Times New Roman" w:hAnsi="Times" w:cs="Times New Roman"/>
                <w:vertAlign w:val="superscript"/>
              </w:rPr>
              <w:t>***</w:t>
            </w:r>
          </w:p>
        </w:tc>
        <w:tc>
          <w:tcPr>
            <w:tcW w:w="0" w:type="auto"/>
            <w:vAlign w:val="center"/>
            <w:hideMark/>
          </w:tcPr>
          <w:p w14:paraId="5BF2C1F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.150</w:t>
            </w:r>
            <w:r w:rsidRPr="00CB45E1">
              <w:rPr>
                <w:rFonts w:ascii="Times" w:eastAsia="Times New Roman" w:hAnsi="Times" w:cs="Times New Roman"/>
                <w:vertAlign w:val="superscript"/>
              </w:rPr>
              <w:t>***</w:t>
            </w:r>
          </w:p>
        </w:tc>
        <w:tc>
          <w:tcPr>
            <w:tcW w:w="0" w:type="auto"/>
            <w:vAlign w:val="center"/>
            <w:hideMark/>
          </w:tcPr>
          <w:p w14:paraId="0B08FF2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.119</w:t>
            </w:r>
            <w:r w:rsidRPr="00CB45E1">
              <w:rPr>
                <w:rFonts w:ascii="Times" w:eastAsia="Times New Roman" w:hAnsi="Times" w:cs="Times New Roman"/>
                <w:vertAlign w:val="superscript"/>
              </w:rPr>
              <w:t>***</w:t>
            </w:r>
          </w:p>
        </w:tc>
      </w:tr>
      <w:tr w:rsidR="00CB45E1" w:rsidRPr="00CB45E1" w14:paraId="7047C9A6" w14:textId="77777777" w:rsidTr="00CB45E1">
        <w:trPr>
          <w:tblCellSpacing w:w="15" w:type="dxa"/>
        </w:trPr>
        <w:tc>
          <w:tcPr>
            <w:tcW w:w="0" w:type="auto"/>
            <w:vAlign w:val="center"/>
            <w:hideMark/>
          </w:tcPr>
          <w:p w14:paraId="60A6B33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7636D1B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(.027)</w:t>
            </w:r>
          </w:p>
        </w:tc>
        <w:tc>
          <w:tcPr>
            <w:tcW w:w="0" w:type="auto"/>
            <w:vAlign w:val="center"/>
            <w:hideMark/>
          </w:tcPr>
          <w:p w14:paraId="30197B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(.022)</w:t>
            </w:r>
          </w:p>
        </w:tc>
        <w:tc>
          <w:tcPr>
            <w:tcW w:w="0" w:type="auto"/>
            <w:vAlign w:val="center"/>
            <w:hideMark/>
          </w:tcPr>
          <w:p w14:paraId="5C958CC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(.026)</w:t>
            </w:r>
          </w:p>
        </w:tc>
      </w:tr>
      <w:tr w:rsidR="00CB45E1" w:rsidRPr="00CB45E1" w14:paraId="511CBC38" w14:textId="77777777" w:rsidTr="00CB45E1">
        <w:trPr>
          <w:tblCellSpacing w:w="15" w:type="dxa"/>
        </w:trPr>
        <w:tc>
          <w:tcPr>
            <w:tcW w:w="0" w:type="auto"/>
            <w:vAlign w:val="center"/>
            <w:hideMark/>
          </w:tcPr>
          <w:p w14:paraId="0D0FC717"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155727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3615AA35"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782F7EB4"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3644E0AC" w14:textId="77777777" w:rsidTr="00CB45E1">
        <w:trPr>
          <w:tblCellSpacing w:w="15" w:type="dxa"/>
        </w:trPr>
        <w:tc>
          <w:tcPr>
            <w:tcW w:w="0" w:type="auto"/>
            <w:vAlign w:val="center"/>
            <w:hideMark/>
          </w:tcPr>
          <w:p w14:paraId="566DA1DC"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liberalism</w:t>
            </w:r>
          </w:p>
        </w:tc>
        <w:tc>
          <w:tcPr>
            <w:tcW w:w="0" w:type="auto"/>
            <w:vAlign w:val="center"/>
            <w:hideMark/>
          </w:tcPr>
          <w:p w14:paraId="46E755E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.020</w:t>
            </w:r>
          </w:p>
        </w:tc>
        <w:tc>
          <w:tcPr>
            <w:tcW w:w="0" w:type="auto"/>
            <w:vAlign w:val="center"/>
            <w:hideMark/>
          </w:tcPr>
          <w:p w14:paraId="33D6743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.029</w:t>
            </w:r>
            <w:r w:rsidRPr="00CB45E1">
              <w:rPr>
                <w:rFonts w:ascii="Times" w:eastAsia="Times New Roman" w:hAnsi="Times" w:cs="Times New Roman"/>
                <w:vertAlign w:val="superscript"/>
              </w:rPr>
              <w:t>**</w:t>
            </w:r>
          </w:p>
        </w:tc>
        <w:tc>
          <w:tcPr>
            <w:tcW w:w="0" w:type="auto"/>
            <w:vAlign w:val="center"/>
            <w:hideMark/>
          </w:tcPr>
          <w:p w14:paraId="4535A69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.023</w:t>
            </w:r>
          </w:p>
        </w:tc>
      </w:tr>
      <w:tr w:rsidR="00CB45E1" w:rsidRPr="00CB45E1" w14:paraId="393C1BDB" w14:textId="77777777" w:rsidTr="00CB45E1">
        <w:trPr>
          <w:tblCellSpacing w:w="15" w:type="dxa"/>
        </w:trPr>
        <w:tc>
          <w:tcPr>
            <w:tcW w:w="0" w:type="auto"/>
            <w:vAlign w:val="center"/>
            <w:hideMark/>
          </w:tcPr>
          <w:p w14:paraId="0B6BFCF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48D3E7A5"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(.018)</w:t>
            </w:r>
          </w:p>
        </w:tc>
        <w:tc>
          <w:tcPr>
            <w:tcW w:w="0" w:type="auto"/>
            <w:vAlign w:val="center"/>
            <w:hideMark/>
          </w:tcPr>
          <w:p w14:paraId="046A77F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(.014)</w:t>
            </w:r>
          </w:p>
        </w:tc>
        <w:tc>
          <w:tcPr>
            <w:tcW w:w="0" w:type="auto"/>
            <w:vAlign w:val="center"/>
            <w:hideMark/>
          </w:tcPr>
          <w:p w14:paraId="0388FC1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(.017)</w:t>
            </w:r>
          </w:p>
        </w:tc>
      </w:tr>
      <w:tr w:rsidR="00CB45E1" w:rsidRPr="00CB45E1" w14:paraId="5139D3CF" w14:textId="77777777" w:rsidTr="00CB45E1">
        <w:trPr>
          <w:tblCellSpacing w:w="15" w:type="dxa"/>
        </w:trPr>
        <w:tc>
          <w:tcPr>
            <w:tcW w:w="0" w:type="auto"/>
            <w:vAlign w:val="center"/>
            <w:hideMark/>
          </w:tcPr>
          <w:p w14:paraId="5205730E"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61BB967"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0A46BAC"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EC39BB9"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63561E5" w14:textId="77777777" w:rsidTr="00CB45E1">
        <w:trPr>
          <w:tblCellSpacing w:w="15" w:type="dxa"/>
        </w:trPr>
        <w:tc>
          <w:tcPr>
            <w:tcW w:w="0" w:type="auto"/>
            <w:vAlign w:val="center"/>
            <w:hideMark/>
          </w:tcPr>
          <w:p w14:paraId="327F909B"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wpr</w:t>
            </w:r>
            <w:proofErr w:type="spellEnd"/>
          </w:p>
        </w:tc>
        <w:tc>
          <w:tcPr>
            <w:tcW w:w="0" w:type="auto"/>
            <w:vAlign w:val="center"/>
            <w:hideMark/>
          </w:tcPr>
          <w:p w14:paraId="62DB4D1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4.397</w:t>
            </w:r>
            <w:r w:rsidRPr="00CB45E1">
              <w:rPr>
                <w:rFonts w:ascii="Times" w:eastAsia="Times New Roman" w:hAnsi="Times" w:cs="Times New Roman"/>
                <w:vertAlign w:val="superscript"/>
              </w:rPr>
              <w:t>***</w:t>
            </w:r>
          </w:p>
        </w:tc>
        <w:tc>
          <w:tcPr>
            <w:tcW w:w="0" w:type="auto"/>
            <w:vAlign w:val="center"/>
            <w:hideMark/>
          </w:tcPr>
          <w:p w14:paraId="12287F5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5.102</w:t>
            </w:r>
            <w:r w:rsidRPr="00CB45E1">
              <w:rPr>
                <w:rFonts w:ascii="Times" w:eastAsia="Times New Roman" w:hAnsi="Times" w:cs="Times New Roman"/>
                <w:vertAlign w:val="superscript"/>
              </w:rPr>
              <w:t>***</w:t>
            </w:r>
          </w:p>
        </w:tc>
        <w:tc>
          <w:tcPr>
            <w:tcW w:w="0" w:type="auto"/>
            <w:vAlign w:val="center"/>
            <w:hideMark/>
          </w:tcPr>
          <w:p w14:paraId="36A8D66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4.929</w:t>
            </w:r>
            <w:r w:rsidRPr="00CB45E1">
              <w:rPr>
                <w:rFonts w:ascii="Times" w:eastAsia="Times New Roman" w:hAnsi="Times" w:cs="Times New Roman"/>
                <w:vertAlign w:val="superscript"/>
              </w:rPr>
              <w:t>***</w:t>
            </w:r>
          </w:p>
        </w:tc>
      </w:tr>
      <w:tr w:rsidR="00CB45E1" w:rsidRPr="00CB45E1" w14:paraId="51F65697" w14:textId="77777777" w:rsidTr="00CB45E1">
        <w:trPr>
          <w:tblCellSpacing w:w="15" w:type="dxa"/>
        </w:trPr>
        <w:tc>
          <w:tcPr>
            <w:tcW w:w="0" w:type="auto"/>
            <w:vAlign w:val="center"/>
            <w:hideMark/>
          </w:tcPr>
          <w:p w14:paraId="48F93E12"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CCF150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(1.303)</w:t>
            </w:r>
          </w:p>
        </w:tc>
        <w:tc>
          <w:tcPr>
            <w:tcW w:w="0" w:type="auto"/>
            <w:vAlign w:val="center"/>
            <w:hideMark/>
          </w:tcPr>
          <w:p w14:paraId="4F65806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(1.064)</w:t>
            </w:r>
          </w:p>
        </w:tc>
        <w:tc>
          <w:tcPr>
            <w:tcW w:w="0" w:type="auto"/>
            <w:vAlign w:val="center"/>
            <w:hideMark/>
          </w:tcPr>
          <w:p w14:paraId="03FB1236"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(1.268)</w:t>
            </w:r>
          </w:p>
        </w:tc>
      </w:tr>
      <w:tr w:rsidR="00CB45E1" w:rsidRPr="00CB45E1" w14:paraId="297A003F" w14:textId="77777777" w:rsidTr="00CB45E1">
        <w:trPr>
          <w:tblCellSpacing w:w="15" w:type="dxa"/>
        </w:trPr>
        <w:tc>
          <w:tcPr>
            <w:tcW w:w="0" w:type="auto"/>
            <w:vAlign w:val="center"/>
            <w:hideMark/>
          </w:tcPr>
          <w:p w14:paraId="7264C8CD"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F785A88"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6735E932"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1A40228B"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56C49ACD" w14:textId="77777777" w:rsidTr="00CB45E1">
        <w:trPr>
          <w:tblCellSpacing w:w="15" w:type="dxa"/>
        </w:trPr>
        <w:tc>
          <w:tcPr>
            <w:tcW w:w="0" w:type="auto"/>
            <w:vAlign w:val="center"/>
            <w:hideMark/>
          </w:tcPr>
          <w:p w14:paraId="48682AE2"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unemployment</w:t>
            </w:r>
          </w:p>
        </w:tc>
        <w:tc>
          <w:tcPr>
            <w:tcW w:w="0" w:type="auto"/>
            <w:vAlign w:val="center"/>
            <w:hideMark/>
          </w:tcPr>
          <w:p w14:paraId="5F41EA3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.737</w:t>
            </w:r>
            <w:r w:rsidRPr="00CB45E1">
              <w:rPr>
                <w:rFonts w:ascii="Times" w:eastAsia="Times New Roman" w:hAnsi="Times" w:cs="Times New Roman"/>
                <w:vertAlign w:val="superscript"/>
              </w:rPr>
              <w:t>*</w:t>
            </w:r>
          </w:p>
        </w:tc>
        <w:tc>
          <w:tcPr>
            <w:tcW w:w="0" w:type="auto"/>
            <w:vAlign w:val="center"/>
            <w:hideMark/>
          </w:tcPr>
          <w:p w14:paraId="7EC2BF61"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.643</w:t>
            </w:r>
            <w:r w:rsidRPr="00CB45E1">
              <w:rPr>
                <w:rFonts w:ascii="Times" w:eastAsia="Times New Roman" w:hAnsi="Times" w:cs="Times New Roman"/>
                <w:vertAlign w:val="superscript"/>
              </w:rPr>
              <w:t>*</w:t>
            </w:r>
          </w:p>
        </w:tc>
        <w:tc>
          <w:tcPr>
            <w:tcW w:w="0" w:type="auto"/>
            <w:vAlign w:val="center"/>
            <w:hideMark/>
          </w:tcPr>
          <w:p w14:paraId="1034DB0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.667</w:t>
            </w:r>
            <w:r w:rsidRPr="00CB45E1">
              <w:rPr>
                <w:rFonts w:ascii="Times" w:eastAsia="Times New Roman" w:hAnsi="Times" w:cs="Times New Roman"/>
                <w:vertAlign w:val="superscript"/>
              </w:rPr>
              <w:t>*</w:t>
            </w:r>
          </w:p>
        </w:tc>
      </w:tr>
      <w:tr w:rsidR="00CB45E1" w:rsidRPr="00CB45E1" w14:paraId="61670E5A" w14:textId="77777777" w:rsidTr="00CB45E1">
        <w:trPr>
          <w:tblCellSpacing w:w="15" w:type="dxa"/>
        </w:trPr>
        <w:tc>
          <w:tcPr>
            <w:tcW w:w="0" w:type="auto"/>
            <w:vAlign w:val="center"/>
            <w:hideMark/>
          </w:tcPr>
          <w:p w14:paraId="4F7387D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1E2EDCA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(.408)</w:t>
            </w:r>
          </w:p>
        </w:tc>
        <w:tc>
          <w:tcPr>
            <w:tcW w:w="0" w:type="auto"/>
            <w:vAlign w:val="center"/>
            <w:hideMark/>
          </w:tcPr>
          <w:p w14:paraId="06D3F08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(.334)</w:t>
            </w:r>
          </w:p>
        </w:tc>
        <w:tc>
          <w:tcPr>
            <w:tcW w:w="0" w:type="auto"/>
            <w:vAlign w:val="center"/>
            <w:hideMark/>
          </w:tcPr>
          <w:p w14:paraId="0BC00AB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(.397)</w:t>
            </w:r>
          </w:p>
        </w:tc>
      </w:tr>
      <w:tr w:rsidR="00CB45E1" w:rsidRPr="00CB45E1" w14:paraId="60DFFA15" w14:textId="77777777" w:rsidTr="00CB45E1">
        <w:trPr>
          <w:tblCellSpacing w:w="15" w:type="dxa"/>
        </w:trPr>
        <w:tc>
          <w:tcPr>
            <w:tcW w:w="0" w:type="auto"/>
            <w:vAlign w:val="center"/>
            <w:hideMark/>
          </w:tcPr>
          <w:p w14:paraId="499E7BAB"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FFB3B51"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441F775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0632AB3D"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0DFD039B" w14:textId="77777777" w:rsidTr="00CB45E1">
        <w:trPr>
          <w:tblCellSpacing w:w="15" w:type="dxa"/>
        </w:trPr>
        <w:tc>
          <w:tcPr>
            <w:tcW w:w="0" w:type="auto"/>
            <w:vAlign w:val="center"/>
            <w:hideMark/>
          </w:tcPr>
          <w:p w14:paraId="0B89D6F1" w14:textId="77777777" w:rsidR="00CB45E1" w:rsidRPr="00CB45E1" w:rsidRDefault="00CB45E1" w:rsidP="00CB45E1">
            <w:pPr>
              <w:rPr>
                <w:rFonts w:ascii="Times" w:eastAsia="Times New Roman" w:hAnsi="Times" w:cs="Times New Roman"/>
              </w:rPr>
            </w:pPr>
            <w:proofErr w:type="spellStart"/>
            <w:r w:rsidRPr="00CB45E1">
              <w:rPr>
                <w:rFonts w:ascii="Times" w:eastAsia="Times New Roman" w:hAnsi="Times" w:cs="Times New Roman"/>
              </w:rPr>
              <w:t>pcpi</w:t>
            </w:r>
            <w:proofErr w:type="spellEnd"/>
            <w:r w:rsidRPr="00CB45E1">
              <w:rPr>
                <w:rFonts w:ascii="Times" w:eastAsia="Times New Roman" w:hAnsi="Times" w:cs="Times New Roman"/>
              </w:rPr>
              <w:t xml:space="preserve"> regional (thousands)</w:t>
            </w:r>
          </w:p>
        </w:tc>
        <w:tc>
          <w:tcPr>
            <w:tcW w:w="0" w:type="auto"/>
            <w:vAlign w:val="center"/>
            <w:hideMark/>
          </w:tcPr>
          <w:p w14:paraId="420790D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.011</w:t>
            </w:r>
          </w:p>
        </w:tc>
        <w:tc>
          <w:tcPr>
            <w:tcW w:w="0" w:type="auto"/>
            <w:vAlign w:val="center"/>
            <w:hideMark/>
          </w:tcPr>
          <w:p w14:paraId="374BCE1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.153</w:t>
            </w:r>
          </w:p>
        </w:tc>
        <w:tc>
          <w:tcPr>
            <w:tcW w:w="0" w:type="auto"/>
            <w:vAlign w:val="center"/>
            <w:hideMark/>
          </w:tcPr>
          <w:p w14:paraId="722EF1BE"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.094</w:t>
            </w:r>
          </w:p>
        </w:tc>
      </w:tr>
      <w:tr w:rsidR="00CB45E1" w:rsidRPr="00CB45E1" w14:paraId="309E2AFA" w14:textId="77777777" w:rsidTr="00CB45E1">
        <w:trPr>
          <w:tblCellSpacing w:w="15" w:type="dxa"/>
        </w:trPr>
        <w:tc>
          <w:tcPr>
            <w:tcW w:w="0" w:type="auto"/>
            <w:vAlign w:val="center"/>
            <w:hideMark/>
          </w:tcPr>
          <w:p w14:paraId="3E801545"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52BCC83D"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(.215)</w:t>
            </w:r>
          </w:p>
        </w:tc>
        <w:tc>
          <w:tcPr>
            <w:tcW w:w="0" w:type="auto"/>
            <w:vAlign w:val="center"/>
            <w:hideMark/>
          </w:tcPr>
          <w:p w14:paraId="2F5AB3A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(.175)</w:t>
            </w:r>
          </w:p>
        </w:tc>
        <w:tc>
          <w:tcPr>
            <w:tcW w:w="0" w:type="auto"/>
            <w:vAlign w:val="center"/>
            <w:hideMark/>
          </w:tcPr>
          <w:p w14:paraId="45AA4822"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(.208)</w:t>
            </w:r>
          </w:p>
        </w:tc>
      </w:tr>
      <w:tr w:rsidR="00CB45E1" w:rsidRPr="00CB45E1" w14:paraId="12BEBB6A" w14:textId="77777777" w:rsidTr="00CB45E1">
        <w:trPr>
          <w:tblCellSpacing w:w="15" w:type="dxa"/>
        </w:trPr>
        <w:tc>
          <w:tcPr>
            <w:tcW w:w="0" w:type="auto"/>
            <w:vAlign w:val="center"/>
            <w:hideMark/>
          </w:tcPr>
          <w:p w14:paraId="3EE37E81" w14:textId="77777777" w:rsidR="00CB45E1" w:rsidRPr="00CB45E1" w:rsidRDefault="00CB45E1" w:rsidP="00CB45E1">
            <w:pPr>
              <w:jc w:val="center"/>
              <w:rPr>
                <w:rFonts w:ascii="Times" w:eastAsia="Times New Roman" w:hAnsi="Times" w:cs="Times New Roman"/>
              </w:rPr>
            </w:pPr>
          </w:p>
        </w:tc>
        <w:tc>
          <w:tcPr>
            <w:tcW w:w="0" w:type="auto"/>
            <w:vAlign w:val="center"/>
            <w:hideMark/>
          </w:tcPr>
          <w:p w14:paraId="3878F1DB" w14:textId="77777777" w:rsidR="00CB45E1" w:rsidRPr="00CB45E1" w:rsidRDefault="00CB45E1" w:rsidP="00CB45E1">
            <w:pPr>
              <w:rPr>
                <w:rFonts w:ascii="Times New Roman" w:eastAsia="Times New Roman" w:hAnsi="Times New Roman" w:cs="Times New Roman"/>
                <w:sz w:val="20"/>
                <w:szCs w:val="20"/>
              </w:rPr>
            </w:pPr>
          </w:p>
        </w:tc>
        <w:tc>
          <w:tcPr>
            <w:tcW w:w="0" w:type="auto"/>
            <w:vAlign w:val="center"/>
            <w:hideMark/>
          </w:tcPr>
          <w:p w14:paraId="12E333FB" w14:textId="77777777" w:rsidR="00CB45E1" w:rsidRPr="00CB45E1" w:rsidRDefault="00CB45E1" w:rsidP="00CB45E1">
            <w:pPr>
              <w:jc w:val="center"/>
              <w:rPr>
                <w:rFonts w:ascii="Times New Roman" w:eastAsia="Times New Roman" w:hAnsi="Times New Roman" w:cs="Times New Roman"/>
                <w:sz w:val="20"/>
                <w:szCs w:val="20"/>
              </w:rPr>
            </w:pPr>
          </w:p>
        </w:tc>
        <w:tc>
          <w:tcPr>
            <w:tcW w:w="0" w:type="auto"/>
            <w:vAlign w:val="center"/>
            <w:hideMark/>
          </w:tcPr>
          <w:p w14:paraId="314DDA5C"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4034C133" w14:textId="77777777" w:rsidTr="00CB45E1">
        <w:trPr>
          <w:tblCellSpacing w:w="15" w:type="dxa"/>
        </w:trPr>
        <w:tc>
          <w:tcPr>
            <w:tcW w:w="0" w:type="auto"/>
            <w:gridSpan w:val="4"/>
            <w:tcBorders>
              <w:bottom w:val="single" w:sz="6" w:space="0" w:color="000000"/>
            </w:tcBorders>
            <w:vAlign w:val="center"/>
            <w:hideMark/>
          </w:tcPr>
          <w:p w14:paraId="3A2889A1" w14:textId="77777777" w:rsidR="00CB45E1" w:rsidRPr="00CB45E1" w:rsidRDefault="00CB45E1" w:rsidP="00CB45E1">
            <w:pPr>
              <w:jc w:val="center"/>
              <w:rPr>
                <w:rFonts w:ascii="Times New Roman" w:eastAsia="Times New Roman" w:hAnsi="Times New Roman" w:cs="Times New Roman"/>
                <w:sz w:val="20"/>
                <w:szCs w:val="20"/>
              </w:rPr>
            </w:pPr>
          </w:p>
        </w:tc>
      </w:tr>
      <w:tr w:rsidR="00CB45E1" w:rsidRPr="00CB45E1" w14:paraId="7BC74E6E" w14:textId="77777777" w:rsidTr="00CB45E1">
        <w:trPr>
          <w:tblCellSpacing w:w="15" w:type="dxa"/>
        </w:trPr>
        <w:tc>
          <w:tcPr>
            <w:tcW w:w="0" w:type="auto"/>
            <w:vAlign w:val="center"/>
            <w:hideMark/>
          </w:tcPr>
          <w:p w14:paraId="42E4A7F4"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Time Fixed Effects</w:t>
            </w:r>
          </w:p>
        </w:tc>
        <w:tc>
          <w:tcPr>
            <w:tcW w:w="0" w:type="auto"/>
            <w:vAlign w:val="center"/>
            <w:hideMark/>
          </w:tcPr>
          <w:p w14:paraId="590C2118"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415E6D4F"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c>
          <w:tcPr>
            <w:tcW w:w="0" w:type="auto"/>
            <w:vAlign w:val="center"/>
            <w:hideMark/>
          </w:tcPr>
          <w:p w14:paraId="5E94568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Yes</w:t>
            </w:r>
          </w:p>
        </w:tc>
      </w:tr>
      <w:tr w:rsidR="00CB45E1" w:rsidRPr="00CB45E1" w14:paraId="57D6AE86" w14:textId="77777777" w:rsidTr="00CB45E1">
        <w:trPr>
          <w:tblCellSpacing w:w="15" w:type="dxa"/>
        </w:trPr>
        <w:tc>
          <w:tcPr>
            <w:tcW w:w="0" w:type="auto"/>
            <w:gridSpan w:val="4"/>
            <w:tcBorders>
              <w:bottom w:val="single" w:sz="6" w:space="0" w:color="000000"/>
            </w:tcBorders>
            <w:vAlign w:val="center"/>
            <w:hideMark/>
          </w:tcPr>
          <w:p w14:paraId="2818BB50" w14:textId="77777777" w:rsidR="00CB45E1" w:rsidRPr="00CB45E1" w:rsidRDefault="00CB45E1" w:rsidP="00CB45E1">
            <w:pPr>
              <w:jc w:val="center"/>
              <w:rPr>
                <w:rFonts w:ascii="Times" w:eastAsia="Times New Roman" w:hAnsi="Times" w:cs="Times New Roman"/>
              </w:rPr>
            </w:pPr>
          </w:p>
        </w:tc>
      </w:tr>
      <w:tr w:rsidR="00CB45E1" w:rsidRPr="00CB45E1" w14:paraId="55E7450D" w14:textId="77777777" w:rsidTr="00CB45E1">
        <w:trPr>
          <w:tblCellSpacing w:w="15" w:type="dxa"/>
        </w:trPr>
        <w:tc>
          <w:tcPr>
            <w:tcW w:w="0" w:type="auto"/>
            <w:vAlign w:val="center"/>
            <w:hideMark/>
          </w:tcPr>
          <w:p w14:paraId="61F228F0"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Observations</w:t>
            </w:r>
          </w:p>
        </w:tc>
        <w:tc>
          <w:tcPr>
            <w:tcW w:w="0" w:type="auto"/>
            <w:vAlign w:val="center"/>
            <w:hideMark/>
          </w:tcPr>
          <w:p w14:paraId="22196C5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445ED1D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777</w:t>
            </w:r>
          </w:p>
        </w:tc>
        <w:tc>
          <w:tcPr>
            <w:tcW w:w="0" w:type="auto"/>
            <w:vAlign w:val="center"/>
            <w:hideMark/>
          </w:tcPr>
          <w:p w14:paraId="04A5562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778</w:t>
            </w:r>
          </w:p>
        </w:tc>
      </w:tr>
      <w:tr w:rsidR="00CB45E1" w:rsidRPr="00CB45E1" w14:paraId="1D2841D2" w14:textId="77777777" w:rsidTr="00CB45E1">
        <w:trPr>
          <w:tblCellSpacing w:w="15" w:type="dxa"/>
        </w:trPr>
        <w:tc>
          <w:tcPr>
            <w:tcW w:w="0" w:type="auto"/>
            <w:vAlign w:val="center"/>
            <w:hideMark/>
          </w:tcPr>
          <w:p w14:paraId="2450DB9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R</w:t>
            </w:r>
            <w:r w:rsidRPr="00CB45E1">
              <w:rPr>
                <w:rFonts w:ascii="Times" w:eastAsia="Times New Roman" w:hAnsi="Times" w:cs="Times New Roman"/>
                <w:vertAlign w:val="superscript"/>
              </w:rPr>
              <w:t>2</w:t>
            </w:r>
          </w:p>
        </w:tc>
        <w:tc>
          <w:tcPr>
            <w:tcW w:w="0" w:type="auto"/>
            <w:vAlign w:val="center"/>
            <w:hideMark/>
          </w:tcPr>
          <w:p w14:paraId="4D05F259"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.526</w:t>
            </w:r>
          </w:p>
        </w:tc>
        <w:tc>
          <w:tcPr>
            <w:tcW w:w="0" w:type="auto"/>
            <w:vAlign w:val="center"/>
            <w:hideMark/>
          </w:tcPr>
          <w:p w14:paraId="782F11C7"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.634</w:t>
            </w:r>
          </w:p>
        </w:tc>
        <w:tc>
          <w:tcPr>
            <w:tcW w:w="0" w:type="auto"/>
            <w:vAlign w:val="center"/>
            <w:hideMark/>
          </w:tcPr>
          <w:p w14:paraId="40C9EA24"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.556</w:t>
            </w:r>
          </w:p>
        </w:tc>
      </w:tr>
      <w:tr w:rsidR="00CB45E1" w:rsidRPr="00CB45E1" w14:paraId="1AD1C571" w14:textId="77777777" w:rsidTr="00CB45E1">
        <w:trPr>
          <w:tblCellSpacing w:w="15" w:type="dxa"/>
        </w:trPr>
        <w:tc>
          <w:tcPr>
            <w:tcW w:w="0" w:type="auto"/>
            <w:vAlign w:val="center"/>
            <w:hideMark/>
          </w:tcPr>
          <w:p w14:paraId="2C71C77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Adjusted R</w:t>
            </w:r>
            <w:r w:rsidRPr="00CB45E1">
              <w:rPr>
                <w:rFonts w:ascii="Times" w:eastAsia="Times New Roman" w:hAnsi="Times" w:cs="Times New Roman"/>
                <w:vertAlign w:val="superscript"/>
              </w:rPr>
              <w:t>2</w:t>
            </w:r>
          </w:p>
        </w:tc>
        <w:tc>
          <w:tcPr>
            <w:tcW w:w="0" w:type="auto"/>
            <w:vAlign w:val="center"/>
            <w:hideMark/>
          </w:tcPr>
          <w:p w14:paraId="23FEFB1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.477</w:t>
            </w:r>
          </w:p>
        </w:tc>
        <w:tc>
          <w:tcPr>
            <w:tcW w:w="0" w:type="auto"/>
            <w:vAlign w:val="center"/>
            <w:hideMark/>
          </w:tcPr>
          <w:p w14:paraId="07F2DAA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.597</w:t>
            </w:r>
          </w:p>
        </w:tc>
        <w:tc>
          <w:tcPr>
            <w:tcW w:w="0" w:type="auto"/>
            <w:vAlign w:val="center"/>
            <w:hideMark/>
          </w:tcPr>
          <w:p w14:paraId="0AB9F3FC"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.510</w:t>
            </w:r>
          </w:p>
        </w:tc>
      </w:tr>
      <w:tr w:rsidR="00CB45E1" w:rsidRPr="00CB45E1" w14:paraId="66B5284B" w14:textId="77777777" w:rsidTr="00CB45E1">
        <w:trPr>
          <w:tblCellSpacing w:w="15" w:type="dxa"/>
        </w:trPr>
        <w:tc>
          <w:tcPr>
            <w:tcW w:w="0" w:type="auto"/>
            <w:vAlign w:val="center"/>
            <w:hideMark/>
          </w:tcPr>
          <w:p w14:paraId="7C90510B"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rPr>
              <w:t>F Statistic</w:t>
            </w:r>
          </w:p>
        </w:tc>
        <w:tc>
          <w:tcPr>
            <w:tcW w:w="0" w:type="auto"/>
            <w:vAlign w:val="center"/>
            <w:hideMark/>
          </w:tcPr>
          <w:p w14:paraId="478220C3"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33.923</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662FA5CA"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53.011</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704)</w:t>
            </w:r>
          </w:p>
        </w:tc>
        <w:tc>
          <w:tcPr>
            <w:tcW w:w="0" w:type="auto"/>
            <w:vAlign w:val="center"/>
            <w:hideMark/>
          </w:tcPr>
          <w:p w14:paraId="4CF82520" w14:textId="77777777" w:rsidR="00CB45E1" w:rsidRPr="00CB45E1" w:rsidRDefault="00CB45E1" w:rsidP="00CB45E1">
            <w:pPr>
              <w:jc w:val="center"/>
              <w:rPr>
                <w:rFonts w:ascii="Times" w:eastAsia="Times New Roman" w:hAnsi="Times" w:cs="Times New Roman"/>
              </w:rPr>
            </w:pPr>
            <w:r w:rsidRPr="00CB45E1">
              <w:rPr>
                <w:rFonts w:ascii="Times" w:eastAsia="Times New Roman" w:hAnsi="Times" w:cs="Times New Roman"/>
              </w:rPr>
              <w:t>38.328</w:t>
            </w:r>
            <w:r w:rsidRPr="00CB45E1">
              <w:rPr>
                <w:rFonts w:ascii="Times" w:eastAsia="Times New Roman" w:hAnsi="Times" w:cs="Times New Roman"/>
                <w:vertAlign w:val="superscript"/>
              </w:rPr>
              <w:t>***</w:t>
            </w:r>
            <w:r w:rsidRPr="00CB45E1">
              <w:rPr>
                <w:rFonts w:ascii="Times" w:eastAsia="Times New Roman" w:hAnsi="Times" w:cs="Times New Roman"/>
              </w:rPr>
              <w:t> (</w:t>
            </w:r>
            <w:proofErr w:type="spellStart"/>
            <w:r w:rsidRPr="00CB45E1">
              <w:rPr>
                <w:rFonts w:ascii="Times" w:eastAsia="Times New Roman" w:hAnsi="Times" w:cs="Times New Roman"/>
              </w:rPr>
              <w:t>df</w:t>
            </w:r>
            <w:proofErr w:type="spellEnd"/>
            <w:r w:rsidRPr="00CB45E1">
              <w:rPr>
                <w:rFonts w:ascii="Times" w:eastAsia="Times New Roman" w:hAnsi="Times" w:cs="Times New Roman"/>
              </w:rPr>
              <w:t xml:space="preserve"> = 23; 705)</w:t>
            </w:r>
          </w:p>
        </w:tc>
      </w:tr>
      <w:tr w:rsidR="00CB45E1" w:rsidRPr="00CB45E1" w14:paraId="46D87D49" w14:textId="77777777" w:rsidTr="00CB45E1">
        <w:trPr>
          <w:tblCellSpacing w:w="15" w:type="dxa"/>
        </w:trPr>
        <w:tc>
          <w:tcPr>
            <w:tcW w:w="0" w:type="auto"/>
            <w:gridSpan w:val="4"/>
            <w:tcBorders>
              <w:bottom w:val="single" w:sz="6" w:space="0" w:color="000000"/>
            </w:tcBorders>
            <w:vAlign w:val="center"/>
            <w:hideMark/>
          </w:tcPr>
          <w:p w14:paraId="4ED7C61F" w14:textId="77777777" w:rsidR="00CB45E1" w:rsidRPr="00CB45E1" w:rsidRDefault="00CB45E1" w:rsidP="00CB45E1">
            <w:pPr>
              <w:jc w:val="center"/>
              <w:rPr>
                <w:rFonts w:ascii="Times" w:eastAsia="Times New Roman" w:hAnsi="Times" w:cs="Times New Roman"/>
              </w:rPr>
            </w:pPr>
          </w:p>
        </w:tc>
      </w:tr>
      <w:tr w:rsidR="00CB45E1" w:rsidRPr="00CB45E1" w14:paraId="3A7558FB" w14:textId="77777777" w:rsidTr="00CB45E1">
        <w:trPr>
          <w:tblCellSpacing w:w="15" w:type="dxa"/>
        </w:trPr>
        <w:tc>
          <w:tcPr>
            <w:tcW w:w="0" w:type="auto"/>
            <w:vAlign w:val="center"/>
            <w:hideMark/>
          </w:tcPr>
          <w:p w14:paraId="7A4B342E" w14:textId="77777777" w:rsidR="00CB45E1" w:rsidRPr="00CB45E1" w:rsidRDefault="00CB45E1" w:rsidP="00CB45E1">
            <w:pPr>
              <w:rPr>
                <w:rFonts w:ascii="Times" w:eastAsia="Times New Roman" w:hAnsi="Times" w:cs="Times New Roman"/>
              </w:rPr>
            </w:pPr>
            <w:r w:rsidRPr="00CB45E1">
              <w:rPr>
                <w:rFonts w:ascii="Times" w:eastAsia="Times New Roman" w:hAnsi="Times" w:cs="Times New Roman"/>
                <w:i/>
                <w:iCs/>
              </w:rPr>
              <w:t>Note:</w:t>
            </w:r>
          </w:p>
        </w:tc>
        <w:tc>
          <w:tcPr>
            <w:tcW w:w="0" w:type="auto"/>
            <w:gridSpan w:val="3"/>
            <w:vAlign w:val="center"/>
            <w:hideMark/>
          </w:tcPr>
          <w:p w14:paraId="321DC0AC" w14:textId="77777777" w:rsidR="00CB45E1" w:rsidRPr="00CB45E1" w:rsidRDefault="00CB45E1" w:rsidP="00CB45E1">
            <w:pPr>
              <w:jc w:val="right"/>
              <w:rPr>
                <w:rFonts w:ascii="Times" w:eastAsia="Times New Roman" w:hAnsi="Times" w:cs="Times New Roman"/>
              </w:rPr>
            </w:pPr>
            <w:r w:rsidRPr="00CB45E1">
              <w:rPr>
                <w:rFonts w:ascii="Times" w:eastAsia="Times New Roman" w:hAnsi="Times" w:cs="Times New Roman"/>
                <w:vertAlign w:val="superscript"/>
              </w:rPr>
              <w:t>*</w:t>
            </w:r>
            <w:r w:rsidRPr="00CB45E1">
              <w:rPr>
                <w:rFonts w:ascii="Times" w:eastAsia="Times New Roman" w:hAnsi="Times" w:cs="Times New Roman"/>
              </w:rPr>
              <w:t>p&lt;0.1; </w:t>
            </w:r>
            <w:r w:rsidRPr="00CB45E1">
              <w:rPr>
                <w:rFonts w:ascii="Times" w:eastAsia="Times New Roman" w:hAnsi="Times" w:cs="Times New Roman"/>
                <w:vertAlign w:val="superscript"/>
              </w:rPr>
              <w:t>**</w:t>
            </w:r>
            <w:r w:rsidRPr="00CB45E1">
              <w:rPr>
                <w:rFonts w:ascii="Times" w:eastAsia="Times New Roman" w:hAnsi="Times" w:cs="Times New Roman"/>
              </w:rPr>
              <w:t>p&lt;0.05; </w:t>
            </w:r>
            <w:r w:rsidRPr="00CB45E1">
              <w:rPr>
                <w:rFonts w:ascii="Times" w:eastAsia="Times New Roman" w:hAnsi="Times" w:cs="Times New Roman"/>
                <w:vertAlign w:val="superscript"/>
              </w:rPr>
              <w:t>***</w:t>
            </w:r>
            <w:r w:rsidRPr="00CB45E1">
              <w:rPr>
                <w:rFonts w:ascii="Times" w:eastAsia="Times New Roman" w:hAnsi="Times" w:cs="Times New Roman"/>
              </w:rPr>
              <w:t>p&lt;0.01</w:t>
            </w:r>
          </w:p>
        </w:tc>
      </w:tr>
    </w:tbl>
    <w:p w14:paraId="5C8D2F3D" w14:textId="16E4C8A5" w:rsidR="009C59C8" w:rsidRDefault="009C59C8" w:rsidP="00CE5701">
      <w:pPr>
        <w:rPr>
          <w:rFonts w:ascii="Times New Roman" w:hAnsi="Times New Roman" w:cs="Times New Roman"/>
          <w:b/>
          <w:szCs w:val="16"/>
        </w:rPr>
      </w:pPr>
    </w:p>
    <w:p w14:paraId="61F2314A" w14:textId="2359CB70" w:rsidR="009C59C8" w:rsidRDefault="009C59C8" w:rsidP="009C59C8">
      <w:pPr>
        <w:rPr>
          <w:rFonts w:ascii="Times New Roman" w:hAnsi="Times New Roman" w:cs="Times New Roman"/>
          <w:szCs w:val="16"/>
        </w:rPr>
      </w:pPr>
    </w:p>
    <w:p w14:paraId="46DE3C36" w14:textId="56B8CA1E" w:rsidR="009C59C8" w:rsidRDefault="009C59C8" w:rsidP="009C59C8">
      <w:pPr>
        <w:rPr>
          <w:rFonts w:ascii="Times New Roman" w:hAnsi="Times New Roman" w:cs="Times New Roman"/>
          <w:szCs w:val="16"/>
        </w:rPr>
      </w:pPr>
    </w:p>
    <w:p w14:paraId="0A2ECD53" w14:textId="40879642" w:rsidR="009C59C8" w:rsidRDefault="009C59C8" w:rsidP="009C59C8">
      <w:pPr>
        <w:rPr>
          <w:rFonts w:ascii="Times New Roman" w:hAnsi="Times New Roman" w:cs="Times New Roman"/>
          <w:szCs w:val="16"/>
        </w:rPr>
      </w:pPr>
    </w:p>
    <w:p w14:paraId="2C9C4928" w14:textId="77777777" w:rsidR="00624060" w:rsidRPr="009C59C8" w:rsidRDefault="00624060" w:rsidP="009C59C8">
      <w:pPr>
        <w:rPr>
          <w:rFonts w:ascii="Times New Roman" w:hAnsi="Times New Roman" w:cs="Times New Roman"/>
          <w:szCs w:val="16"/>
        </w:rPr>
        <w:sectPr w:rsidR="00624060" w:rsidRPr="009C59C8" w:rsidSect="00624060">
          <w:pgSz w:w="12240" w:h="15840"/>
          <w:pgMar w:top="1440" w:right="1440" w:bottom="1440" w:left="1440" w:header="720" w:footer="720" w:gutter="0"/>
          <w:cols w:space="720"/>
          <w:titlePg/>
          <w:docGrid w:linePitch="360"/>
        </w:sectPr>
      </w:pPr>
    </w:p>
    <w:p w14:paraId="51DCC21C" w14:textId="3C823E42" w:rsidR="00624060" w:rsidRPr="00624060" w:rsidRDefault="00624060">
      <w:pPr>
        <w:rPr>
          <w:rFonts w:ascii="Times New Roman" w:hAnsi="Times New Roman" w:cs="Times New Roman"/>
          <w:b/>
          <w:szCs w:val="16"/>
        </w:rPr>
      </w:pPr>
    </w:p>
    <w:tbl>
      <w:tblPr>
        <w:tblW w:w="13860" w:type="dxa"/>
        <w:tblInd w:w="108" w:type="dxa"/>
        <w:tblLayout w:type="fixed"/>
        <w:tblLook w:val="04A0" w:firstRow="1" w:lastRow="0" w:firstColumn="1" w:lastColumn="0" w:noHBand="0" w:noVBand="1"/>
      </w:tblPr>
      <w:tblGrid>
        <w:gridCol w:w="2070"/>
        <w:gridCol w:w="3600"/>
        <w:gridCol w:w="180"/>
        <w:gridCol w:w="990"/>
        <w:gridCol w:w="4500"/>
        <w:gridCol w:w="56"/>
        <w:gridCol w:w="2464"/>
      </w:tblGrid>
      <w:tr w:rsidR="00F73498" w:rsidRPr="00624060" w14:paraId="2600A67F" w14:textId="77777777" w:rsidTr="0050650E">
        <w:trPr>
          <w:trHeight w:val="432"/>
        </w:trPr>
        <w:tc>
          <w:tcPr>
            <w:tcW w:w="5850" w:type="dxa"/>
            <w:gridSpan w:val="3"/>
            <w:tcBorders>
              <w:top w:val="single" w:sz="8" w:space="0" w:color="auto"/>
              <w:left w:val="single" w:sz="8" w:space="0" w:color="auto"/>
              <w:bottom w:val="double" w:sz="4" w:space="0" w:color="auto"/>
              <w:right w:val="nil"/>
            </w:tcBorders>
            <w:shd w:val="clear" w:color="auto" w:fill="auto"/>
            <w:noWrap/>
            <w:vAlign w:val="bottom"/>
            <w:hideMark/>
          </w:tcPr>
          <w:p w14:paraId="23D86047" w14:textId="0DA538C1" w:rsidR="00624060" w:rsidRPr="00624060" w:rsidRDefault="00A10D7B" w:rsidP="00624060">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Table A.5</w:t>
            </w:r>
            <w:r w:rsidR="00624060" w:rsidRPr="00624060">
              <w:rPr>
                <w:rFonts w:ascii="Times New Roman" w:eastAsia="Times New Roman" w:hAnsi="Times New Roman" w:cs="Times New Roman"/>
                <w:b/>
                <w:bCs/>
                <w:color w:val="000000"/>
              </w:rPr>
              <w:t xml:space="preserve"> - Descr</w:t>
            </w:r>
            <w:r w:rsidR="00624060">
              <w:rPr>
                <w:rFonts w:ascii="Times New Roman" w:eastAsia="Times New Roman" w:hAnsi="Times New Roman" w:cs="Times New Roman"/>
                <w:b/>
                <w:bCs/>
                <w:color w:val="000000"/>
              </w:rPr>
              <w:t>iptions of Independent Variables</w:t>
            </w:r>
          </w:p>
        </w:tc>
        <w:tc>
          <w:tcPr>
            <w:tcW w:w="5490" w:type="dxa"/>
            <w:gridSpan w:val="2"/>
            <w:tcBorders>
              <w:top w:val="single" w:sz="8" w:space="0" w:color="auto"/>
              <w:left w:val="nil"/>
              <w:bottom w:val="double" w:sz="4" w:space="0" w:color="auto"/>
              <w:right w:val="nil"/>
            </w:tcBorders>
            <w:shd w:val="clear" w:color="auto" w:fill="auto"/>
            <w:noWrap/>
            <w:hideMark/>
          </w:tcPr>
          <w:p w14:paraId="3EF2455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c>
          <w:tcPr>
            <w:tcW w:w="2520" w:type="dxa"/>
            <w:gridSpan w:val="2"/>
            <w:tcBorders>
              <w:top w:val="single" w:sz="8" w:space="0" w:color="auto"/>
              <w:left w:val="nil"/>
              <w:bottom w:val="double" w:sz="4" w:space="0" w:color="auto"/>
              <w:right w:val="single" w:sz="8" w:space="0" w:color="auto"/>
            </w:tcBorders>
            <w:shd w:val="clear" w:color="auto" w:fill="auto"/>
            <w:noWrap/>
            <w:vAlign w:val="bottom"/>
            <w:hideMark/>
          </w:tcPr>
          <w:p w14:paraId="6F5B8B6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w:t>
            </w:r>
          </w:p>
        </w:tc>
      </w:tr>
      <w:tr w:rsidR="00F73498" w:rsidRPr="00624060" w14:paraId="600EC026" w14:textId="77777777" w:rsidTr="0050650E">
        <w:trPr>
          <w:trHeight w:val="740"/>
        </w:trPr>
        <w:tc>
          <w:tcPr>
            <w:tcW w:w="2070" w:type="dxa"/>
            <w:tcBorders>
              <w:top w:val="double" w:sz="4" w:space="0" w:color="auto"/>
              <w:left w:val="single" w:sz="8" w:space="0" w:color="auto"/>
              <w:bottom w:val="double" w:sz="6" w:space="0" w:color="auto"/>
              <w:right w:val="nil"/>
            </w:tcBorders>
            <w:shd w:val="clear" w:color="auto" w:fill="auto"/>
            <w:vAlign w:val="bottom"/>
            <w:hideMark/>
          </w:tcPr>
          <w:p w14:paraId="02001E2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Variable Name</w:t>
            </w:r>
          </w:p>
        </w:tc>
        <w:tc>
          <w:tcPr>
            <w:tcW w:w="3600" w:type="dxa"/>
            <w:tcBorders>
              <w:top w:val="double" w:sz="4" w:space="0" w:color="auto"/>
              <w:left w:val="nil"/>
              <w:bottom w:val="double" w:sz="6" w:space="0" w:color="auto"/>
              <w:right w:val="nil"/>
            </w:tcBorders>
            <w:shd w:val="clear" w:color="auto" w:fill="auto"/>
            <w:vAlign w:val="bottom"/>
            <w:hideMark/>
          </w:tcPr>
          <w:p w14:paraId="59913A45"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Description</w:t>
            </w:r>
          </w:p>
        </w:tc>
        <w:tc>
          <w:tcPr>
            <w:tcW w:w="1170" w:type="dxa"/>
            <w:gridSpan w:val="2"/>
            <w:tcBorders>
              <w:top w:val="double" w:sz="4" w:space="0" w:color="auto"/>
              <w:left w:val="nil"/>
              <w:bottom w:val="double" w:sz="6" w:space="0" w:color="auto"/>
              <w:right w:val="nil"/>
            </w:tcBorders>
            <w:shd w:val="clear" w:color="auto" w:fill="auto"/>
            <w:vAlign w:val="bottom"/>
            <w:hideMark/>
          </w:tcPr>
          <w:p w14:paraId="33755830" w14:textId="69E5F8CE" w:rsidR="00624060" w:rsidRPr="00624060" w:rsidRDefault="00F73498" w:rsidP="00624060">
            <w:pPr>
              <w:rPr>
                <w:rFonts w:ascii="Times New Roman" w:eastAsia="Times New Roman" w:hAnsi="Times New Roman" w:cs="Times New Roman"/>
                <w:color w:val="000000"/>
              </w:rPr>
            </w:pPr>
            <w:r>
              <w:rPr>
                <w:rFonts w:ascii="Times New Roman" w:eastAsia="Times New Roman" w:hAnsi="Times New Roman" w:cs="Times New Roman"/>
                <w:color w:val="000000"/>
              </w:rPr>
              <w:t>Year</w:t>
            </w:r>
          </w:p>
        </w:tc>
        <w:tc>
          <w:tcPr>
            <w:tcW w:w="4556" w:type="dxa"/>
            <w:gridSpan w:val="2"/>
            <w:tcBorders>
              <w:top w:val="double" w:sz="4" w:space="0" w:color="auto"/>
              <w:left w:val="nil"/>
              <w:bottom w:val="double" w:sz="6" w:space="0" w:color="auto"/>
              <w:right w:val="nil"/>
            </w:tcBorders>
            <w:shd w:val="clear" w:color="auto" w:fill="auto"/>
            <w:vAlign w:val="bottom"/>
            <w:hideMark/>
          </w:tcPr>
          <w:p w14:paraId="37C5023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Citation</w:t>
            </w:r>
          </w:p>
        </w:tc>
        <w:tc>
          <w:tcPr>
            <w:tcW w:w="2464" w:type="dxa"/>
            <w:tcBorders>
              <w:top w:val="double" w:sz="4" w:space="0" w:color="auto"/>
              <w:left w:val="nil"/>
              <w:bottom w:val="double" w:sz="6" w:space="0" w:color="auto"/>
              <w:right w:val="single" w:sz="8" w:space="0" w:color="auto"/>
            </w:tcBorders>
            <w:shd w:val="clear" w:color="auto" w:fill="auto"/>
            <w:vAlign w:val="bottom"/>
            <w:hideMark/>
          </w:tcPr>
          <w:p w14:paraId="1BF34E4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Notes</w:t>
            </w:r>
          </w:p>
        </w:tc>
      </w:tr>
      <w:tr w:rsidR="00F73498" w:rsidRPr="00624060" w14:paraId="23530AC8" w14:textId="77777777" w:rsidTr="0050650E">
        <w:trPr>
          <w:trHeight w:val="1940"/>
        </w:trPr>
        <w:tc>
          <w:tcPr>
            <w:tcW w:w="2070" w:type="dxa"/>
            <w:tcBorders>
              <w:top w:val="double" w:sz="6" w:space="0" w:color="auto"/>
              <w:left w:val="single" w:sz="8" w:space="0" w:color="auto"/>
              <w:bottom w:val="single" w:sz="12" w:space="0" w:color="auto"/>
              <w:right w:val="nil"/>
            </w:tcBorders>
            <w:shd w:val="clear" w:color="auto" w:fill="auto"/>
            <w:hideMark/>
          </w:tcPr>
          <w:p w14:paraId="30EE6126"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african_americans</w:t>
            </w:r>
            <w:proofErr w:type="spellEnd"/>
          </w:p>
        </w:tc>
        <w:tc>
          <w:tcPr>
            <w:tcW w:w="3600" w:type="dxa"/>
            <w:tcBorders>
              <w:top w:val="double" w:sz="6" w:space="0" w:color="auto"/>
              <w:left w:val="nil"/>
              <w:bottom w:val="single" w:sz="12" w:space="0" w:color="auto"/>
              <w:right w:val="nil"/>
            </w:tcBorders>
            <w:shd w:val="clear" w:color="auto" w:fill="auto"/>
            <w:hideMark/>
          </w:tcPr>
          <w:p w14:paraId="4411C57F"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The percent of a state's adult TANF caseload who identity as Black or African American.</w:t>
            </w:r>
          </w:p>
        </w:tc>
        <w:tc>
          <w:tcPr>
            <w:tcW w:w="1170" w:type="dxa"/>
            <w:gridSpan w:val="2"/>
            <w:tcBorders>
              <w:top w:val="double" w:sz="6" w:space="0" w:color="auto"/>
              <w:left w:val="nil"/>
              <w:bottom w:val="single" w:sz="12" w:space="0" w:color="auto"/>
              <w:right w:val="nil"/>
            </w:tcBorders>
            <w:shd w:val="clear" w:color="auto" w:fill="auto"/>
            <w:hideMark/>
          </w:tcPr>
          <w:p w14:paraId="78D2790B"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double" w:sz="6" w:space="0" w:color="auto"/>
              <w:left w:val="nil"/>
              <w:bottom w:val="single" w:sz="12" w:space="0" w:color="auto"/>
              <w:right w:val="nil"/>
            </w:tcBorders>
            <w:shd w:val="clear" w:color="auto" w:fill="auto"/>
            <w:hideMark/>
          </w:tcPr>
          <w:p w14:paraId="3D7A880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double" w:sz="6" w:space="0" w:color="auto"/>
              <w:left w:val="nil"/>
              <w:bottom w:val="single" w:sz="12" w:space="0" w:color="auto"/>
              <w:right w:val="single" w:sz="8" w:space="0" w:color="auto"/>
            </w:tcBorders>
            <w:shd w:val="clear" w:color="auto" w:fill="auto"/>
            <w:hideMark/>
          </w:tcPr>
          <w:p w14:paraId="20C0E66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AFE482E"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3D15194"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caseload</w:t>
            </w:r>
          </w:p>
        </w:tc>
        <w:tc>
          <w:tcPr>
            <w:tcW w:w="3600" w:type="dxa"/>
            <w:tcBorders>
              <w:top w:val="single" w:sz="12" w:space="0" w:color="auto"/>
              <w:left w:val="nil"/>
              <w:bottom w:val="single" w:sz="12" w:space="0" w:color="auto"/>
              <w:right w:val="nil"/>
            </w:tcBorders>
            <w:shd w:val="clear" w:color="auto" w:fill="auto"/>
            <w:hideMark/>
          </w:tcPr>
          <w:p w14:paraId="50337A13" w14:textId="6FB3328A" w:rsidR="00624060" w:rsidRPr="00624060" w:rsidRDefault="002C40C9" w:rsidP="00624060">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Percentage change in a </w:t>
            </w:r>
            <w:r w:rsidR="00624060" w:rsidRPr="00624060">
              <w:rPr>
                <w:rFonts w:ascii="Times New Roman" w:eastAsia="Times New Roman" w:hAnsi="Times New Roman" w:cs="Times New Roman"/>
                <w:color w:val="000000"/>
              </w:rPr>
              <w:t xml:space="preserve">state's annual average monthly TANF </w:t>
            </w:r>
            <w:r>
              <w:rPr>
                <w:rFonts w:ascii="Times New Roman" w:eastAsia="Times New Roman" w:hAnsi="Times New Roman" w:cs="Times New Roman"/>
                <w:color w:val="000000"/>
              </w:rPr>
              <w:t>and</w:t>
            </w:r>
            <w:r w:rsidR="00624060" w:rsidRPr="00624060">
              <w:rPr>
                <w:rFonts w:ascii="Times New Roman" w:eastAsia="Times New Roman" w:hAnsi="Times New Roman" w:cs="Times New Roman"/>
                <w:color w:val="000000"/>
              </w:rPr>
              <w:t xml:space="preserve"> SSP-MOE assistance recipients</w:t>
            </w:r>
            <w:r>
              <w:rPr>
                <w:rFonts w:ascii="Times New Roman" w:eastAsia="Times New Roman" w:hAnsi="Times New Roman" w:cs="Times New Roman"/>
                <w:color w:val="000000"/>
              </w:rPr>
              <w:t>.</w:t>
            </w:r>
          </w:p>
        </w:tc>
        <w:tc>
          <w:tcPr>
            <w:tcW w:w="1170" w:type="dxa"/>
            <w:gridSpan w:val="2"/>
            <w:tcBorders>
              <w:top w:val="single" w:sz="12" w:space="0" w:color="auto"/>
              <w:left w:val="nil"/>
              <w:bottom w:val="single" w:sz="12" w:space="0" w:color="auto"/>
              <w:right w:val="nil"/>
            </w:tcBorders>
            <w:shd w:val="clear" w:color="auto" w:fill="auto"/>
            <w:hideMark/>
          </w:tcPr>
          <w:p w14:paraId="61DF068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40ABB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"TANF Caseload Data."</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6ACB796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51D16D12" w14:textId="77777777" w:rsidTr="0050650E">
        <w:trPr>
          <w:trHeight w:val="1920"/>
        </w:trPr>
        <w:tc>
          <w:tcPr>
            <w:tcW w:w="2070" w:type="dxa"/>
            <w:tcBorders>
              <w:top w:val="single" w:sz="12" w:space="0" w:color="auto"/>
              <w:left w:val="single" w:sz="8" w:space="0" w:color="auto"/>
              <w:bottom w:val="single" w:sz="12" w:space="0" w:color="auto"/>
              <w:right w:val="nil"/>
            </w:tcBorders>
            <w:shd w:val="clear" w:color="auto" w:fill="auto"/>
            <w:hideMark/>
          </w:tcPr>
          <w:p w14:paraId="2823D0AC"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hispanics</w:t>
            </w:r>
            <w:proofErr w:type="spellEnd"/>
          </w:p>
        </w:tc>
        <w:tc>
          <w:tcPr>
            <w:tcW w:w="3600" w:type="dxa"/>
            <w:tcBorders>
              <w:top w:val="single" w:sz="12" w:space="0" w:color="auto"/>
              <w:left w:val="nil"/>
              <w:bottom w:val="single" w:sz="12" w:space="0" w:color="auto"/>
              <w:right w:val="nil"/>
            </w:tcBorders>
            <w:shd w:val="clear" w:color="auto" w:fill="auto"/>
            <w:hideMark/>
          </w:tcPr>
          <w:p w14:paraId="010926A9"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The percent of a state's adult TANF caseloads who identity as Hispanic, regardless of race. </w:t>
            </w:r>
          </w:p>
        </w:tc>
        <w:tc>
          <w:tcPr>
            <w:tcW w:w="1170" w:type="dxa"/>
            <w:gridSpan w:val="2"/>
            <w:tcBorders>
              <w:top w:val="single" w:sz="12" w:space="0" w:color="auto"/>
              <w:left w:val="nil"/>
              <w:bottom w:val="single" w:sz="12" w:space="0" w:color="auto"/>
              <w:right w:val="nil"/>
            </w:tcBorders>
            <w:shd w:val="clear" w:color="auto" w:fill="auto"/>
            <w:hideMark/>
          </w:tcPr>
          <w:p w14:paraId="571CE28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0A2A692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"Characteristics and Financial Circumstances of TANF Recipients."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1810A6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240D6553"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6A52382F"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fiscal_stability</w:t>
            </w:r>
            <w:proofErr w:type="spellEnd"/>
          </w:p>
        </w:tc>
        <w:tc>
          <w:tcPr>
            <w:tcW w:w="3600" w:type="dxa"/>
            <w:tcBorders>
              <w:top w:val="single" w:sz="12" w:space="0" w:color="auto"/>
              <w:left w:val="nil"/>
              <w:bottom w:val="single" w:sz="12" w:space="0" w:color="auto"/>
              <w:right w:val="nil"/>
            </w:tcBorders>
            <w:shd w:val="clear" w:color="auto" w:fill="auto"/>
            <w:hideMark/>
          </w:tcPr>
          <w:p w14:paraId="6F424B7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total remaining budgetary balance -- ending balance plus "rainy day" funds -- as a percent of total expenditures.</w:t>
            </w:r>
          </w:p>
        </w:tc>
        <w:tc>
          <w:tcPr>
            <w:tcW w:w="1170" w:type="dxa"/>
            <w:gridSpan w:val="2"/>
            <w:tcBorders>
              <w:top w:val="single" w:sz="12" w:space="0" w:color="auto"/>
              <w:left w:val="nil"/>
              <w:bottom w:val="single" w:sz="12" w:space="0" w:color="auto"/>
              <w:right w:val="nil"/>
            </w:tcBorders>
            <w:shd w:val="clear" w:color="auto" w:fill="auto"/>
            <w:hideMark/>
          </w:tcPr>
          <w:p w14:paraId="5D5555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DC1616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National Association of State Budget Officers. </w:t>
            </w:r>
            <w:r w:rsidRPr="00624060">
              <w:rPr>
                <w:rFonts w:ascii="Times New Roman" w:eastAsia="Times New Roman" w:hAnsi="Times New Roman" w:cs="Times New Roman"/>
                <w:i/>
                <w:iCs/>
                <w:color w:val="000000"/>
              </w:rPr>
              <w:t xml:space="preserve">The Fiscal Survey of the States. </w:t>
            </w:r>
            <w:r w:rsidRPr="00624060">
              <w:rPr>
                <w:rFonts w:ascii="Times New Roman" w:eastAsia="Times New Roman" w:hAnsi="Times New Roman" w:cs="Times New Roman"/>
                <w:color w:val="000000"/>
              </w:rPr>
              <w:t>https://www.nasbo.org/mainsite/reports-data/fiscal-survey-of-states/fiscal-survey-archives.</w:t>
            </w:r>
          </w:p>
        </w:tc>
        <w:tc>
          <w:tcPr>
            <w:tcW w:w="2464" w:type="dxa"/>
            <w:tcBorders>
              <w:top w:val="single" w:sz="12" w:space="0" w:color="auto"/>
              <w:left w:val="nil"/>
              <w:bottom w:val="single" w:sz="12" w:space="0" w:color="auto"/>
              <w:right w:val="single" w:sz="8" w:space="0" w:color="auto"/>
            </w:tcBorders>
            <w:shd w:val="clear" w:color="auto" w:fill="auto"/>
            <w:hideMark/>
          </w:tcPr>
          <w:p w14:paraId="6EC20381"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Budgetary data is collected from the appendices to the fall editions of </w:t>
            </w:r>
            <w:r w:rsidRPr="00624060">
              <w:rPr>
                <w:rFonts w:ascii="Times New Roman" w:eastAsia="Times New Roman" w:hAnsi="Times New Roman" w:cs="Times New Roman"/>
                <w:i/>
                <w:iCs/>
                <w:color w:val="000000"/>
              </w:rPr>
              <w:t>The</w:t>
            </w:r>
            <w:r w:rsidRPr="00624060">
              <w:rPr>
                <w:rFonts w:ascii="Times New Roman" w:eastAsia="Times New Roman" w:hAnsi="Times New Roman" w:cs="Times New Roman"/>
                <w:color w:val="000000"/>
              </w:rPr>
              <w:t xml:space="preserve"> </w:t>
            </w:r>
            <w:r w:rsidRPr="00624060">
              <w:rPr>
                <w:rFonts w:ascii="Times New Roman" w:eastAsia="Times New Roman" w:hAnsi="Times New Roman" w:cs="Times New Roman"/>
                <w:i/>
                <w:iCs/>
                <w:color w:val="000000"/>
              </w:rPr>
              <w:t>Fiscal Survey of States</w:t>
            </w:r>
            <w:r w:rsidRPr="00624060">
              <w:rPr>
                <w:rFonts w:ascii="Times New Roman" w:eastAsia="Times New Roman" w:hAnsi="Times New Roman" w:cs="Times New Roman"/>
                <w:color w:val="000000"/>
              </w:rPr>
              <w:t xml:space="preserve">. </w:t>
            </w:r>
          </w:p>
        </w:tc>
      </w:tr>
      <w:tr w:rsidR="00F73498" w:rsidRPr="00624060" w14:paraId="4CE01AE9" w14:textId="77777777" w:rsidTr="0050650E">
        <w:trPr>
          <w:trHeight w:val="2560"/>
        </w:trPr>
        <w:tc>
          <w:tcPr>
            <w:tcW w:w="2070" w:type="dxa"/>
            <w:tcBorders>
              <w:top w:val="single" w:sz="12" w:space="0" w:color="auto"/>
              <w:left w:val="single" w:sz="8" w:space="0" w:color="auto"/>
              <w:bottom w:val="single" w:sz="12" w:space="0" w:color="auto"/>
              <w:right w:val="nil"/>
            </w:tcBorders>
            <w:shd w:val="clear" w:color="auto" w:fill="auto"/>
            <w:hideMark/>
          </w:tcPr>
          <w:p w14:paraId="30F4E590"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lastRenderedPageBreak/>
              <w:t>liberalism</w:t>
            </w:r>
          </w:p>
        </w:tc>
        <w:tc>
          <w:tcPr>
            <w:tcW w:w="3600" w:type="dxa"/>
            <w:tcBorders>
              <w:top w:val="single" w:sz="12" w:space="0" w:color="auto"/>
              <w:left w:val="nil"/>
              <w:bottom w:val="single" w:sz="12" w:space="0" w:color="auto"/>
              <w:right w:val="nil"/>
            </w:tcBorders>
            <w:shd w:val="clear" w:color="auto" w:fill="auto"/>
            <w:hideMark/>
          </w:tcPr>
          <w:p w14:paraId="3E1798EF" w14:textId="719DB95D" w:rsidR="00624060" w:rsidRPr="00624060" w:rsidRDefault="00F73498" w:rsidP="00624060">
            <w:pPr>
              <w:rPr>
                <w:rFonts w:ascii="Times New Roman" w:eastAsia="Times New Roman" w:hAnsi="Times New Roman" w:cs="Times New Roman"/>
                <w:color w:val="000000"/>
              </w:rPr>
            </w:pPr>
            <w:r w:rsidRPr="001535BC">
              <w:rPr>
                <w:rFonts w:ascii="Times New Roman" w:hAnsi="Times New Roman" w:cs="Times New Roman"/>
              </w:rPr>
              <w:t>GOVTIDEO</w:t>
            </w:r>
            <w:r w:rsidRPr="001535BC">
              <w:rPr>
                <w:rFonts w:ascii="Times New Roman" w:hAnsi="Times New Roman" w:cs="Times New Roman"/>
                <w:vertAlign w:val="subscript"/>
              </w:rPr>
              <w:t xml:space="preserve">s, t </w:t>
            </w:r>
            <w:r w:rsidRPr="001535BC">
              <w:rPr>
                <w:rFonts w:ascii="Times New Roman" w:hAnsi="Times New Roman" w:cs="Times New Roman"/>
              </w:rPr>
              <w:t>= (.25)[(</w:t>
            </w:r>
            <w:proofErr w:type="spellStart"/>
            <w:r w:rsidRPr="001535BC">
              <w:rPr>
                <w:rFonts w:ascii="Times New Roman" w:hAnsi="Times New Roman" w:cs="Times New Roman"/>
              </w:rPr>
              <w:t>POW:DEM:LOW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ID:DEM:LOW</w:t>
            </w:r>
            <w:r w:rsidRPr="001535BC">
              <w:rPr>
                <w:rFonts w:ascii="Times New Roman" w:hAnsi="Times New Roman" w:cs="Times New Roman"/>
                <w:vertAlign w:val="subscript"/>
              </w:rPr>
              <w:t>s,t</w:t>
            </w:r>
            <w:proofErr w:type="spellEnd"/>
            <w:r>
              <w:rPr>
                <w:rFonts w:ascii="Times New Roman" w:hAnsi="Times New Roman" w:cs="Times New Roman"/>
              </w:rPr>
              <w:t xml:space="preserve">) + </w:t>
            </w:r>
            <w:r w:rsidRPr="001535BC">
              <w:rPr>
                <w:rFonts w:ascii="Times New Roman" w:hAnsi="Times New Roman" w:cs="Times New Roman"/>
              </w:rPr>
              <w:t>(</w:t>
            </w:r>
            <w:proofErr w:type="spellStart"/>
            <w:r w:rsidRPr="001535BC">
              <w:rPr>
                <w:rFonts w:ascii="Times New Roman" w:hAnsi="Times New Roman" w:cs="Times New Roman"/>
              </w:rPr>
              <w:t>POW:REP:LOW</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ID:REP:LOW</w:t>
            </w:r>
            <w:r w:rsidRPr="001535BC">
              <w:rPr>
                <w:rFonts w:ascii="Times New Roman" w:hAnsi="Times New Roman" w:cs="Times New Roman"/>
                <w:vertAlign w:val="subscript"/>
              </w:rPr>
              <w:t>s,t</w:t>
            </w:r>
            <w:proofErr w:type="spellEnd"/>
            <w:r w:rsidRPr="001535BC">
              <w:rPr>
                <w:rFonts w:ascii="Times New Roman" w:hAnsi="Times New Roman" w:cs="Times New Roman"/>
              </w:rPr>
              <w:t>)] + (.25)[(</w:t>
            </w:r>
            <w:proofErr w:type="spellStart"/>
            <w:r w:rsidRPr="001535BC">
              <w:rPr>
                <w:rFonts w:ascii="Times New Roman" w:hAnsi="Times New Roman" w:cs="Times New Roman"/>
              </w:rPr>
              <w:t>POW:DEM:UPP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ID:DEM:UPP</w:t>
            </w:r>
            <w:r w:rsidRPr="001535BC">
              <w:rPr>
                <w:rFonts w:ascii="Times New Roman" w:hAnsi="Times New Roman" w:cs="Times New Roman"/>
                <w:vertAlign w:val="subscript"/>
              </w:rPr>
              <w:t>s,t</w:t>
            </w:r>
            <w:proofErr w:type="spellEnd"/>
            <w:r w:rsidRPr="001535BC">
              <w:rPr>
                <w:rFonts w:ascii="Times New Roman" w:hAnsi="Times New Roman" w:cs="Times New Roman"/>
              </w:rPr>
              <w:t>) + (</w:t>
            </w:r>
            <w:proofErr w:type="spellStart"/>
            <w:r w:rsidRPr="001535BC">
              <w:rPr>
                <w:rFonts w:ascii="Times New Roman" w:hAnsi="Times New Roman" w:cs="Times New Roman"/>
              </w:rPr>
              <w:t>POW:REP:UPP</w:t>
            </w:r>
            <w:r w:rsidRPr="001535BC">
              <w:rPr>
                <w:rFonts w:ascii="Times New Roman" w:hAnsi="Times New Roman" w:cs="Times New Roman"/>
                <w:vertAlign w:val="subscript"/>
              </w:rPr>
              <w:t>s,t</w:t>
            </w:r>
            <w:proofErr w:type="spellEnd"/>
            <w:r w:rsidRPr="001535BC">
              <w:rPr>
                <w:rFonts w:ascii="Times New Roman" w:hAnsi="Times New Roman" w:cs="Times New Roman"/>
              </w:rPr>
              <w:t>)(</w:t>
            </w:r>
            <w:proofErr w:type="spellStart"/>
            <w:r w:rsidRPr="001535BC">
              <w:rPr>
                <w:rFonts w:ascii="Times New Roman" w:hAnsi="Times New Roman" w:cs="Times New Roman"/>
              </w:rPr>
              <w:t>ID:REP:UPP</w:t>
            </w:r>
            <w:r w:rsidRPr="001535BC">
              <w:rPr>
                <w:rFonts w:ascii="Times New Roman" w:hAnsi="Times New Roman" w:cs="Times New Roman"/>
                <w:vertAlign w:val="subscript"/>
              </w:rPr>
              <w:t>s,t</w:t>
            </w:r>
            <w:proofErr w:type="spellEnd"/>
            <w:r w:rsidRPr="001535BC">
              <w:rPr>
                <w:rFonts w:ascii="Times New Roman" w:hAnsi="Times New Roman" w:cs="Times New Roman"/>
              </w:rPr>
              <w:t>)] + (.50)[</w:t>
            </w:r>
            <w:proofErr w:type="spellStart"/>
            <w:r w:rsidRPr="001535BC">
              <w:rPr>
                <w:rFonts w:ascii="Times New Roman" w:hAnsi="Times New Roman" w:cs="Times New Roman"/>
              </w:rPr>
              <w:t>ID:GOV</w:t>
            </w:r>
            <w:r w:rsidRPr="001535BC">
              <w:rPr>
                <w:rFonts w:ascii="Times New Roman" w:hAnsi="Times New Roman" w:cs="Times New Roman"/>
                <w:vertAlign w:val="subscript"/>
              </w:rPr>
              <w:t>s,t</w:t>
            </w:r>
            <w:proofErr w:type="spellEnd"/>
            <w:r w:rsidRPr="001535BC">
              <w:rPr>
                <w:rFonts w:ascii="Times New Roman" w:hAnsi="Times New Roman" w:cs="Times New Roman"/>
              </w:rPr>
              <w:t>]</w:t>
            </w:r>
            <w:r>
              <w:rPr>
                <w:rFonts w:ascii="Times New Roman" w:hAnsi="Times New Roman" w:cs="Times New Roman"/>
              </w:rPr>
              <w:t xml:space="preserve">. </w:t>
            </w:r>
            <w:r w:rsidRPr="001535BC">
              <w:rPr>
                <w:rFonts w:ascii="Times New Roman" w:hAnsi="Times New Roman" w:cs="Times New Roman"/>
              </w:rPr>
              <w:t xml:space="preserve">Where </w:t>
            </w:r>
            <w:r w:rsidRPr="001535BC">
              <w:rPr>
                <w:rFonts w:ascii="Times New Roman" w:hAnsi="Times New Roman" w:cs="Times New Roman"/>
                <w:i/>
              </w:rPr>
              <w:t>GOVTIDEO</w:t>
            </w:r>
            <w:r w:rsidRPr="001535BC">
              <w:rPr>
                <w:rFonts w:ascii="Times New Roman" w:hAnsi="Times New Roman" w:cs="Times New Roman"/>
              </w:rPr>
              <w:t xml:space="preserve"> is the government ideology of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POW:DEM:LOW</w:t>
            </w:r>
            <w:r w:rsidRPr="001535BC">
              <w:rPr>
                <w:rFonts w:ascii="Times New Roman" w:hAnsi="Times New Roman" w:cs="Times New Roman"/>
              </w:rPr>
              <w:t xml:space="preserve">, </w:t>
            </w:r>
            <w:r w:rsidRPr="001535BC">
              <w:rPr>
                <w:rFonts w:ascii="Times New Roman" w:hAnsi="Times New Roman" w:cs="Times New Roman"/>
                <w:i/>
              </w:rPr>
              <w:t>POW:REP:LOW, POW:DEM:UPP</w:t>
            </w:r>
            <w:r w:rsidRPr="001535BC">
              <w:rPr>
                <w:rFonts w:ascii="Times New Roman" w:hAnsi="Times New Roman" w:cs="Times New Roman"/>
              </w:rPr>
              <w:t xml:space="preserve">, and </w:t>
            </w:r>
            <w:r w:rsidRPr="001535BC">
              <w:rPr>
                <w:rFonts w:ascii="Times New Roman" w:hAnsi="Times New Roman" w:cs="Times New Roman"/>
                <w:i/>
              </w:rPr>
              <w:t xml:space="preserve">POW:REP:UPP </w:t>
            </w:r>
            <w:r>
              <w:rPr>
                <w:rFonts w:ascii="Times New Roman" w:hAnsi="Times New Roman" w:cs="Times New Roman"/>
              </w:rPr>
              <w:t xml:space="preserve">capture, respectively, the proportional control of the democratic and republican parties in the upper and lower legislative chambers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w:t>
            </w:r>
            <w:r w:rsidRPr="001535BC">
              <w:rPr>
                <w:rFonts w:ascii="Times New Roman" w:hAnsi="Times New Roman" w:cs="Times New Roman"/>
                <w:i/>
              </w:rPr>
              <w:t xml:space="preserve">ID:DEM:LOW, ID:REP:LOW, ID:DEM:UPP, </w:t>
            </w:r>
            <w:r w:rsidRPr="004C5EEF">
              <w:rPr>
                <w:rFonts w:ascii="Times New Roman" w:hAnsi="Times New Roman" w:cs="Times New Roman"/>
              </w:rPr>
              <w:t>and</w:t>
            </w:r>
            <w:r w:rsidRPr="001535BC">
              <w:rPr>
                <w:rFonts w:ascii="Times New Roman" w:hAnsi="Times New Roman" w:cs="Times New Roman"/>
                <w:i/>
              </w:rPr>
              <w:t xml:space="preserve"> ID:REP:UPP </w:t>
            </w:r>
            <w:r>
              <w:rPr>
                <w:rFonts w:ascii="Times New Roman" w:hAnsi="Times New Roman" w:cs="Times New Roman"/>
              </w:rPr>
              <w:t>measure, respectively,</w:t>
            </w:r>
            <w:r w:rsidRPr="001535BC">
              <w:rPr>
                <w:rFonts w:ascii="Times New Roman" w:hAnsi="Times New Roman" w:cs="Times New Roman"/>
              </w:rPr>
              <w:t xml:space="preserve"> the political ideologies of the democratic </w:t>
            </w:r>
            <w:r>
              <w:rPr>
                <w:rFonts w:ascii="Times New Roman" w:hAnsi="Times New Roman" w:cs="Times New Roman"/>
              </w:rPr>
              <w:t>and</w:t>
            </w:r>
            <w:r w:rsidRPr="001535BC">
              <w:rPr>
                <w:rFonts w:ascii="Times New Roman" w:hAnsi="Times New Roman" w:cs="Times New Roman"/>
              </w:rPr>
              <w:t xml:space="preserve"> republican parties in the upper </w:t>
            </w:r>
            <w:r>
              <w:rPr>
                <w:rFonts w:ascii="Times New Roman" w:hAnsi="Times New Roman" w:cs="Times New Roman"/>
              </w:rPr>
              <w:t>and</w:t>
            </w:r>
            <w:r w:rsidRPr="001535BC">
              <w:rPr>
                <w:rFonts w:ascii="Times New Roman" w:hAnsi="Times New Roman" w:cs="Times New Roman"/>
              </w:rPr>
              <w:t xml:space="preserve"> lower legislative chamber</w:t>
            </w:r>
            <w:r>
              <w:rPr>
                <w:rFonts w:ascii="Times New Roman" w:hAnsi="Times New Roman" w:cs="Times New Roman"/>
              </w:rPr>
              <w:t>s</w:t>
            </w:r>
            <w:r w:rsidRPr="001535BC">
              <w:rPr>
                <w:rFonts w:ascii="Times New Roman" w:hAnsi="Times New Roman" w:cs="Times New Roman"/>
              </w:rPr>
              <w:t xml:space="preserve">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 xml:space="preserve">; and </w:t>
            </w:r>
            <w:r w:rsidRPr="001535BC">
              <w:rPr>
                <w:rFonts w:ascii="Times New Roman" w:hAnsi="Times New Roman" w:cs="Times New Roman"/>
                <w:i/>
              </w:rPr>
              <w:t xml:space="preserve">ID:GOV </w:t>
            </w:r>
            <w:r w:rsidRPr="001535BC">
              <w:rPr>
                <w:rFonts w:ascii="Times New Roman" w:hAnsi="Times New Roman" w:cs="Times New Roman"/>
              </w:rPr>
              <w:t xml:space="preserve">is the ideology of the governor in </w:t>
            </w:r>
            <w:proofErr w:type="spellStart"/>
            <w:r w:rsidRPr="001535BC">
              <w:rPr>
                <w:rFonts w:ascii="Times New Roman" w:hAnsi="Times New Roman" w:cs="Times New Roman"/>
              </w:rPr>
              <w:t xml:space="preserve">state </w:t>
            </w:r>
            <w:r w:rsidRPr="001535BC">
              <w:rPr>
                <w:rFonts w:ascii="Times New Roman" w:hAnsi="Times New Roman" w:cs="Times New Roman"/>
                <w:i/>
              </w:rPr>
              <w:t>s</w:t>
            </w:r>
            <w:proofErr w:type="spellEnd"/>
            <w:r w:rsidRPr="001535BC">
              <w:rPr>
                <w:rFonts w:ascii="Times New Roman" w:hAnsi="Times New Roman" w:cs="Times New Roman"/>
                <w:i/>
              </w:rPr>
              <w:t xml:space="preserve"> </w:t>
            </w:r>
            <w:r w:rsidRPr="001535BC">
              <w:rPr>
                <w:rFonts w:ascii="Times New Roman" w:hAnsi="Times New Roman" w:cs="Times New Roman"/>
              </w:rPr>
              <w:t xml:space="preserve">in year </w:t>
            </w:r>
            <w:r w:rsidRPr="001535BC">
              <w:rPr>
                <w:rFonts w:ascii="Times New Roman" w:hAnsi="Times New Roman" w:cs="Times New Roman"/>
                <w:i/>
              </w:rPr>
              <w:t>t</w:t>
            </w:r>
            <w:r w:rsidRPr="001535BC">
              <w:rPr>
                <w:rFonts w:ascii="Times New Roman" w:hAnsi="Times New Roman" w:cs="Times New Roman"/>
              </w:rPr>
              <w:t>.</w:t>
            </w:r>
          </w:p>
        </w:tc>
        <w:tc>
          <w:tcPr>
            <w:tcW w:w="1170" w:type="dxa"/>
            <w:gridSpan w:val="2"/>
            <w:tcBorders>
              <w:top w:val="single" w:sz="12" w:space="0" w:color="auto"/>
              <w:left w:val="nil"/>
              <w:bottom w:val="single" w:sz="12" w:space="0" w:color="auto"/>
              <w:right w:val="nil"/>
            </w:tcBorders>
            <w:shd w:val="clear" w:color="auto" w:fill="auto"/>
            <w:hideMark/>
          </w:tcPr>
          <w:p w14:paraId="2A52D793"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calendar </w:t>
            </w:r>
          </w:p>
        </w:tc>
        <w:tc>
          <w:tcPr>
            <w:tcW w:w="4556" w:type="dxa"/>
            <w:gridSpan w:val="2"/>
            <w:tcBorders>
              <w:top w:val="single" w:sz="12" w:space="0" w:color="auto"/>
              <w:left w:val="nil"/>
              <w:bottom w:val="single" w:sz="12" w:space="0" w:color="auto"/>
              <w:right w:val="nil"/>
            </w:tcBorders>
            <w:shd w:val="clear" w:color="auto" w:fill="auto"/>
            <w:hideMark/>
          </w:tcPr>
          <w:p w14:paraId="4724F89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Berry, W. D., Fording, R. C., </w:t>
            </w:r>
            <w:proofErr w:type="spellStart"/>
            <w:r w:rsidRPr="00624060">
              <w:rPr>
                <w:rFonts w:ascii="Times New Roman" w:eastAsia="Times New Roman" w:hAnsi="Times New Roman" w:cs="Times New Roman"/>
                <w:color w:val="000000"/>
              </w:rPr>
              <w:t>Ringquist</w:t>
            </w:r>
            <w:proofErr w:type="spellEnd"/>
            <w:r w:rsidRPr="00624060">
              <w:rPr>
                <w:rFonts w:ascii="Times New Roman" w:eastAsia="Times New Roman" w:hAnsi="Times New Roman" w:cs="Times New Roman"/>
                <w:color w:val="000000"/>
              </w:rPr>
              <w:t xml:space="preserve">, E. J., Hanson, R. L., and </w:t>
            </w:r>
            <w:proofErr w:type="spellStart"/>
            <w:r w:rsidRPr="00624060">
              <w:rPr>
                <w:rFonts w:ascii="Times New Roman" w:eastAsia="Times New Roman" w:hAnsi="Times New Roman" w:cs="Times New Roman"/>
                <w:color w:val="000000"/>
              </w:rPr>
              <w:t>Klarner</w:t>
            </w:r>
            <w:proofErr w:type="spellEnd"/>
            <w:r w:rsidRPr="00624060">
              <w:rPr>
                <w:rFonts w:ascii="Times New Roman" w:eastAsia="Times New Roman" w:hAnsi="Times New Roman" w:cs="Times New Roman"/>
                <w:color w:val="000000"/>
              </w:rPr>
              <w:t xml:space="preserve">, C. E. 2010. Measuring Citizen and Government Ideology in the U.S. States: A Re-appraisal. </w:t>
            </w:r>
            <w:r w:rsidRPr="00624060">
              <w:rPr>
                <w:rFonts w:ascii="Times New Roman" w:eastAsia="Times New Roman" w:hAnsi="Times New Roman" w:cs="Times New Roman"/>
                <w:i/>
                <w:iCs/>
                <w:color w:val="000000"/>
              </w:rPr>
              <w:t>State Politics &amp; Policy Quarterly.</w:t>
            </w:r>
            <w:r w:rsidRPr="00624060">
              <w:rPr>
                <w:rFonts w:ascii="Times New Roman" w:eastAsia="Times New Roman" w:hAnsi="Times New Roman" w:cs="Times New Roman"/>
                <w:color w:val="000000"/>
              </w:rPr>
              <w:t xml:space="preserve"> 10(2), pp. 117-135. </w:t>
            </w:r>
          </w:p>
        </w:tc>
        <w:tc>
          <w:tcPr>
            <w:tcW w:w="2464" w:type="dxa"/>
            <w:tcBorders>
              <w:top w:val="single" w:sz="12" w:space="0" w:color="auto"/>
              <w:left w:val="nil"/>
              <w:bottom w:val="single" w:sz="12" w:space="0" w:color="auto"/>
              <w:right w:val="single" w:sz="8" w:space="0" w:color="auto"/>
            </w:tcBorders>
            <w:shd w:val="clear" w:color="auto" w:fill="auto"/>
            <w:hideMark/>
          </w:tcPr>
          <w:p w14:paraId="7060CE88"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See the </w:t>
            </w:r>
            <w:r w:rsidRPr="00624060">
              <w:rPr>
                <w:rFonts w:ascii="Times New Roman" w:eastAsia="Times New Roman" w:hAnsi="Times New Roman" w:cs="Times New Roman"/>
                <w:i/>
                <w:iCs/>
                <w:color w:val="000000"/>
              </w:rPr>
              <w:t xml:space="preserve">inst6014_nom </w:t>
            </w:r>
            <w:r w:rsidRPr="00624060">
              <w:rPr>
                <w:rFonts w:ascii="Times New Roman" w:eastAsia="Times New Roman" w:hAnsi="Times New Roman" w:cs="Times New Roman"/>
                <w:color w:val="000000"/>
              </w:rPr>
              <w:t xml:space="preserve">variable in the Correlates of State Policy Project Codebook (https://www.ippsr.msu.edu/public-policy/correlates-state-policy). </w:t>
            </w:r>
          </w:p>
        </w:tc>
      </w:tr>
      <w:tr w:rsidR="00F73498" w:rsidRPr="00624060" w14:paraId="6AE7BB52"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4C753EE0"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lastRenderedPageBreak/>
              <w:t>pcpi_regional</w:t>
            </w:r>
            <w:proofErr w:type="spellEnd"/>
          </w:p>
        </w:tc>
        <w:tc>
          <w:tcPr>
            <w:tcW w:w="3600" w:type="dxa"/>
            <w:tcBorders>
              <w:top w:val="single" w:sz="12" w:space="0" w:color="auto"/>
              <w:left w:val="nil"/>
              <w:bottom w:val="single" w:sz="12" w:space="0" w:color="auto"/>
              <w:right w:val="nil"/>
            </w:tcBorders>
            <w:shd w:val="clear" w:color="auto" w:fill="auto"/>
            <w:hideMark/>
          </w:tcPr>
          <w:p w14:paraId="48F9F63C" w14:textId="1B88C882"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state's per capita personal income in</w:t>
            </w:r>
            <w:r w:rsidR="009C59C8">
              <w:rPr>
                <w:rFonts w:ascii="Times New Roman" w:eastAsia="Times New Roman" w:hAnsi="Times New Roman" w:cs="Times New Roman"/>
                <w:color w:val="000000"/>
              </w:rPr>
              <w:t xml:space="preserve"> thousands of</w:t>
            </w:r>
            <w:r w:rsidRPr="00624060">
              <w:rPr>
                <w:rFonts w:ascii="Times New Roman" w:eastAsia="Times New Roman" w:hAnsi="Times New Roman" w:cs="Times New Roman"/>
                <w:color w:val="000000"/>
              </w:rPr>
              <w:t xml:space="preserve"> 2013 dollars, controlling for price differences between the West, Midwest, South, and Northeast regions. </w:t>
            </w:r>
          </w:p>
        </w:tc>
        <w:tc>
          <w:tcPr>
            <w:tcW w:w="1170" w:type="dxa"/>
            <w:gridSpan w:val="2"/>
            <w:tcBorders>
              <w:top w:val="single" w:sz="12" w:space="0" w:color="auto"/>
              <w:left w:val="nil"/>
              <w:bottom w:val="single" w:sz="12" w:space="0" w:color="auto"/>
              <w:right w:val="nil"/>
            </w:tcBorders>
            <w:shd w:val="clear" w:color="auto" w:fill="auto"/>
            <w:hideMark/>
          </w:tcPr>
          <w:p w14:paraId="386833F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109F42BC"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Commerce - Bureau of Economic Analysis. "SA1 - Personal Income Summary: Personal Income, Population, Per Capita Personal Income." https://www.bea.gov/itable/. </w:t>
            </w:r>
          </w:p>
        </w:tc>
        <w:tc>
          <w:tcPr>
            <w:tcW w:w="2464" w:type="dxa"/>
            <w:tcBorders>
              <w:top w:val="single" w:sz="12" w:space="0" w:color="auto"/>
              <w:left w:val="nil"/>
              <w:bottom w:val="single" w:sz="12" w:space="0" w:color="auto"/>
              <w:right w:val="single" w:sz="8" w:space="0" w:color="auto"/>
            </w:tcBorders>
            <w:shd w:val="clear" w:color="auto" w:fill="auto"/>
            <w:hideMark/>
          </w:tcPr>
          <w:p w14:paraId="48CFE742"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Incomes are rescaled to 2013 price levels using the regional Consumer Price Index for all urban consumers (https://data.bls.gov/cgi-bin/surveymost?cu). </w:t>
            </w:r>
          </w:p>
        </w:tc>
      </w:tr>
      <w:tr w:rsidR="00F73498" w:rsidRPr="00624060" w14:paraId="5DD7922D" w14:textId="77777777" w:rsidTr="0050650E">
        <w:trPr>
          <w:trHeight w:val="1600"/>
        </w:trPr>
        <w:tc>
          <w:tcPr>
            <w:tcW w:w="2070" w:type="dxa"/>
            <w:tcBorders>
              <w:top w:val="single" w:sz="12" w:space="0" w:color="auto"/>
              <w:left w:val="single" w:sz="8" w:space="0" w:color="auto"/>
              <w:bottom w:val="single" w:sz="12" w:space="0" w:color="auto"/>
              <w:right w:val="nil"/>
            </w:tcBorders>
            <w:shd w:val="clear" w:color="auto" w:fill="auto"/>
            <w:hideMark/>
          </w:tcPr>
          <w:p w14:paraId="570A2BA7" w14:textId="77777777" w:rsidR="00624060" w:rsidRPr="00624060" w:rsidRDefault="00624060" w:rsidP="00624060">
            <w:pPr>
              <w:rPr>
                <w:rFonts w:ascii="Times New Roman" w:eastAsia="Times New Roman" w:hAnsi="Times New Roman" w:cs="Times New Roman"/>
                <w:i/>
                <w:iCs/>
                <w:color w:val="000000"/>
              </w:rPr>
            </w:pPr>
            <w:r w:rsidRPr="00624060">
              <w:rPr>
                <w:rFonts w:ascii="Times New Roman" w:eastAsia="Times New Roman" w:hAnsi="Times New Roman" w:cs="Times New Roman"/>
                <w:i/>
                <w:iCs/>
                <w:color w:val="000000"/>
              </w:rPr>
              <w:t>unemployment</w:t>
            </w:r>
          </w:p>
        </w:tc>
        <w:tc>
          <w:tcPr>
            <w:tcW w:w="3600" w:type="dxa"/>
            <w:tcBorders>
              <w:top w:val="single" w:sz="12" w:space="0" w:color="auto"/>
              <w:left w:val="nil"/>
              <w:bottom w:val="single" w:sz="12" w:space="0" w:color="auto"/>
              <w:right w:val="nil"/>
            </w:tcBorders>
            <w:shd w:val="clear" w:color="auto" w:fill="auto"/>
            <w:hideMark/>
          </w:tcPr>
          <w:p w14:paraId="3C39910A"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A state's unemployment rate among its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w:t>
            </w:r>
          </w:p>
        </w:tc>
        <w:tc>
          <w:tcPr>
            <w:tcW w:w="1170" w:type="dxa"/>
            <w:gridSpan w:val="2"/>
            <w:tcBorders>
              <w:top w:val="single" w:sz="12" w:space="0" w:color="auto"/>
              <w:left w:val="nil"/>
              <w:bottom w:val="single" w:sz="12" w:space="0" w:color="auto"/>
              <w:right w:val="nil"/>
            </w:tcBorders>
            <w:shd w:val="clear" w:color="auto" w:fill="auto"/>
            <w:hideMark/>
          </w:tcPr>
          <w:p w14:paraId="077E11A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calendar</w:t>
            </w:r>
          </w:p>
        </w:tc>
        <w:tc>
          <w:tcPr>
            <w:tcW w:w="4556" w:type="dxa"/>
            <w:gridSpan w:val="2"/>
            <w:tcBorders>
              <w:top w:val="single" w:sz="12" w:space="0" w:color="auto"/>
              <w:left w:val="nil"/>
              <w:bottom w:val="single" w:sz="12" w:space="0" w:color="auto"/>
              <w:right w:val="nil"/>
            </w:tcBorders>
            <w:shd w:val="clear" w:color="auto" w:fill="auto"/>
            <w:hideMark/>
          </w:tcPr>
          <w:p w14:paraId="0A776E5D"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U.S. Department of Labor - Bureau of Labor Statistics. "Statewide Data - Employment status of the civilian </w:t>
            </w:r>
            <w:proofErr w:type="spellStart"/>
            <w:r w:rsidRPr="00624060">
              <w:rPr>
                <w:rFonts w:ascii="Times New Roman" w:eastAsia="Times New Roman" w:hAnsi="Times New Roman" w:cs="Times New Roman"/>
                <w:color w:val="000000"/>
              </w:rPr>
              <w:t>noninstitutional</w:t>
            </w:r>
            <w:proofErr w:type="spellEnd"/>
            <w:r w:rsidRPr="00624060">
              <w:rPr>
                <w:rFonts w:ascii="Times New Roman" w:eastAsia="Times New Roman" w:hAnsi="Times New Roman" w:cs="Times New Roman"/>
                <w:color w:val="000000"/>
              </w:rPr>
              <w:t xml:space="preserve"> population, annual averages."</w:t>
            </w:r>
            <w:r w:rsidRPr="00624060">
              <w:rPr>
                <w:rFonts w:ascii="Times New Roman" w:eastAsia="Times New Roman" w:hAnsi="Times New Roman" w:cs="Times New Roman"/>
                <w:color w:val="000000"/>
              </w:rPr>
              <w:br/>
              <w:t>https://www.bls.gov/lau/rdscnp16.htm#data</w:t>
            </w:r>
          </w:p>
        </w:tc>
        <w:tc>
          <w:tcPr>
            <w:tcW w:w="2464" w:type="dxa"/>
            <w:tcBorders>
              <w:top w:val="single" w:sz="12" w:space="0" w:color="auto"/>
              <w:left w:val="nil"/>
              <w:bottom w:val="single" w:sz="12" w:space="0" w:color="auto"/>
              <w:right w:val="single" w:sz="8" w:space="0" w:color="auto"/>
            </w:tcBorders>
            <w:shd w:val="clear" w:color="auto" w:fill="auto"/>
            <w:hideMark/>
          </w:tcPr>
          <w:p w14:paraId="22D1989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r w:rsidR="00F73498" w:rsidRPr="00624060" w14:paraId="1C605899" w14:textId="77777777" w:rsidTr="0050650E">
        <w:trPr>
          <w:trHeight w:val="1620"/>
        </w:trPr>
        <w:tc>
          <w:tcPr>
            <w:tcW w:w="2070" w:type="dxa"/>
            <w:tcBorders>
              <w:top w:val="single" w:sz="12" w:space="0" w:color="auto"/>
              <w:left w:val="single" w:sz="8" w:space="0" w:color="auto"/>
              <w:bottom w:val="single" w:sz="12" w:space="0" w:color="auto"/>
              <w:right w:val="nil"/>
            </w:tcBorders>
            <w:shd w:val="clear" w:color="auto" w:fill="auto"/>
            <w:hideMark/>
          </w:tcPr>
          <w:p w14:paraId="320FA077" w14:textId="77777777" w:rsidR="00624060" w:rsidRPr="00624060" w:rsidRDefault="00624060" w:rsidP="00624060">
            <w:pPr>
              <w:rPr>
                <w:rFonts w:ascii="Times New Roman" w:eastAsia="Times New Roman" w:hAnsi="Times New Roman" w:cs="Times New Roman"/>
                <w:i/>
                <w:iCs/>
                <w:color w:val="000000"/>
              </w:rPr>
            </w:pPr>
            <w:proofErr w:type="spellStart"/>
            <w:r w:rsidRPr="00624060">
              <w:rPr>
                <w:rFonts w:ascii="Times New Roman" w:eastAsia="Times New Roman" w:hAnsi="Times New Roman" w:cs="Times New Roman"/>
                <w:i/>
                <w:iCs/>
                <w:color w:val="000000"/>
              </w:rPr>
              <w:t>wpr</w:t>
            </w:r>
            <w:proofErr w:type="spellEnd"/>
          </w:p>
        </w:tc>
        <w:tc>
          <w:tcPr>
            <w:tcW w:w="3600" w:type="dxa"/>
            <w:tcBorders>
              <w:top w:val="single" w:sz="12" w:space="0" w:color="auto"/>
              <w:left w:val="nil"/>
              <w:bottom w:val="single" w:sz="12" w:space="0" w:color="auto"/>
              <w:right w:val="nil"/>
            </w:tcBorders>
            <w:shd w:val="clear" w:color="auto" w:fill="auto"/>
            <w:hideMark/>
          </w:tcPr>
          <w:p w14:paraId="1C8BC016"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A dummy variable that takes the value of 1 if a state did not meet its all-family TANF and SSP-MOE adjusted work participation rate.</w:t>
            </w:r>
          </w:p>
        </w:tc>
        <w:tc>
          <w:tcPr>
            <w:tcW w:w="1170" w:type="dxa"/>
            <w:gridSpan w:val="2"/>
            <w:tcBorders>
              <w:top w:val="single" w:sz="12" w:space="0" w:color="auto"/>
              <w:left w:val="nil"/>
              <w:bottom w:val="single" w:sz="12" w:space="0" w:color="auto"/>
              <w:right w:val="nil"/>
            </w:tcBorders>
            <w:shd w:val="clear" w:color="auto" w:fill="auto"/>
            <w:hideMark/>
          </w:tcPr>
          <w:p w14:paraId="3854D114"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 xml:space="preserve">fiscal </w:t>
            </w:r>
          </w:p>
        </w:tc>
        <w:tc>
          <w:tcPr>
            <w:tcW w:w="4556" w:type="dxa"/>
            <w:gridSpan w:val="2"/>
            <w:tcBorders>
              <w:top w:val="single" w:sz="12" w:space="0" w:color="auto"/>
              <w:left w:val="nil"/>
              <w:bottom w:val="single" w:sz="12" w:space="0" w:color="auto"/>
              <w:right w:val="nil"/>
            </w:tcBorders>
            <w:shd w:val="clear" w:color="auto" w:fill="auto"/>
            <w:hideMark/>
          </w:tcPr>
          <w:p w14:paraId="28E5B1E0"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U.S. Department of Health and Human Services - Administration of Children and Families. "Work Participation Rates".</w:t>
            </w:r>
            <w:r w:rsidRPr="00624060">
              <w:rPr>
                <w:rFonts w:ascii="Times New Roman" w:eastAsia="Times New Roman" w:hAnsi="Times New Roman" w:cs="Times New Roman"/>
                <w:color w:val="000000"/>
              </w:rPr>
              <w:br/>
              <w:t xml:space="preserve">https://www.acf.hhs.gov/ofa/resource-library/search. </w:t>
            </w:r>
          </w:p>
        </w:tc>
        <w:tc>
          <w:tcPr>
            <w:tcW w:w="2464" w:type="dxa"/>
            <w:tcBorders>
              <w:top w:val="single" w:sz="12" w:space="0" w:color="auto"/>
              <w:left w:val="nil"/>
              <w:bottom w:val="single" w:sz="12" w:space="0" w:color="auto"/>
              <w:right w:val="single" w:sz="8" w:space="0" w:color="auto"/>
            </w:tcBorders>
            <w:shd w:val="clear" w:color="auto" w:fill="auto"/>
            <w:hideMark/>
          </w:tcPr>
          <w:p w14:paraId="0EE5AE67" w14:textId="77777777" w:rsidR="00624060" w:rsidRPr="00624060" w:rsidRDefault="00624060" w:rsidP="00624060">
            <w:pPr>
              <w:rPr>
                <w:rFonts w:ascii="Times New Roman" w:eastAsia="Times New Roman" w:hAnsi="Times New Roman" w:cs="Times New Roman"/>
                <w:color w:val="000000"/>
              </w:rPr>
            </w:pPr>
            <w:r w:rsidRPr="00624060">
              <w:rPr>
                <w:rFonts w:ascii="Times New Roman" w:eastAsia="Times New Roman" w:hAnsi="Times New Roman" w:cs="Times New Roman"/>
                <w:color w:val="000000"/>
              </w:rPr>
              <w:t>N.A.</w:t>
            </w:r>
          </w:p>
        </w:tc>
      </w:tr>
    </w:tbl>
    <w:p w14:paraId="45B6C629" w14:textId="4ED50003" w:rsidR="00917F40" w:rsidRDefault="00917F40">
      <w:pPr>
        <w:rPr>
          <w:rFonts w:ascii="Times New Roman" w:hAnsi="Times New Roman" w:cs="Times New Roman"/>
          <w:b/>
          <w:sz w:val="28"/>
        </w:rPr>
      </w:pPr>
      <w:r>
        <w:rPr>
          <w:rFonts w:ascii="Times New Roman" w:hAnsi="Times New Roman" w:cs="Times New Roman"/>
          <w:b/>
          <w:sz w:val="28"/>
        </w:rPr>
        <w:br w:type="page"/>
      </w:r>
    </w:p>
    <w:p w14:paraId="0646D468" w14:textId="77777777" w:rsidR="00624060" w:rsidRDefault="00624060" w:rsidP="00CE5701">
      <w:pPr>
        <w:rPr>
          <w:rFonts w:ascii="Times New Roman" w:hAnsi="Times New Roman" w:cs="Times New Roman"/>
          <w:b/>
          <w:sz w:val="28"/>
        </w:rPr>
        <w:sectPr w:rsidR="00624060" w:rsidSect="00624060">
          <w:pgSz w:w="15840" w:h="12240" w:orient="landscape"/>
          <w:pgMar w:top="1440" w:right="1440" w:bottom="1440" w:left="1440" w:header="720" w:footer="720" w:gutter="0"/>
          <w:cols w:space="720"/>
          <w:titlePg/>
          <w:docGrid w:linePitch="360"/>
        </w:sectPr>
      </w:pPr>
    </w:p>
    <w:p w14:paraId="00FB0532" w14:textId="0B6DC3D4" w:rsidR="00917F40" w:rsidRDefault="00646C26" w:rsidP="00CE5701">
      <w:pPr>
        <w:rPr>
          <w:rFonts w:ascii="Times New Roman" w:hAnsi="Times New Roman" w:cs="Times New Roman"/>
          <w:b/>
          <w:sz w:val="28"/>
          <w:szCs w:val="16"/>
        </w:rPr>
      </w:pPr>
      <w:r w:rsidRPr="00917F40">
        <w:rPr>
          <w:rFonts w:ascii="Times New Roman" w:hAnsi="Times New Roman" w:cs="Times New Roman"/>
          <w:b/>
          <w:sz w:val="28"/>
        </w:rPr>
        <w:lastRenderedPageBreak/>
        <w:t>References</w:t>
      </w:r>
    </w:p>
    <w:p w14:paraId="0CFE51D1" w14:textId="77777777" w:rsidR="003C0261" w:rsidRPr="003C0261" w:rsidRDefault="003C0261" w:rsidP="00CE5701">
      <w:pPr>
        <w:rPr>
          <w:rFonts w:ascii="Times New Roman" w:hAnsi="Times New Roman" w:cs="Times New Roman"/>
          <w:b/>
          <w:sz w:val="28"/>
          <w:szCs w:val="16"/>
        </w:rPr>
      </w:pPr>
    </w:p>
    <w:p w14:paraId="3AD6C684" w14:textId="77777777" w:rsidR="00BC6B51" w:rsidRPr="00BC6B51" w:rsidRDefault="00314960" w:rsidP="00BC6B51">
      <w:pPr>
        <w:pStyle w:val="Bibliography"/>
        <w:rPr>
          <w:rFonts w:ascii="Calibri" w:cs="Calibri"/>
        </w:rPr>
      </w:pPr>
      <w:r>
        <w:fldChar w:fldCharType="begin"/>
      </w:r>
      <w:r w:rsidR="004B5655">
        <w:instrText xml:space="preserve"> ADDIN ZOTERO_BIBL {"uncited":[],"omitted":[],"custom":[]} CSL_BIBLIOGRAPHY </w:instrText>
      </w:r>
      <w:r>
        <w:fldChar w:fldCharType="separate"/>
      </w:r>
      <w:proofErr w:type="spellStart"/>
      <w:r w:rsidR="00BC6B51" w:rsidRPr="00BC6B51">
        <w:rPr>
          <w:rFonts w:ascii="Calibri" w:cs="Calibri"/>
        </w:rPr>
        <w:t>Acs</w:t>
      </w:r>
      <w:proofErr w:type="spellEnd"/>
      <w:r w:rsidR="00BC6B51" w:rsidRPr="00BC6B51">
        <w:rPr>
          <w:rFonts w:ascii="Calibri" w:cs="Calibri"/>
        </w:rPr>
        <w:t>, Gregory, Laura Wheaton, and Elaine Waxman. “Assessing Changes to SNAP Work Requirements in the 2018 Farm Bill.” Washington, D.C: The Urban Institute, 2018. https://www.urban.org/sites/default/files/publication/98455/assessing_changes_to_snap_work_requirements_in_the_2018_farm_bill_3.pdf.</w:t>
      </w:r>
    </w:p>
    <w:p w14:paraId="5C8A8A19" w14:textId="77777777" w:rsidR="00BC6B51" w:rsidRPr="00BC6B51" w:rsidRDefault="00BC6B51" w:rsidP="00BC6B51">
      <w:pPr>
        <w:pStyle w:val="Bibliography"/>
        <w:rPr>
          <w:rFonts w:ascii="Calibri" w:cs="Calibri"/>
        </w:rPr>
      </w:pPr>
      <w:r w:rsidRPr="00BC6B51">
        <w:rPr>
          <w:rFonts w:ascii="Calibri" w:cs="Calibri"/>
        </w:rPr>
        <w:t xml:space="preserve">Berry, William D., Richard C. Fording, Evan J. </w:t>
      </w:r>
      <w:proofErr w:type="spellStart"/>
      <w:r w:rsidRPr="00BC6B51">
        <w:rPr>
          <w:rFonts w:ascii="Calibri" w:cs="Calibri"/>
        </w:rPr>
        <w:t>Ringquist</w:t>
      </w:r>
      <w:proofErr w:type="spellEnd"/>
      <w:r w:rsidRPr="00BC6B51">
        <w:rPr>
          <w:rFonts w:ascii="Calibri" w:cs="Calibri"/>
        </w:rPr>
        <w:t xml:space="preserve">, Russell L. Hanson, and Carl E. </w:t>
      </w:r>
      <w:proofErr w:type="spellStart"/>
      <w:r w:rsidRPr="00BC6B51">
        <w:rPr>
          <w:rFonts w:ascii="Calibri" w:cs="Calibri"/>
        </w:rPr>
        <w:t>Klarner</w:t>
      </w:r>
      <w:proofErr w:type="spellEnd"/>
      <w:r w:rsidRPr="00BC6B51">
        <w:rPr>
          <w:rFonts w:ascii="Calibri" w:cs="Calibri"/>
        </w:rPr>
        <w:t xml:space="preserve">. “Measuring Citizen and Government Ideology in the U.S. States: A Re-Appraisal.” </w:t>
      </w:r>
      <w:r w:rsidRPr="00BC6B51">
        <w:rPr>
          <w:rFonts w:ascii="Calibri" w:cs="Calibri"/>
          <w:i/>
          <w:iCs/>
        </w:rPr>
        <w:t>State Politics &amp; Policy Quarterly</w:t>
      </w:r>
      <w:r w:rsidRPr="00BC6B51">
        <w:rPr>
          <w:rFonts w:ascii="Calibri" w:cs="Calibri"/>
        </w:rPr>
        <w:t xml:space="preserve"> 10, no. 2 (2010): 117–35.</w:t>
      </w:r>
    </w:p>
    <w:p w14:paraId="49E0BA3F" w14:textId="77777777" w:rsidR="00BC6B51" w:rsidRPr="00BC6B51" w:rsidRDefault="00BC6B51" w:rsidP="00BC6B51">
      <w:pPr>
        <w:pStyle w:val="Bibliography"/>
        <w:rPr>
          <w:rFonts w:ascii="Calibri" w:cs="Calibri"/>
        </w:rPr>
      </w:pPr>
      <w:r w:rsidRPr="00BC6B51">
        <w:rPr>
          <w:rFonts w:ascii="Calibri" w:cs="Calibri"/>
        </w:rPr>
        <w:t xml:space="preserve">Berry, William D., Evan J. </w:t>
      </w:r>
      <w:proofErr w:type="spellStart"/>
      <w:r w:rsidRPr="00BC6B51">
        <w:rPr>
          <w:rFonts w:ascii="Calibri" w:cs="Calibri"/>
        </w:rPr>
        <w:t>Ringquist</w:t>
      </w:r>
      <w:proofErr w:type="spellEnd"/>
      <w:r w:rsidRPr="00BC6B51">
        <w:rPr>
          <w:rFonts w:ascii="Calibri" w:cs="Calibri"/>
        </w:rPr>
        <w:t xml:space="preserve">, Richard C. Fording, and Russell L. Hanson. “Measuring Citizen and Government Ideology in the American States, 1960-93.” </w:t>
      </w:r>
      <w:r w:rsidRPr="00BC6B51">
        <w:rPr>
          <w:rFonts w:ascii="Calibri" w:cs="Calibri"/>
          <w:i/>
          <w:iCs/>
        </w:rPr>
        <w:t>American Journal of Political Science</w:t>
      </w:r>
      <w:r w:rsidRPr="00BC6B51">
        <w:rPr>
          <w:rFonts w:ascii="Calibri" w:cs="Calibri"/>
        </w:rPr>
        <w:t xml:space="preserve"> 42, no. 1 (1998): 327–48. https://doi.org/10.2307/2991759.</w:t>
      </w:r>
    </w:p>
    <w:p w14:paraId="4D55E292" w14:textId="77777777" w:rsidR="00BC6B51" w:rsidRPr="00BC6B51" w:rsidRDefault="00BC6B51" w:rsidP="00BC6B51">
      <w:pPr>
        <w:pStyle w:val="Bibliography"/>
        <w:rPr>
          <w:rFonts w:ascii="Calibri" w:cs="Calibri"/>
        </w:rPr>
      </w:pPr>
      <w:r w:rsidRPr="00BC6B51">
        <w:rPr>
          <w:rFonts w:ascii="Calibri" w:cs="Calibri"/>
        </w:rPr>
        <w:t>Blank, Rebecca M. “Evaluating Welfare Reform in the United States.” Working Paper. National Bureau of Economic Research, June 2002. https://doi.org/10.3386/w8983.</w:t>
      </w:r>
    </w:p>
    <w:p w14:paraId="72E1D327" w14:textId="77777777" w:rsidR="00BC6B51" w:rsidRPr="00BC6B51" w:rsidRDefault="00BC6B51" w:rsidP="00BC6B51">
      <w:pPr>
        <w:pStyle w:val="Bibliography"/>
        <w:rPr>
          <w:rFonts w:ascii="Calibri" w:cs="Calibri"/>
        </w:rPr>
      </w:pPr>
      <w:proofErr w:type="spellStart"/>
      <w:r w:rsidRPr="00BC6B51">
        <w:rPr>
          <w:rFonts w:ascii="Calibri" w:cs="Calibri"/>
        </w:rPr>
        <w:t>Derr</w:t>
      </w:r>
      <w:proofErr w:type="spellEnd"/>
      <w:r w:rsidRPr="00BC6B51">
        <w:rPr>
          <w:rFonts w:ascii="Calibri" w:cs="Calibri"/>
        </w:rPr>
        <w:t xml:space="preserve">, Michelle K., Tara Anderson, LaDonna </w:t>
      </w:r>
      <w:proofErr w:type="spellStart"/>
      <w:r w:rsidRPr="00BC6B51">
        <w:rPr>
          <w:rFonts w:ascii="Calibri" w:cs="Calibri"/>
        </w:rPr>
        <w:t>Pavetti</w:t>
      </w:r>
      <w:proofErr w:type="spellEnd"/>
      <w:r w:rsidRPr="00BC6B51">
        <w:rPr>
          <w:rFonts w:ascii="Calibri" w:cs="Calibri"/>
        </w:rPr>
        <w:t>, and Elizabeth Scott. “Understanding Two Categories of TANF Spending: ‘Other’ and “Authorized Under Prior Law".” Washington, D.C: Mathematica Policy Research, Inc., September 30, 2009. https://www.acf.hhs.gov/sites/default/files/opre/understanding_two_categories_of_tanf_spending.pdf.</w:t>
      </w:r>
    </w:p>
    <w:p w14:paraId="5C6E7062" w14:textId="77777777" w:rsidR="00BC6B51" w:rsidRPr="00BC6B51" w:rsidRDefault="00BC6B51" w:rsidP="00BC6B51">
      <w:pPr>
        <w:pStyle w:val="Bibliography"/>
        <w:rPr>
          <w:rFonts w:ascii="Calibri" w:cs="Calibri"/>
        </w:rPr>
      </w:pPr>
      <w:r w:rsidRPr="00BC6B51">
        <w:rPr>
          <w:rFonts w:ascii="Calibri" w:cs="Calibri"/>
        </w:rPr>
        <w:t>Falk, Gene. “Temporary Assistance for Needy Families (TANF): Financing Issues.” Washington, D.C: Congressional Research Service, September 8, 2015. https://fas.org/sgp/crs/misc/R44188.pdf.</w:t>
      </w:r>
    </w:p>
    <w:p w14:paraId="13DA4B20" w14:textId="77777777" w:rsidR="00BC6B51" w:rsidRPr="00BC6B51" w:rsidRDefault="00BC6B51" w:rsidP="00BC6B51">
      <w:pPr>
        <w:pStyle w:val="Bibliography"/>
        <w:rPr>
          <w:rFonts w:ascii="Calibri" w:cs="Calibri"/>
        </w:rPr>
      </w:pPr>
      <w:r w:rsidRPr="00BC6B51">
        <w:rPr>
          <w:rFonts w:ascii="Calibri" w:cs="Calibri"/>
        </w:rPr>
        <w:t>———. “The Temporary Assistance for Needy Families (TANF) Block Grant: A Primer on TANF Financing and Federal Requirements.” Washington, D.C: Congressional Research Service, December 14, 2017. https://fas.org/sgp/crs/misc/RL32748.pdf.</w:t>
      </w:r>
    </w:p>
    <w:p w14:paraId="3880D734" w14:textId="77777777" w:rsidR="00BC6B51" w:rsidRPr="00BC6B51" w:rsidRDefault="00BC6B51" w:rsidP="00BC6B51">
      <w:pPr>
        <w:pStyle w:val="Bibliography"/>
        <w:rPr>
          <w:rFonts w:ascii="Calibri" w:cs="Calibri"/>
        </w:rPr>
      </w:pPr>
      <w:r w:rsidRPr="00BC6B51">
        <w:rPr>
          <w:rFonts w:ascii="Calibri" w:cs="Calibri"/>
        </w:rPr>
        <w:t xml:space="preserve">Fellowes, Matthew C., and Gretchen Rowe. “Politics and the New American Welfare States.” </w:t>
      </w:r>
      <w:r w:rsidRPr="00BC6B51">
        <w:rPr>
          <w:rFonts w:ascii="Calibri" w:cs="Calibri"/>
          <w:i/>
          <w:iCs/>
        </w:rPr>
        <w:t>American Journal of Political Science</w:t>
      </w:r>
      <w:r w:rsidRPr="00BC6B51">
        <w:rPr>
          <w:rFonts w:ascii="Calibri" w:cs="Calibri"/>
        </w:rPr>
        <w:t xml:space="preserve"> 48, no. 2 (2004): 362–73. https://doi.org/10.2307/1519888.</w:t>
      </w:r>
    </w:p>
    <w:p w14:paraId="41CCB1CB" w14:textId="77777777" w:rsidR="00BC6B51" w:rsidRPr="00BC6B51" w:rsidRDefault="00BC6B51" w:rsidP="00BC6B51">
      <w:pPr>
        <w:pStyle w:val="Bibliography"/>
        <w:rPr>
          <w:rFonts w:ascii="Calibri" w:cs="Calibri"/>
        </w:rPr>
      </w:pPr>
      <w:r w:rsidRPr="00BC6B51">
        <w:rPr>
          <w:rFonts w:ascii="Calibri" w:cs="Calibri"/>
        </w:rPr>
        <w:t xml:space="preserve">Giannarelli, Linda, Heffernan Christine, Minton Sarah, and Thompson Megan. “Welfare Rules </w:t>
      </w:r>
      <w:proofErr w:type="spellStart"/>
      <w:r w:rsidRPr="00BC6B51">
        <w:rPr>
          <w:rFonts w:ascii="Calibri" w:cs="Calibri"/>
        </w:rPr>
        <w:t>Databook</w:t>
      </w:r>
      <w:proofErr w:type="spellEnd"/>
      <w:r w:rsidRPr="00BC6B51">
        <w:rPr>
          <w:rFonts w:ascii="Calibri" w:cs="Calibri"/>
        </w:rPr>
        <w:t>: State TANF Policies as of July 2016.” OPRE Report. Washington, DC: Office of Planning, Research and Evaluation, Administration for Children and Families, U.S. Department of Health and Human Services, n.d.</w:t>
      </w:r>
    </w:p>
    <w:p w14:paraId="64CD92A8" w14:textId="77777777" w:rsidR="00BC6B51" w:rsidRPr="00BC6B51" w:rsidRDefault="00BC6B51" w:rsidP="00BC6B51">
      <w:pPr>
        <w:pStyle w:val="Bibliography"/>
        <w:rPr>
          <w:rFonts w:ascii="Calibri" w:cs="Calibri"/>
        </w:rPr>
      </w:pPr>
      <w:proofErr w:type="spellStart"/>
      <w:r w:rsidRPr="00BC6B51">
        <w:rPr>
          <w:rFonts w:ascii="Calibri" w:cs="Calibri"/>
        </w:rPr>
        <w:t>Gilens</w:t>
      </w:r>
      <w:proofErr w:type="spellEnd"/>
      <w:r w:rsidRPr="00BC6B51">
        <w:rPr>
          <w:rFonts w:ascii="Calibri" w:cs="Calibri"/>
        </w:rPr>
        <w:t xml:space="preserve">, Martin. “‘Race Coding’ and White Opposition to Welfare.” </w:t>
      </w:r>
      <w:r w:rsidRPr="00BC6B51">
        <w:rPr>
          <w:rFonts w:ascii="Calibri" w:cs="Calibri"/>
          <w:i/>
          <w:iCs/>
        </w:rPr>
        <w:t>The American Political Science Review</w:t>
      </w:r>
      <w:r w:rsidRPr="00BC6B51">
        <w:rPr>
          <w:rFonts w:ascii="Calibri" w:cs="Calibri"/>
        </w:rPr>
        <w:t xml:space="preserve"> 90, no. 3 (1996): 593–604. https://doi.org/10.2307/2082611.</w:t>
      </w:r>
    </w:p>
    <w:p w14:paraId="3D803609" w14:textId="77777777" w:rsidR="00BC6B51" w:rsidRPr="00BC6B51" w:rsidRDefault="00BC6B51" w:rsidP="00BC6B51">
      <w:pPr>
        <w:pStyle w:val="Bibliography"/>
        <w:rPr>
          <w:rFonts w:ascii="Calibri" w:cs="Calibri"/>
        </w:rPr>
      </w:pPr>
      <w:r w:rsidRPr="00BC6B51">
        <w:rPr>
          <w:rFonts w:ascii="Calibri" w:cs="Calibri"/>
        </w:rPr>
        <w:t>Hahn, Heather, Olivia Golden, and Alexandra Stanczyk. “State Approaches to the TANF Block Grant: Welfare Is Not What You Think It Is.” Working Families. Washington, D.C: The Urban Institute, August 2012. https://www.urban.org/sites/default/files/publication/25731/412635-State-Approaches-to-the-TANF-Block-Grant-Welfare-Is-Not-What-You-Think-It-Is.PDF.</w:t>
      </w:r>
    </w:p>
    <w:p w14:paraId="7AA5CC89" w14:textId="77777777" w:rsidR="00BC6B51" w:rsidRPr="00BC6B51" w:rsidRDefault="00BC6B51" w:rsidP="00BC6B51">
      <w:pPr>
        <w:pStyle w:val="Bibliography"/>
        <w:rPr>
          <w:rFonts w:ascii="Calibri" w:cs="Calibri"/>
        </w:rPr>
      </w:pPr>
      <w:r w:rsidRPr="00BC6B51">
        <w:rPr>
          <w:rFonts w:ascii="Calibri" w:cs="Calibri"/>
        </w:rPr>
        <w:lastRenderedPageBreak/>
        <w:t>Johnson, Earl. Memo. “TANF-ACF-IM-2013-03.” Memo, September 12, 2013. https://www.acf.hhs.gov/ofa/resource/tanf-acf-im-2013-03.</w:t>
      </w:r>
    </w:p>
    <w:p w14:paraId="45A498BC" w14:textId="77777777" w:rsidR="00BC6B51" w:rsidRPr="00BC6B51" w:rsidRDefault="00BC6B51" w:rsidP="00BC6B51">
      <w:pPr>
        <w:pStyle w:val="Bibliography"/>
        <w:rPr>
          <w:rFonts w:ascii="Calibri" w:cs="Calibri"/>
        </w:rPr>
      </w:pPr>
      <w:r w:rsidRPr="00BC6B51">
        <w:rPr>
          <w:rFonts w:ascii="Calibri" w:cs="Calibri"/>
        </w:rPr>
        <w:t xml:space="preserve">Mead, Lawrence M. “The Rise of Paternalism.” In </w:t>
      </w:r>
      <w:r w:rsidRPr="00BC6B51">
        <w:rPr>
          <w:rFonts w:ascii="Calibri" w:cs="Calibri"/>
          <w:i/>
          <w:iCs/>
        </w:rPr>
        <w:t>The New Paternalism: Supervisory Approaches to Poverty</w:t>
      </w:r>
      <w:r w:rsidRPr="00BC6B51">
        <w:rPr>
          <w:rFonts w:ascii="Calibri" w:cs="Calibri"/>
        </w:rPr>
        <w:t>, edited by Lawrence M. Mead, 1–38. Washington, D.C: Brookings Institution Press, 1997.</w:t>
      </w:r>
    </w:p>
    <w:p w14:paraId="56842C9A" w14:textId="77777777" w:rsidR="00BC6B51" w:rsidRPr="00BC6B51" w:rsidRDefault="00BC6B51" w:rsidP="00BC6B51">
      <w:pPr>
        <w:pStyle w:val="Bibliography"/>
        <w:rPr>
          <w:rFonts w:ascii="Calibri" w:cs="Calibri"/>
        </w:rPr>
      </w:pPr>
      <w:r w:rsidRPr="00BC6B51">
        <w:rPr>
          <w:rFonts w:ascii="Calibri" w:cs="Calibri"/>
        </w:rPr>
        <w:t>Personal Responsibility and Work Opportunity Reconciliation Act of 1996, Pub. L. No. 104–193, 1305 42 USC (1996). https://www.congress.gov/104/plaws/publ193/PLAW-104publ193.pdf.</w:t>
      </w:r>
    </w:p>
    <w:p w14:paraId="27AFF4A7" w14:textId="77777777" w:rsidR="00BC6B51" w:rsidRPr="00BC6B51" w:rsidRDefault="00BC6B51" w:rsidP="00BC6B51">
      <w:pPr>
        <w:pStyle w:val="Bibliography"/>
        <w:rPr>
          <w:rFonts w:ascii="Calibri" w:cs="Calibri"/>
        </w:rPr>
      </w:pPr>
      <w:r w:rsidRPr="00BC6B51">
        <w:rPr>
          <w:rFonts w:ascii="Calibri" w:cs="Calibri"/>
        </w:rPr>
        <w:t xml:space="preserve">Poole, Keith T. “Recovering a Basic Space From a Set of Issue Scales.” </w:t>
      </w:r>
      <w:r w:rsidRPr="00BC6B51">
        <w:rPr>
          <w:rFonts w:ascii="Calibri" w:cs="Calibri"/>
          <w:i/>
          <w:iCs/>
        </w:rPr>
        <w:t>American Journal of Political Science</w:t>
      </w:r>
      <w:r w:rsidRPr="00BC6B51">
        <w:rPr>
          <w:rFonts w:ascii="Calibri" w:cs="Calibri"/>
        </w:rPr>
        <w:t xml:space="preserve"> 42, no. 3 (1998): 954–93. https://doi.org/10.2307/2991737.</w:t>
      </w:r>
    </w:p>
    <w:p w14:paraId="244962F1" w14:textId="77777777" w:rsidR="00BC6B51" w:rsidRPr="00BC6B51" w:rsidRDefault="00BC6B51" w:rsidP="00BC6B51">
      <w:pPr>
        <w:pStyle w:val="Bibliography"/>
        <w:rPr>
          <w:rFonts w:ascii="Calibri" w:cs="Calibri"/>
        </w:rPr>
      </w:pPr>
      <w:r w:rsidRPr="00BC6B51">
        <w:rPr>
          <w:rFonts w:ascii="Calibri" w:cs="Calibri"/>
        </w:rPr>
        <w:t xml:space="preserve">Rom, Mark. “Transforming State Health and Welfare Programs.” In </w:t>
      </w:r>
      <w:r w:rsidRPr="00BC6B51">
        <w:rPr>
          <w:rFonts w:ascii="Calibri" w:cs="Calibri"/>
          <w:i/>
          <w:iCs/>
        </w:rPr>
        <w:t>Politics in the American States: A Comparative Analysis</w:t>
      </w:r>
      <w:r w:rsidRPr="00BC6B51">
        <w:rPr>
          <w:rFonts w:ascii="Calibri" w:cs="Calibri"/>
        </w:rPr>
        <w:t>, edited by Virginia Gray, Russell L. Hanson, and Herbert Jacob, 7th ed., 349–92. Washington, DC: CQ Press, 1999.</w:t>
      </w:r>
    </w:p>
    <w:p w14:paraId="2E657AD6" w14:textId="77777777" w:rsidR="00BC6B51" w:rsidRPr="00BC6B51" w:rsidRDefault="00BC6B51" w:rsidP="00BC6B51">
      <w:pPr>
        <w:pStyle w:val="Bibliography"/>
        <w:rPr>
          <w:rFonts w:ascii="Calibri" w:cs="Calibri"/>
        </w:rPr>
      </w:pPr>
      <w:r w:rsidRPr="00BC6B51">
        <w:rPr>
          <w:rFonts w:ascii="Calibri" w:cs="Calibri"/>
        </w:rPr>
        <w:t>“Social Services Block Grant Program Annual Report 2013.” Washington, D.C: U.S. Department of Health and Human Services, Administration for Children and Families, Office of Community Services., 2015. http://www.acf.hhs.gov/programs/ocs/programs/ssbg.</w:t>
      </w:r>
    </w:p>
    <w:p w14:paraId="062641EE" w14:textId="77777777" w:rsidR="00BC6B51" w:rsidRPr="00BC6B51" w:rsidRDefault="00BC6B51" w:rsidP="00BC6B51">
      <w:pPr>
        <w:pStyle w:val="Bibliography"/>
        <w:rPr>
          <w:rFonts w:ascii="Calibri" w:cs="Calibri"/>
        </w:rPr>
      </w:pPr>
      <w:proofErr w:type="spellStart"/>
      <w:r w:rsidRPr="00BC6B51">
        <w:rPr>
          <w:rFonts w:ascii="Calibri" w:cs="Calibri"/>
        </w:rPr>
        <w:t>Soss</w:t>
      </w:r>
      <w:proofErr w:type="spellEnd"/>
      <w:r w:rsidRPr="00BC6B51">
        <w:rPr>
          <w:rFonts w:ascii="Calibri" w:cs="Calibri"/>
        </w:rPr>
        <w:t xml:space="preserve">, Joe, Sanford F. Schram, Thomas P. </w:t>
      </w:r>
      <w:proofErr w:type="spellStart"/>
      <w:r w:rsidRPr="00BC6B51">
        <w:rPr>
          <w:rFonts w:ascii="Calibri" w:cs="Calibri"/>
        </w:rPr>
        <w:t>Vartanian</w:t>
      </w:r>
      <w:proofErr w:type="spellEnd"/>
      <w:r w:rsidRPr="00BC6B51">
        <w:rPr>
          <w:rFonts w:ascii="Calibri" w:cs="Calibri"/>
        </w:rPr>
        <w:t xml:space="preserve">, and Erin O’Brien. “Setting the Terms of Relief: Explaining State Policy Choices in the Devolution Revolution.” </w:t>
      </w:r>
      <w:r w:rsidRPr="00BC6B51">
        <w:rPr>
          <w:rFonts w:ascii="Calibri" w:cs="Calibri"/>
          <w:i/>
          <w:iCs/>
        </w:rPr>
        <w:t>American Journal of Political Science</w:t>
      </w:r>
      <w:r w:rsidRPr="00BC6B51">
        <w:rPr>
          <w:rFonts w:ascii="Calibri" w:cs="Calibri"/>
        </w:rPr>
        <w:t xml:space="preserve"> 45, no. 2 (2001): 378–95. https://doi.org/10.2307/2669347.</w:t>
      </w:r>
    </w:p>
    <w:p w14:paraId="04BC074E" w14:textId="77777777" w:rsidR="00BC6B51" w:rsidRPr="00BC6B51" w:rsidRDefault="00BC6B51" w:rsidP="00BC6B51">
      <w:pPr>
        <w:pStyle w:val="Bibliography"/>
        <w:rPr>
          <w:rFonts w:ascii="Calibri" w:cs="Calibri"/>
        </w:rPr>
      </w:pPr>
      <w:r w:rsidRPr="00BC6B51">
        <w:rPr>
          <w:rFonts w:ascii="Calibri" w:cs="Calibri"/>
        </w:rPr>
        <w:t>“State Health Facts, Pending Section 1115 Medicaid Waivers.” The Henry J. Kaiser Family Foundation, July 26, 2018. https://www.kff.org/other/state-indicator/pending-section-1115-medicaid-waivers/.</w:t>
      </w:r>
    </w:p>
    <w:p w14:paraId="3C70E585" w14:textId="77777777" w:rsidR="00BC6B51" w:rsidRPr="00BC6B51" w:rsidRDefault="00BC6B51" w:rsidP="00BC6B51">
      <w:pPr>
        <w:pStyle w:val="Bibliography"/>
        <w:rPr>
          <w:rFonts w:ascii="Calibri" w:cs="Calibri"/>
        </w:rPr>
      </w:pPr>
      <w:r w:rsidRPr="00BC6B51">
        <w:rPr>
          <w:rFonts w:ascii="Calibri" w:cs="Calibri"/>
        </w:rPr>
        <w:t>“State Implementation of Major Changes to Welfare Policies, 1992 - 1998.” Washington, D.C: Office of the Assistant Secretary for Planning and Evaluation, U.S. Department of Health and Human Services, 1999. https://aspe.hhs.gov/report/state-implementation-major-changes-welfare-policies-1992-1998.</w:t>
      </w:r>
    </w:p>
    <w:p w14:paraId="52220345" w14:textId="77777777" w:rsidR="00BC6B51" w:rsidRPr="00BC6B51" w:rsidRDefault="00BC6B51" w:rsidP="00BC6B51">
      <w:pPr>
        <w:pStyle w:val="Bibliography"/>
        <w:rPr>
          <w:rFonts w:ascii="Calibri" w:cs="Calibri"/>
        </w:rPr>
      </w:pPr>
      <w:r w:rsidRPr="00BC6B51">
        <w:rPr>
          <w:rFonts w:ascii="Calibri" w:cs="Calibri"/>
        </w:rPr>
        <w:t>“Temporary Assistance for Needy Families 12th Report to Congress Fiscal Years 2014 and 2015.” Office of Family Assistance, Administration for Children and Families, U.S. Department of Health and Human Services, January 25, 2018. https://www.acf.hhs.gov/ofa/resource/twelfth-report-to-congress.</w:t>
      </w:r>
    </w:p>
    <w:p w14:paraId="7DE453BE" w14:textId="77777777" w:rsidR="00BC6B51" w:rsidRPr="00BC6B51" w:rsidRDefault="00BC6B51" w:rsidP="00BC6B51">
      <w:pPr>
        <w:pStyle w:val="Bibliography"/>
        <w:rPr>
          <w:rFonts w:ascii="Calibri" w:cs="Calibri"/>
        </w:rPr>
      </w:pPr>
      <w:r w:rsidRPr="00BC6B51">
        <w:rPr>
          <w:rFonts w:ascii="Calibri" w:cs="Calibri"/>
        </w:rPr>
        <w:t>The Urban Institute. “The Welfare Rules Database.” Accessed August 4, 2018. https://wrd.urban.org/wrd/query/query.cfm.</w:t>
      </w:r>
    </w:p>
    <w:p w14:paraId="3B6D8C85" w14:textId="77777777" w:rsidR="00BC6B51" w:rsidRPr="00BC6B51" w:rsidRDefault="00BC6B51" w:rsidP="00BC6B51">
      <w:pPr>
        <w:pStyle w:val="Bibliography"/>
        <w:rPr>
          <w:rFonts w:ascii="Calibri" w:cs="Calibri"/>
        </w:rPr>
      </w:pPr>
      <w:r w:rsidRPr="00BC6B51">
        <w:rPr>
          <w:rFonts w:ascii="Calibri" w:cs="Calibri"/>
        </w:rPr>
        <w:t xml:space="preserve">Thrush, Glenn. “HUD Floats a Plan Intended to Reduce Reliance on Housing Assistance.” </w:t>
      </w:r>
      <w:r w:rsidRPr="00BC6B51">
        <w:rPr>
          <w:rFonts w:ascii="Calibri" w:cs="Calibri"/>
          <w:i/>
          <w:iCs/>
        </w:rPr>
        <w:t>The New York Times</w:t>
      </w:r>
      <w:r w:rsidRPr="00BC6B51">
        <w:rPr>
          <w:rFonts w:ascii="Calibri" w:cs="Calibri"/>
        </w:rPr>
        <w:t>, April 26, 2018, sec. U.S. https://www.nytimes.com/2018/04/25/us/hud-housing-assistance.html.</w:t>
      </w:r>
    </w:p>
    <w:p w14:paraId="74B4A4C1" w14:textId="77777777" w:rsidR="00BC6B51" w:rsidRPr="00BC6B51" w:rsidRDefault="00BC6B51" w:rsidP="00BC6B51">
      <w:pPr>
        <w:pStyle w:val="Bibliography"/>
        <w:rPr>
          <w:rFonts w:ascii="Calibri" w:cs="Calibri"/>
        </w:rPr>
      </w:pPr>
      <w:r w:rsidRPr="00BC6B51">
        <w:rPr>
          <w:rFonts w:ascii="Calibri" w:cs="Calibri"/>
        </w:rPr>
        <w:t xml:space="preserve">———. “Trump Signs Order to Require Recipients of Federal Aid Programs to Work.” </w:t>
      </w:r>
      <w:r w:rsidRPr="00BC6B51">
        <w:rPr>
          <w:rFonts w:ascii="Calibri" w:cs="Calibri"/>
          <w:i/>
          <w:iCs/>
        </w:rPr>
        <w:t>The New York Times</w:t>
      </w:r>
      <w:r w:rsidRPr="00BC6B51">
        <w:rPr>
          <w:rFonts w:ascii="Calibri" w:cs="Calibri"/>
        </w:rPr>
        <w:t>, April 11, 2018, sec. U.S. https://www.nytimes.com/2018/04/10/us/trump-work-requirements-assistance-programs.html.</w:t>
      </w:r>
    </w:p>
    <w:p w14:paraId="5121632B" w14:textId="77777777" w:rsidR="00BC6B51" w:rsidRPr="00BC6B51" w:rsidRDefault="00BC6B51" w:rsidP="00BC6B51">
      <w:pPr>
        <w:pStyle w:val="Bibliography"/>
        <w:rPr>
          <w:rFonts w:ascii="Calibri" w:cs="Calibri"/>
        </w:rPr>
      </w:pPr>
      <w:r w:rsidRPr="00BC6B51">
        <w:rPr>
          <w:rFonts w:ascii="Calibri" w:cs="Calibri"/>
        </w:rPr>
        <w:t>“Welfare Indicators and Risk Factors - Thirteenth Report to Congress.” Washington, D.C: U.S. Department of Health and Human Services, March 1, 2014. https://aspe.hhs.gov/report/welfare-indicators-and-risk-factors-thirteenth-report-congress.</w:t>
      </w:r>
    </w:p>
    <w:p w14:paraId="08E6478F" w14:textId="77777777" w:rsidR="00BC6B51" w:rsidRPr="00BC6B51" w:rsidRDefault="00BC6B51" w:rsidP="00BC6B51">
      <w:pPr>
        <w:pStyle w:val="Bibliography"/>
        <w:rPr>
          <w:rFonts w:ascii="Calibri" w:cs="Calibri"/>
        </w:rPr>
      </w:pPr>
      <w:proofErr w:type="spellStart"/>
      <w:r w:rsidRPr="00BC6B51">
        <w:rPr>
          <w:rFonts w:ascii="Calibri" w:cs="Calibri"/>
        </w:rPr>
        <w:lastRenderedPageBreak/>
        <w:t>Zedlewski</w:t>
      </w:r>
      <w:proofErr w:type="spellEnd"/>
      <w:r w:rsidRPr="00BC6B51">
        <w:rPr>
          <w:rFonts w:ascii="Calibri" w:cs="Calibri"/>
        </w:rPr>
        <w:t>, Sheila, and Olivia Golden. “Next Steps for Temporary Assistance for Needy Families.” Perspectives on Low-Income Working Families. Washington, D.C: The Urban Institute, February 2010. https://www.urban.org/sites/default/files/publication/32901/412047-next-steps-for-temporary-assistance-for-needy-families-tanf-.pdf.</w:t>
      </w:r>
    </w:p>
    <w:p w14:paraId="64395B16" w14:textId="10B3F564" w:rsidR="00A60D2D" w:rsidRPr="00917F40" w:rsidRDefault="00314960" w:rsidP="00A611B0">
      <w:pPr>
        <w:spacing w:line="480" w:lineRule="auto"/>
        <w:rPr>
          <w:rFonts w:ascii="Times New Roman" w:hAnsi="Times New Roman" w:cs="Times New Roman"/>
        </w:rPr>
      </w:pPr>
      <w:r>
        <w:rPr>
          <w:rFonts w:ascii="Times New Roman" w:hAnsi="Times New Roman" w:cs="Times New Roman"/>
        </w:rPr>
        <w:fldChar w:fldCharType="end"/>
      </w:r>
    </w:p>
    <w:sectPr w:rsidR="00A60D2D" w:rsidRPr="00917F40" w:rsidSect="00624060">
      <w:pgSz w:w="15840" w:h="12240" w:orient="landscape"/>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Goehring, Benjamin" w:date="2018-07-26T19:30:00Z" w:initials="GB">
    <w:p w14:paraId="65C748EE" w14:textId="748A8E21" w:rsidR="00E049E7" w:rsidRDefault="00E049E7">
      <w:pPr>
        <w:pStyle w:val="CommentText"/>
      </w:pPr>
      <w:r>
        <w:rPr>
          <w:rStyle w:val="CommentReference"/>
        </w:rPr>
        <w:annotationRef/>
      </w:r>
      <w:r>
        <w:t xml:space="preserve">This should be removed completely since we are really only interested in what sets post-PRWORA states apart or discussed more.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748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748EE" w16cid:durableId="1F049F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95215" w14:textId="77777777" w:rsidR="009764AB" w:rsidRDefault="009764AB" w:rsidP="00D44995">
      <w:r>
        <w:separator/>
      </w:r>
    </w:p>
  </w:endnote>
  <w:endnote w:type="continuationSeparator" w:id="0">
    <w:p w14:paraId="0C6E88C1" w14:textId="77777777" w:rsidR="009764AB" w:rsidRDefault="009764AB" w:rsidP="00D449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DEEFF" w14:textId="77777777" w:rsidR="009764AB" w:rsidRDefault="009764AB" w:rsidP="00D44995">
      <w:r>
        <w:separator/>
      </w:r>
    </w:p>
  </w:footnote>
  <w:footnote w:type="continuationSeparator" w:id="0">
    <w:p w14:paraId="676B19E5" w14:textId="77777777" w:rsidR="009764AB" w:rsidRDefault="009764AB" w:rsidP="00D44995">
      <w:r>
        <w:continuationSeparator/>
      </w:r>
    </w:p>
  </w:footnote>
  <w:footnote w:id="1">
    <w:p w14:paraId="307A6D1F" w14:textId="34C0C7AA"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{"citationID":"mGln8Ale","properties":{"formattedCitation":"Mead, \\uc0\\u8220{}The Rise of Paternalism.\\uc0\\u8221{}","plainCitation":"Mead, “The Rise of Paternalism.”","noteIndex":1},"citationItems":[{"id":28,"uris":["http://zotero.org/users/5055722/items/VZABXJNP"],"uri":["http://zotero.org/users/5055722/items/VZABXJNP"],"itemData":{"id":28,"type":"chapter","title":"The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Mead, “The Rise of Paternalism.”</w:t>
      </w:r>
      <w:r w:rsidRPr="00E049E7">
        <w:rPr>
          <w:rFonts w:ascii="Times New Roman" w:hAnsi="Times New Roman" w:cs="Times New Roman"/>
          <w:sz w:val="20"/>
          <w:szCs w:val="20"/>
        </w:rPr>
        <w:fldChar w:fldCharType="end"/>
      </w:r>
    </w:p>
  </w:footnote>
  <w:footnote w:id="2">
    <w:p w14:paraId="3970FE7B" w14:textId="2EA752C0"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{"citationID":"BxxXbhPo","properties":{"formattedCitation":"Mead, 5.","plainCitation":"Mead, 5.","noteIndex":2},"citationItems":[{"id":28,"uris":["http://zotero.org/users/5055722/items/VZABXJNP"],"uri":["http://zotero.org/users/5055722/items/VZABXJNP"],"itemData":{"id":28,"type":"chapter","title":"The Rise of Paternalism","container-title":"The New Paternalism: Supervisory Approaches to Poverty","publisher":"Brookings Institution Press","publisher-place":"Washington, D.C","page":"1-38","source":"Library of Congress ISBN","event-place":"Washington, D.C","ISBN":"978-0-8157-5650-7","call-number":"HV95 .N455 1997","editor":[{"family":"Mead","given":"Lawrence M."}],"author":[{"family":"Mead","given":"Lawrence M."}],"issued":{"date-parts":[["1997"]]}},"locator":"5"}],"schema":"https://github.com/citation-style-language/schema/raw/master/csl-citation.json"}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noProof/>
          <w:sz w:val="20"/>
          <w:szCs w:val="20"/>
        </w:rPr>
        <w:t>Mead, 5.</w:t>
      </w:r>
      <w:r w:rsidRPr="00E049E7">
        <w:rPr>
          <w:rFonts w:ascii="Times New Roman" w:hAnsi="Times New Roman" w:cs="Times New Roman"/>
          <w:sz w:val="20"/>
          <w:szCs w:val="20"/>
        </w:rPr>
        <w:fldChar w:fldCharType="end"/>
      </w:r>
    </w:p>
  </w:footnote>
  <w:footnote w:id="3">
    <w:p w14:paraId="72747133" w14:textId="399982D5"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{"citationID":"G4OUxdTb","properties":{"formattedCitation":"Giannarelli et al., \\uc0\\u8220{}Welfare Rules Databook: State TANF Policies as of July 2016.\\uc0\\u8221{}","plainCitation":"Giannarelli et al., “Welfare Rules Databook: State TANF Policies as of July 2016.”","noteIndex":3},"citationItems":[{"id":16,"uris":["http://zotero.org/users/5055722/items/9QVBC5ZH"],"uri":["http://zotero.org/users/5055722/items/9QVBC5ZH"],"itemData":{"id":16,"type":"report","title":"Welfare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 xml:space="preserve">Giannarelli et al., “Welfare Rules </w:t>
      </w:r>
      <w:proofErr w:type="spellStart"/>
      <w:r w:rsidRPr="00E049E7">
        <w:rPr>
          <w:rFonts w:ascii="Times New Roman" w:hAnsi="Times New Roman" w:cs="Times New Roman"/>
          <w:sz w:val="20"/>
          <w:szCs w:val="20"/>
        </w:rPr>
        <w:t>Databook</w:t>
      </w:r>
      <w:proofErr w:type="spellEnd"/>
      <w:r w:rsidRPr="00E049E7">
        <w:rPr>
          <w:rFonts w:ascii="Times New Roman" w:hAnsi="Times New Roman" w:cs="Times New Roman"/>
          <w:sz w:val="20"/>
          <w:szCs w:val="20"/>
        </w:rPr>
        <w:t>: State TANF Policies as of July 2016.”</w:t>
      </w:r>
      <w:r w:rsidRPr="00E049E7">
        <w:rPr>
          <w:rFonts w:ascii="Times New Roman" w:hAnsi="Times New Roman" w:cs="Times New Roman"/>
          <w:sz w:val="20"/>
          <w:szCs w:val="20"/>
        </w:rPr>
        <w:fldChar w:fldCharType="end"/>
      </w:r>
    </w:p>
  </w:footnote>
  <w:footnote w:id="4">
    <w:p w14:paraId="53427926" w14:textId="46A40E9A"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{"citationID":"1w3XVtLX","properties":{"formattedCitation":"\\uc0\\u8220{}State Implementation of Major Changes to Welfare Policies, 1992 - 1998.\\uc0\\u8221{}","plainCitation":"“State Implementation of Major Changes to Welfare Policies, 1992 - 1998.”","noteIndex":4},"citationItems":[{"id":65,"uris":["http://zotero.org/users/5055722/items/P3HZ9XKJ"],"uri":["http://zotero.org/users/5055722/items/P3HZ9XKJ"],"itemData":{"id":65,"type":"report","title":"State Implementation of Major Changes to Welfare Policies, 1992 - 1998","publisher":"Office of the Assistant Secretary for Planning and Evaluation, U.S. Department of Health and Human Services","publisher-place":"Washington, D.C","event-place":"Washington, D.C","abstract":"This document provides information by state on the timing of major changes to welfare policies under both the Aid to Families with Dependent Children (AFDC) program (through statewide waivers implemented 1992 – 1996) and the Temporary Assistance to Needy Families (TANF) program (implemented 1996 to 1998).","URL":"https://aspe.hhs.gov/report/state-implementation-major-changes-welfare-policies-1992-1998","language":"en","issued":{"date-parts":[["1999"]]},"accessed":{"date-parts":[["2018",8,4]]}}}],"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“State Implementation of Major Changes to Welfare Policies, 1992 - 1998.”</w:t>
      </w:r>
      <w:r w:rsidRPr="00E049E7">
        <w:rPr>
          <w:rFonts w:ascii="Times New Roman" w:hAnsi="Times New Roman" w:cs="Times New Roman"/>
          <w:sz w:val="20"/>
          <w:szCs w:val="20"/>
        </w:rPr>
        <w:fldChar w:fldCharType="end"/>
      </w:r>
    </w:p>
  </w:footnote>
  <w:footnote w:id="5">
    <w:p w14:paraId="58432774" w14:textId="763F9C42"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{"citationID":"rcWrR1iV","properties":{"formattedCitation":"\\uc0\\u8220{}Welfare Indicators and Risk Factors - Thirteenth Report to Congress.\\uc0\\u8221{}","plainCitation":"“Welfare Indicators and Risk Factors - Thirteenth Report to Congress.”","noteIndex":5},"citationItems":[{"id":42,"uris":["http://zotero.org/users/5055722/items/WMWCCL7X"],"uri":["http://zotero.org/users/5055722/items/WMWCCL7X"],"itemData":{"id":42,"type":"report","title":"Welfare Indicators and Risk Factors - Thirteenth Report to Congress","publisher":"U.S. Department of Health and Human Services","publisher-place":"Washington, D.C","page":"165","source":"Zotero","event-place":"Washington, D.C","URL":"https://aspe.hhs.gov/report/welfare-indicators-and-risk-factors-thirteenth-report-congress","language":"en","issued":{"date-parts":[["2014",3,1]]}}}],"schema":"https://github.com/citation-style-language/schema/raw/master/csl-citation.json"}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“Welfare Indicators and Risk Factors - Thirteenth Report to Congress.”</w:t>
      </w:r>
      <w:r w:rsidRPr="00E049E7">
        <w:rPr>
          <w:rFonts w:ascii="Times New Roman" w:hAnsi="Times New Roman" w:cs="Times New Roman"/>
          <w:sz w:val="20"/>
          <w:szCs w:val="20"/>
        </w:rPr>
        <w:fldChar w:fldCharType="end"/>
      </w:r>
    </w:p>
  </w:footnote>
  <w:footnote w:id="6">
    <w:p w14:paraId="48B474D4" w14:textId="77777777" w:rsidR="00E049E7" w:rsidRPr="00E049E7" w:rsidRDefault="00E049E7" w:rsidP="003525D1">
      <w:pPr>
        <w:rPr>
          <w:rFonts w:ascii="Times New Roman" w:eastAsia="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Some states allow all or some nonparent caretakers to decide whether they would like to be included in the unit. In other states, nonparent caretakers are never included in the unit. SSI recipients, undocumented immigrants, and certain other types of recently arrived immigrants are not included in the assistance unit in any state. See </w:t>
      </w:r>
      <w:r w:rsidRPr="00E049E7">
        <w:rPr>
          <w:rFonts w:ascii="Times New Roman" w:eastAsia="Times New Roman" w:hAnsi="Times New Roman" w:cs="Times New Roman"/>
          <w:sz w:val="20"/>
          <w:szCs w:val="20"/>
        </w:rPr>
        <w:t>Giannarelli et al. (2017) for more information.</w:t>
      </w:r>
      <w:r w:rsidRPr="00E049E7">
        <w:rPr>
          <w:rFonts w:ascii="Times New Roman" w:hAnsi="Times New Roman" w:cs="Times New Roman"/>
          <w:sz w:val="20"/>
          <w:szCs w:val="20"/>
        </w:rPr>
        <w:t xml:space="preserve"> </w:t>
      </w:r>
    </w:p>
  </w:footnote>
  <w:footnote w:id="7">
    <w:p w14:paraId="5A3863B3" w14:textId="0028C0B6"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{"citationID":"fXwqiU9L","properties":{"formattedCitation":"Giannarelli et al., \\uc0\\u8220{}Welfare Rules Databook: State TANF Policies as of July 2016\\uc0\\u8221{}; Falk, \\uc0\\u8220{}The Temporary Assistance for Needy Families (TANF) Block Grant: A Primer on TANF Financing and Federal Requirements.\\uc0\\u8221{}","plainCitation":"Giannarelli et al., “Welfare Rules Databook: State TANF Policies as of July 2016”; Falk, “The Temporary Assistance for Needy Families (TANF) Block Grant: A Primer on TANF Financing and Federal Requirements.”","noteIndex":7},"citationItems":[{"id":16,"uris":["http://zotero.org/users/5055722/items/9QVBC5ZH"],"uri":["http://zotero.org/users/5055722/items/9QVBC5ZH"],"itemData":{"id":16,"type":"report","title":"Welfare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 xml:space="preserve">Giannarelli et al., “Welfare Rules </w:t>
      </w:r>
      <w:proofErr w:type="spellStart"/>
      <w:r w:rsidRPr="00E049E7">
        <w:rPr>
          <w:rFonts w:ascii="Times New Roman" w:hAnsi="Times New Roman" w:cs="Times New Roman"/>
          <w:sz w:val="20"/>
          <w:szCs w:val="20"/>
        </w:rPr>
        <w:t>Databook</w:t>
      </w:r>
      <w:proofErr w:type="spellEnd"/>
      <w:r w:rsidRPr="00E049E7">
        <w:rPr>
          <w:rFonts w:ascii="Times New Roman" w:hAnsi="Times New Roman" w:cs="Times New Roman"/>
          <w:sz w:val="20"/>
          <w:szCs w:val="20"/>
        </w:rPr>
        <w:t>: State TANF Policies as of July 2016”; Falk, “The Temporary Assistance for Needy Families (TANF) Block Grant: A Primer on TANF Financing and Federal Requirements.”</w:t>
      </w:r>
      <w:r w:rsidRPr="00E049E7">
        <w:rPr>
          <w:rFonts w:ascii="Times New Roman" w:hAnsi="Times New Roman" w:cs="Times New Roman"/>
          <w:sz w:val="20"/>
          <w:szCs w:val="20"/>
        </w:rPr>
        <w:fldChar w:fldCharType="end"/>
      </w:r>
      <w:r w:rsidRPr="00E049E7">
        <w:rPr>
          <w:rFonts w:ascii="Times New Roman" w:hAnsi="Times New Roman" w:cs="Times New Roman"/>
          <w:sz w:val="20"/>
          <w:szCs w:val="20"/>
        </w:rPr>
        <w:t xml:space="preserve"> See Table III.B.4 in </w:t>
      </w:r>
      <w:r w:rsidRPr="00E049E7">
        <w:rPr>
          <w:rFonts w:ascii="Times New Roman" w:eastAsia="Times New Roman" w:hAnsi="Times New Roman" w:cs="Times New Roman"/>
          <w:sz w:val="20"/>
          <w:szCs w:val="20"/>
        </w:rPr>
        <w:t>Giannarelli et al. (2017) for more information on activity requirements for caretakers excluded from the unit.</w:t>
      </w:r>
    </w:p>
  </w:footnote>
  <w:footnote w:id="8">
    <w:p w14:paraId="775DDBB6" w14:textId="391E2F24"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Under Aid for Families with Dependent Children, the program that preceded, and was replaced by, TANF. </w:t>
      </w:r>
    </w:p>
  </w:footnote>
  <w:footnote w:id="9">
    <w:p w14:paraId="47C24B03" w14:textId="1D07EA22"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Both percentage changes use national mean amounts expressed in real dollars using the unadjusted CPI. See tables L3 and L5 in </w:t>
      </w:r>
      <w:r w:rsidRPr="00E049E7">
        <w:rPr>
          <w:rFonts w:ascii="Times New Roman" w:eastAsia="Times New Roman" w:hAnsi="Times New Roman" w:cs="Times New Roman"/>
          <w:sz w:val="20"/>
          <w:szCs w:val="20"/>
        </w:rPr>
        <w:t xml:space="preserve">Giannarelli et al. (2017) for the nominal eligibility and benefit amounts. </w:t>
      </w:r>
    </w:p>
  </w:footnote>
  <w:footnote w:id="10">
    <w:p w14:paraId="707AA0CB" w14:textId="3303C2E4"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{"citationID":"fPxSDanV","properties":{"formattedCitation":"\\uc0\\u8220{}Temporary Assistance for Needy Families 12th Report to Congress Fiscal Years 2014 and 2015.\\uc0\\u8221{}","plainCitation":"“Temporary Assistance for Needy Families 12th Report to Congress Fiscal Years 2014 and 2015.”","noteIndex":10},"citationItems":[{"id":44,"uris":["http://zotero.org/users/5055722/items/MU6TPP2P"],"uri":["http://zotero.org/users/5055722/items/MU6TPP2P"],"itemData":{"id":44,"type":"report","title":"Temporary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“Temporary Assistance for Needy Families 12th Report to Congress Fiscal Years 2014 and 2015.”</w:t>
      </w:r>
      <w:r w:rsidRPr="00E049E7">
        <w:rPr>
          <w:rFonts w:ascii="Times New Roman" w:hAnsi="Times New Roman" w:cs="Times New Roman"/>
          <w:sz w:val="20"/>
          <w:szCs w:val="20"/>
        </w:rPr>
        <w:fldChar w:fldCharType="end"/>
      </w:r>
    </w:p>
  </w:footnote>
  <w:footnote w:id="11">
    <w:p w14:paraId="2B64FBC5" w14:textId="5D71544D"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{"citationID":"bu69EzeN","properties":{"formattedCitation":"\\uc0\\u8220{}Temporary Assistance for Needy Families 12th Report to Congress Fiscal Years 2014 and 2015.\\uc0\\u8221{}","plainCitation":"“Temporary Assistance for Needy Families 12th Report to Congress Fiscal Years 2014 and 2015.”","noteIndex":11},"citationItems":[{"id":44,"uris":["http://zotero.org/users/5055722/items/MU6TPP2P"],"uri":["http://zotero.org/users/5055722/items/MU6TPP2P"],"itemData":{"id":44,"type":"report","title":"Temporary Assistance for Needy Families 12th Report to Congress Fiscal Years 2014 and 2015","publisher":"Office of Family Assistance, Administration for Children and Families, U.S. Department of Health and Human Services","page":"127","source":"Zotero","URL":"https://www.acf.hhs.gov/ofa/resource/twelfth-report-to-congress","language":"en","issued":{"date-parts":[["2018",1,25]]}}}],"schema":"https://github.com/citation-style-language/schema/raw/master/csl-citation.json"}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“Temporary Assistance for Needy Families 12th Report to Congress Fiscal Years 2014 and 2015.”</w:t>
      </w:r>
      <w:r w:rsidRPr="00E049E7">
        <w:rPr>
          <w:rFonts w:ascii="Times New Roman" w:hAnsi="Times New Roman" w:cs="Times New Roman"/>
          <w:sz w:val="20"/>
          <w:szCs w:val="20"/>
        </w:rPr>
        <w:fldChar w:fldCharType="end"/>
      </w:r>
    </w:p>
  </w:footnote>
  <w:footnote w:id="12">
    <w:p w14:paraId="61F24E6A" w14:textId="04778975"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{"citationID":"a9W5Lwwl","properties":{"formattedCitation":"Thrush, \\uc0\\u8220{}Trump Signs Order to Require Recipients of Federal Aid Programs to Work.\\uc0\\u8221{}","plainCitation":"Thrush, “Trump Signs Order to Require Recipients of Federal Aid Programs to Work.”","noteIndex":12},"citationItems":[{"id":67,"uris":["http://zotero.org/users/5055722/items/MKB4XN8J"],"uri":["http://zotero.org/users/5055722/items/MKB4XN8J"],"itemData":{"id":67,"type":"article-newspaper","title":"Trump Signs Order to Require Recipients of Federal Aid Programs to Work","container-title":"The New York Times","section":"U.S.","source":"NYTimes.com","abstract":"The order, directed at Medicaid and other low-income assistance programs across the government, has an ambitious title, but many of its changes are already underway.","URL":"https://www.nytimes.com/2018/04/10/us/trump-work-requirements-assistance-programs.html","ISSN":"0362-4331","language":"en-US","author":[{"family":"Thrush","given":"Glenn"}],"issued":{"date-parts":[["2018",4,11]]},"accessed":{"date-parts":[["2018",8,4]]}}}],"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Thrush, “Trump Signs Order to Require Recipients of Federal Aid Programs to Work.”</w:t>
      </w:r>
      <w:r w:rsidRPr="00E049E7">
        <w:rPr>
          <w:rFonts w:ascii="Times New Roman" w:hAnsi="Times New Roman" w:cs="Times New Roman"/>
          <w:sz w:val="20"/>
          <w:szCs w:val="20"/>
        </w:rPr>
        <w:fldChar w:fldCharType="end"/>
      </w:r>
    </w:p>
  </w:footnote>
  <w:footnote w:id="13">
    <w:p w14:paraId="72EE6215" w14:textId="4861E272"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The PRWORA apportioned $2 billion for a contingency fund to support states facing difficult economic conditions and, in order to further aid states during the 2009 recession, the American Recovery and Reinvestment Act allocated $5 billion for basic assistance, emergency assistance, and employment subsidies in FY 2009 and 2010. However, the federal block grant constitutes the vast majority of federal TANF funding and does not alter funding based on changes in need (Falk 2015). </w:t>
      </w:r>
    </w:p>
  </w:footnote>
  <w:footnote w:id="14">
    <w:p w14:paraId="104D35F3" w14:textId="7078A6EE"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{"citationID":"GgKIMLNr","properties":{"formattedCitation":"Falk, \\uc0\\u8220{}Temporary Assistance for Needy Families (TANF): Financing Issues.\\uc0\\u8221{}","plainCitation":"Falk, “Temporary Assistance for Needy Families (TANF): Financing Issues.”","noteIndex":14},"citationItems":[{"id":11,"uris":["http://zotero.org/users/5055722/items/SYBWJ883"],"uri":["http://zotero.org/users/5055722/items/SYBWJ883"],"itemData":{"id":11,"type":"report","title":"Temporary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Falk, “Temporary Assistance for Needy Families (TANF): Financing Issues.”</w:t>
      </w:r>
      <w:r w:rsidRPr="00E049E7">
        <w:rPr>
          <w:rFonts w:ascii="Times New Roman" w:hAnsi="Times New Roman" w:cs="Times New Roman"/>
          <w:sz w:val="20"/>
          <w:szCs w:val="20"/>
        </w:rPr>
        <w:fldChar w:fldCharType="end"/>
      </w:r>
    </w:p>
  </w:footnote>
  <w:footnote w:id="15">
    <w:p w14:paraId="661B6FE7" w14:textId="223B2878"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F5GSFAXq","properties":{"formattedCitation":"Falk.","plainCitation":"Falk.","noteIndex":15},"citationItems":[{"id":11,"uris":["http://zotero.org/users/5055722/items/SYBWJ883"],"uri":["http://zotero.org/users/5055722/items/SYBWJ883"],"itemData":{"id":11,"type":"report","title":"Temporary Assistance for Needy Families (TANF): Financing Issues","publisher":"Congressional Research Service","publisher-place":"Washington, D.C","page":"47","source":"Zotero","event-place":"Washington, D.C","abstract":"The Temporary Assistance for Needy Families (TANF) block grant provides grants to states, Indian tribes, and territories to help them fund a wide range of benefits and services for needy families with children. It was created in the 1996 welfare reform law, which rewrote the rules for cash assistance programs for these families. The 1996 law also created TANF as a broad-purpose block grant with state flexibility to design programs to address both the effects of and root causes of childhood economic disadvantage.","URL":"https://fas.org/sgp/crs/misc/R44188.pdf","language":"en","author":[{"family":"Falk","given":"Gene"}],"issued":{"date-parts":[["2015",9,8]]}}}],"schema":"https://github.com/citation-style-language/schema/raw/master/csl-citation.json"}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noProof/>
          <w:sz w:val="20"/>
          <w:szCs w:val="20"/>
        </w:rPr>
        <w:t>Falk.</w:t>
      </w:r>
      <w:r w:rsidRPr="00E049E7">
        <w:rPr>
          <w:rFonts w:ascii="Times New Roman" w:hAnsi="Times New Roman" w:cs="Times New Roman"/>
          <w:sz w:val="20"/>
          <w:szCs w:val="20"/>
        </w:rPr>
        <w:fldChar w:fldCharType="end"/>
      </w:r>
    </w:p>
  </w:footnote>
  <w:footnote w:id="16">
    <w:p w14:paraId="3D28FE1C" w14:textId="183B5D51"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{"citationID":"pl7Ib0Sz","properties":{"formattedCitation":"Personal Responsibility and Work Opportunity Reconciliation Act of 1996.","plainCitation":"Personal Responsibility and Work Opportunity Reconciliation Act of 1996.","noteIndex":16},"citationItems":[{"id":52,"uris":["http://zotero.org/users/5055722/items/FUKV73CG"],"uri":["http://zotero.org/users/5055722/items/FUKV73CG"],"itemData":{"id":52,"type":"legislation","title":"Personal Responsibility and Work Opportunity Reconciliation Act of 1996","container-title":"42 USC","volume":"1305","URL":"https://www.congress.gov/104/plaws/publ193/PLAW-104publ193.pdf","number":"104–193","chapter-number":"104th Congress","issued":{"date-parts":[["1996",8,22]]},"accessed":{"date-parts":[["2018",8,2]]}}}],"schema":"https://github.com/citation-style-language/schema/raw/master/csl-citation.json"}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noProof/>
          <w:sz w:val="20"/>
          <w:szCs w:val="20"/>
        </w:rPr>
        <w:t>Personal Responsibility and Work Opportunity Reconciliation Act of 1996.</w:t>
      </w:r>
      <w:r w:rsidRPr="00E049E7">
        <w:rPr>
          <w:rFonts w:ascii="Times New Roman" w:hAnsi="Times New Roman" w:cs="Times New Roman"/>
          <w:sz w:val="20"/>
          <w:szCs w:val="20"/>
        </w:rPr>
        <w:fldChar w:fldCharType="end"/>
      </w:r>
    </w:p>
  </w:footnote>
  <w:footnote w:id="17">
    <w:p w14:paraId="1A7B5665" w14:textId="08D74923"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{"citationID":"Q9TUiP5O","properties":{"formattedCitation":"Falk, \\uc0\\u8220{}The Temporary Assistance for Needy Families (TANF) Block Grant: A Primer on TANF Financing and Federal Requirements.\\uc0\\u8221{}","plainCitation":"Falk, “The Temporary Assistance for Needy Families (TANF) Block Grant: A Primer on TANF Financing and Federal Requirements.”","noteIndex":17},"citationItems":[{"id":13,"uris":["http://zotero.org/users/5055722/items/I8K2RPIQ"],"uri":["http://zotero.org/users/5055722/items/I8K2RPIQ"],"itemData":{"id":13,"type":"report","title":"The Temporary Assistance for Needy Families (TANF) Block Grant: A Primer on TANF Financing and Federal Requirements","publisher":"Congressional Research Service","publisher-place":"Washington, D.C","page":"26","source":"Zotero","event-place":"Washington, D.C","abstract":"The Temporary Assistance for Needy Families (TANF) block grant provides federal grants to the 50 states, the District of Columbia, the territories, and American Indian tribes for a wide range of benefits, services, and activities. It is best known for helping states pay for cash welfare for needy families with children, but it funds a wide array of additional activities. TANF was created in the 1996 welfare reform law (P.L. 104-193). At the federal level, TANF is administered by the Department of Health and Human Services (HHS).","URL":"https://fas.org/sgp/crs/misc/RL32748.pdf","language":"en","author":[{"family":"Falk","given":"Gene"}],"issued":{"date-parts":[["2017",12,14]]}}}],"schema":"https://github.com/citation-style-language/schema/raw/master/csl-citation.json"}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Falk, “The Temporary Assistance for Needy Families (TANF) Block Grant: A Primer on TANF Financing and Federal Requirements.”</w:t>
      </w:r>
      <w:r w:rsidRPr="00E049E7">
        <w:rPr>
          <w:rFonts w:ascii="Times New Roman" w:hAnsi="Times New Roman" w:cs="Times New Roman"/>
          <w:sz w:val="20"/>
          <w:szCs w:val="20"/>
        </w:rPr>
        <w:fldChar w:fldCharType="end"/>
      </w:r>
    </w:p>
  </w:footnote>
  <w:footnote w:id="18">
    <w:p w14:paraId="4A950C82" w14:textId="74253CD4"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See the appendix for the full list and description of categories. </w:t>
      </w:r>
    </w:p>
  </w:footnote>
  <w:footnote w:id="19">
    <w:p w14:paraId="54FBF7C1" w14:textId="32B1BC17"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The “Other” spending type includes expenditures justified under the AFDC program that preceded TANF, “Other” Nonassistance, transfers to the Social Services Block Grant Program, and costs related to administration and systems. For more information on these specific categories see </w:t>
      </w:r>
      <w:r w:rsidR="00BC6B51">
        <w:rPr>
          <w:rFonts w:ascii="Times New Roman" w:hAnsi="Times New Roman" w:cs="Times New Roman"/>
          <w:sz w:val="20"/>
          <w:szCs w:val="20"/>
        </w:rPr>
        <w:fldChar w:fldCharType="begin"/>
      </w:r>
      <w:r w:rsidR="00BC6B51">
        <w:rPr>
          <w:rFonts w:ascii="Times New Roman" w:hAnsi="Times New Roman" w:cs="Times New Roman"/>
          <w:sz w:val="20"/>
          <w:szCs w:val="20"/>
        </w:rPr>
        <w:instrText xml:space="preserve"> ADDIN ZOTERO_ITEM CSL_CITATION {"citationID":"MZ07Emlk","properties":{"formattedCitation":"Derr et al., \\uc0\\u8220{}Understanding Two Categories of TANF Spending: \\uc0\\u8216{}Other\\uc0\\u8217{} and \\uc0\\u8220{}Authorized Under Prior Law\".\\uc0\\u8221{}","plainCitation":"Derr et al., “Understanding Two Categories of TANF Spending: ‘Other’ and “Authorized Under Prior Law\".”","noteIndex":19},"citationItems":[{"id":57,"uris":["http://zotero.org/users/5055722/items/63J2LG2I"],"uri":["http://zotero.org/users/5055722/items/63J2LG2I"],"itemData":{"id":57,"type":"report","title":"Understanding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00BC6B51">
        <w:rPr>
          <w:rFonts w:ascii="Times New Roman" w:hAnsi="Times New Roman" w:cs="Times New Roman"/>
          <w:sz w:val="20"/>
          <w:szCs w:val="20"/>
        </w:rPr>
        <w:fldChar w:fldCharType="separate"/>
      </w:r>
      <w:proofErr w:type="spellStart"/>
      <w:r w:rsidR="00BC6B51" w:rsidRPr="00BC6B51">
        <w:rPr>
          <w:rFonts w:ascii="Times New Roman" w:hAnsi="Times New Roman" w:cs="Times New Roman"/>
          <w:sz w:val="20"/>
        </w:rPr>
        <w:t>Derr</w:t>
      </w:r>
      <w:proofErr w:type="spellEnd"/>
      <w:r w:rsidR="00BC6B51" w:rsidRPr="00BC6B51">
        <w:rPr>
          <w:rFonts w:ascii="Times New Roman" w:hAnsi="Times New Roman" w:cs="Times New Roman"/>
          <w:sz w:val="20"/>
        </w:rPr>
        <w:t xml:space="preserve"> et al., “Understanding Two Categories of TANF Spending: ‘Other’ and “Authorized Under Prior Law".”</w:t>
      </w:r>
      <w:r w:rsidR="00BC6B51">
        <w:rPr>
          <w:rFonts w:ascii="Times New Roman" w:hAnsi="Times New Roman" w:cs="Times New Roman"/>
          <w:sz w:val="20"/>
          <w:szCs w:val="20"/>
        </w:rPr>
        <w:fldChar w:fldCharType="end"/>
      </w:r>
      <w:r w:rsidR="000B389A">
        <w:rPr>
          <w:rFonts w:ascii="Times New Roman" w:hAnsi="Times New Roman" w:cs="Times New Roman"/>
          <w:sz w:val="20"/>
          <w:szCs w:val="20"/>
        </w:rPr>
        <w:t xml:space="preserve"> </w:t>
      </w:r>
      <w:r w:rsidRPr="00E049E7">
        <w:rPr>
          <w:rFonts w:ascii="Times New Roman" w:hAnsi="Times New Roman" w:cs="Times New Roman"/>
          <w:sz w:val="20"/>
          <w:szCs w:val="20"/>
        </w:rPr>
        <w:t>and</w:t>
      </w:r>
      <w:r w:rsidR="00BC6B51">
        <w:rPr>
          <w:rFonts w:ascii="Times New Roman" w:hAnsi="Times New Roman" w:cs="Times New Roman"/>
          <w:sz w:val="20"/>
          <w:szCs w:val="20"/>
        </w:rPr>
        <w:t xml:space="preserve"> </w:t>
      </w:r>
      <w:r w:rsidR="00BC6B51">
        <w:rPr>
          <w:rFonts w:ascii="Times New Roman" w:hAnsi="Times New Roman" w:cs="Times New Roman"/>
          <w:sz w:val="20"/>
          <w:szCs w:val="20"/>
        </w:rPr>
        <w:fldChar w:fldCharType="begin"/>
      </w:r>
      <w:r w:rsidR="00BC6B51">
        <w:rPr>
          <w:rFonts w:ascii="Times New Roman" w:hAnsi="Times New Roman" w:cs="Times New Roman"/>
          <w:sz w:val="20"/>
          <w:szCs w:val="20"/>
        </w:rPr>
        <w:instrText xml:space="preserve"> ADDIN ZOTERO_ITEM CSL_CITATION {"citationID":"owaU2QmL","properties":{"formattedCitation":"\\uc0\\u8220{}Social Services Block Grant Program Annual Report 2013.\\uc0\\u8221{}","plainCitation":"“Social Services Block Grant Program Annual Report 2013.”","noteIndex":19},"citationItems":[{"id":49,"uris":["http://zotero.org/users/5055722/items/B3ACRJ4L"],"uri":["http://zotero.org/users/5055722/items/B3ACRJ4L"],"itemData":{"id":49,"type":"report","title":"Social Services Block Grant Program Annual Report 2013","publisher":"U.S. Department of Health and Human Services, Administration for Children and Families, Office of Community Services.","publisher-place":"Washington, D.C","page":"130","source":"Zotero","event-place":"Washington, D.C","URL":"http://www.acf.hhs.gov/programs/ocs/programs/ssbg","language":"en","issued":{"date-parts":[["2015"]]}}}],"schema":"https://github.com/citation-style-language/schema/raw/master/csl-citation.json"} </w:instrText>
      </w:r>
      <w:r w:rsidR="00BC6B51">
        <w:rPr>
          <w:rFonts w:ascii="Times New Roman" w:hAnsi="Times New Roman" w:cs="Times New Roman"/>
          <w:sz w:val="20"/>
          <w:szCs w:val="20"/>
        </w:rPr>
        <w:fldChar w:fldCharType="separate"/>
      </w:r>
      <w:r w:rsidR="00BC6B51" w:rsidRPr="00BC6B51">
        <w:rPr>
          <w:rFonts w:ascii="Times New Roman" w:hAnsi="Times New Roman" w:cs="Times New Roman"/>
          <w:sz w:val="20"/>
        </w:rPr>
        <w:t>“Social Services Block Grant Program Annual Report 2013.”</w:t>
      </w:r>
      <w:r w:rsidR="00BC6B51">
        <w:rPr>
          <w:rFonts w:ascii="Times New Roman" w:hAnsi="Times New Roman" w:cs="Times New Roman"/>
          <w:sz w:val="20"/>
          <w:szCs w:val="20"/>
        </w:rPr>
        <w:fldChar w:fldCharType="end"/>
      </w:r>
      <w:r w:rsidRPr="00E049E7">
        <w:rPr>
          <w:rFonts w:ascii="Times New Roman" w:hAnsi="Times New Roman" w:cs="Times New Roman"/>
          <w:sz w:val="20"/>
          <w:szCs w:val="20"/>
        </w:rPr>
        <w:t xml:space="preserve">). </w:t>
      </w:r>
    </w:p>
  </w:footnote>
  <w:footnote w:id="20">
    <w:p w14:paraId="3CA12BB3" w14:textId="77777777" w:rsidR="00E049E7" w:rsidRPr="00E049E7" w:rsidRDefault="00E049E7" w:rsidP="00346A83">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The boxplots in Figure 4 display annual median expenditures (marked by the thick black line) and the first and third quartiles (the upper and lower ends of the “box”). The lines protruding from the boxes equal the distance between the first or third quartile and the value furthest from the respective quartile that does not exceed 1.5 times the difference between the first and third quartiles. Expenditure values either greater or less than 1.5 times the difference between the first and third quartiles are marked as outliers.</w:t>
      </w:r>
    </w:p>
  </w:footnote>
  <w:footnote w:id="21">
    <w:p w14:paraId="5249BFC2" w14:textId="4326A5E4"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{"citationID":"WP1JyIhV","properties":{"formattedCitation":"Gilens, \\uc0\\u8220{}\\uc0\\u8216{}Race Coding\\uc0\\u8217{} and White Opposition to Welfare,\\uc0\\u8221{} 601.","plainCitation":"Gilens, “‘Race Coding’ and White Opposition to Welfare,” 601.","noteIndex":21},"citationItems":[{"id":17,"uris":["http://zotero.org/users/5055722/items/39XAI3ZW"],"uri":["http://zotero.org/users/5055722/items/39XAI3ZW"],"itemData":{"id":17,"type":"article-journal","title":"\"Race Coding\" and White Opposition to Welfare","container-title":"The American Political Science Review","page":"593-604","volume":"90","issue":"3","source":"JSTOR","abstract":"Crime and welfare are now widely viewed as \"coded\" issues that activate white Americans' negative views of blacks without explicitly raising the \"race card.\" But does the desire of whites to combat crime or curtail welfare really stem from their dislike of blacks? Are these not pressing problems about which Americans rightly should be concerned--apart from any associations these issues may have with race? In this paper I assess the extent to which white Americans' opposition to welfare is rooted in their attitudes toward blacks. Using conventional survey modeling techniques and a randomized survey-based experiment from a national telephone survey, I find that racial attitudes are the single most important influence on whites' welfare views. I also show that whites hold similar views of comparably described black and white welfare mothers, but that negative views of black welfare mothers are more politically potent, generating greater opposition to welfare than comparable views of white welfare mothers.","DOI":"10.2307/2082611","ISSN":"0003-0554","author":[{"family":"Gilens","given":"Martin"}],"issued":{"date-parts":[["1996"]]}},"locator":"601"}],"schema":"https://github.com/citation-style-language/schema/raw/master/csl-citation.json"} </w:instrText>
      </w:r>
      <w:r w:rsidRPr="00E049E7">
        <w:rPr>
          <w:rFonts w:ascii="Times New Roman" w:hAnsi="Times New Roman" w:cs="Times New Roman"/>
          <w:sz w:val="20"/>
          <w:szCs w:val="20"/>
        </w:rPr>
        <w:fldChar w:fldCharType="separate"/>
      </w:r>
      <w:proofErr w:type="spellStart"/>
      <w:r w:rsidRPr="00E049E7">
        <w:rPr>
          <w:rFonts w:ascii="Times New Roman" w:hAnsi="Times New Roman" w:cs="Times New Roman"/>
          <w:sz w:val="20"/>
          <w:szCs w:val="20"/>
        </w:rPr>
        <w:t>Gilens</w:t>
      </w:r>
      <w:proofErr w:type="spellEnd"/>
      <w:r w:rsidRPr="00E049E7">
        <w:rPr>
          <w:rFonts w:ascii="Times New Roman" w:hAnsi="Times New Roman" w:cs="Times New Roman"/>
          <w:sz w:val="20"/>
          <w:szCs w:val="20"/>
        </w:rPr>
        <w:t>, “‘Race Coding’ and White Opposition to Welfare,” 601.</w:t>
      </w:r>
      <w:r w:rsidRPr="00E049E7">
        <w:rPr>
          <w:rFonts w:ascii="Times New Roman" w:hAnsi="Times New Roman" w:cs="Times New Roman"/>
          <w:sz w:val="20"/>
          <w:szCs w:val="20"/>
        </w:rPr>
        <w:fldChar w:fldCharType="end"/>
      </w:r>
    </w:p>
  </w:footnote>
  <w:footnote w:id="22">
    <w:p w14:paraId="78B976FB" w14:textId="1718F006"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{"citationID":"WFAOjtrN","properties":{"formattedCitation":"Soss et al., \\uc0\\u8220{}Setting the Terms of Relief.\\uc0\\u8221{}","plainCitation":"Soss et al., “Setting the Terms of Relief.”","noteIndex":22},"citationItems":[{"id":37,"uris":["http://zotero.org/users/5055722/items/TE4BLPSH"],"uri":["http://zotero.org/users/5055722/items/TE4BLPSH"],"itemData":{"id":37,"type":"article-journal","title":"Setting the Terms of Relief: Explaining State Policy Choices in the Devolution Revolution","container-title":"American Journal of Political Science","page":"378-395","volume":"45","issue":"2","source":"JSTOR","abstract":"The landmark welfare legislation of 1996 offers students of politics a unique opportunity to pinpoint the determinants of state-level policy choices-a case in which the fifty states responded virtually simultaneously to a single policy mandate. Taking advantage of this opportunity, we investigate the factors that led states to make restrictive policy choices after 1996 and use this analysis to evaluate general theories of welfare politics. Specifically, we test six types of explanations for why some states responded by adopting \"get-tough\" program rules: theories that identify welfare policy as a site of ideological conflict, as an outcome of electoral politics, as a domain of policy innovation, as an instrument of social control, as an outlet for racial resentments, and as an expression of moral values. The results of our ordered and binary logit models suggest that state policies have been shaped by a variety of social and political forces, but especially by the racial composition of families who rely on program benefits.","DOI":"10.2307/2669347","ISSN":"0092-5853","shortTitle":"Setting the Terms of Relief","author":[{"family":"Soss","given":"Joe"},{"family":"Schram","given":"Sanford F."},{"family":"Vartanian","given":"Thomas P."},{"family":"O'Brien","given":"Erin"}],"issued":{"date-parts":[["2001"]]}}}],"schema":"https://github.com/citation-style-language/schema/raw/master/csl-citation.json"} </w:instrText>
      </w:r>
      <w:r w:rsidRPr="00E049E7">
        <w:rPr>
          <w:rFonts w:ascii="Times New Roman" w:hAnsi="Times New Roman" w:cs="Times New Roman"/>
          <w:sz w:val="20"/>
          <w:szCs w:val="20"/>
        </w:rPr>
        <w:fldChar w:fldCharType="separate"/>
      </w:r>
      <w:proofErr w:type="spellStart"/>
      <w:r w:rsidRPr="00E049E7">
        <w:rPr>
          <w:rFonts w:ascii="Times New Roman" w:hAnsi="Times New Roman" w:cs="Times New Roman"/>
          <w:sz w:val="20"/>
          <w:szCs w:val="20"/>
        </w:rPr>
        <w:t>Soss</w:t>
      </w:r>
      <w:proofErr w:type="spellEnd"/>
      <w:r w:rsidRPr="00E049E7">
        <w:rPr>
          <w:rFonts w:ascii="Times New Roman" w:hAnsi="Times New Roman" w:cs="Times New Roman"/>
          <w:sz w:val="20"/>
          <w:szCs w:val="20"/>
        </w:rPr>
        <w:t xml:space="preserve"> et al., “Setting the Terms of Relief.”</w:t>
      </w:r>
      <w:r w:rsidRPr="00E049E7">
        <w:rPr>
          <w:rFonts w:ascii="Times New Roman" w:hAnsi="Times New Roman" w:cs="Times New Roman"/>
          <w:sz w:val="20"/>
          <w:szCs w:val="20"/>
        </w:rPr>
        <w:fldChar w:fldCharType="end"/>
      </w:r>
    </w:p>
  </w:footnote>
  <w:footnote w:id="23">
    <w:p w14:paraId="30040468" w14:textId="52813196"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{"citationID":"Wk1U7g7D","properties":{"formattedCitation":"Fellowes and Rowe, \\uc0\\u8220{}Politics and the New American Welfare States.\\uc0\\u8221{}","plainCitation":"Fellowes and Rowe, “Politics and the New American Welfare States.”","noteIndex":23},"citationItems":[{"id":14,"uris":["http://zotero.org/users/5055722/items/Y4TJNH8Y"],"uri":["http://zotero.org/users/5055722/items/Y4TJNH8Y"],"itemData":{"id":14,"type":"article-journal","title":"Politics and the New American Welfare States","container-title":"American Journal of Political Science","page":"362-373","volume":"48","issue":"2","source":"JSTOR","abstract":"Federal law allows states to create new welfare policies determining who can receive welfare, what types of clients are exempted from new welfare work requirements, and the value of cash benefits. This project tests nine different theoretical explanations of welfare policy to explain why states have reacted differently to this new authority. We test these explanations on Temporary Aid to Needy Families (TANF) policies promulgated between 1997 and 2000. Our findings confirm the strong role of race in TANF politics that Soss et al. (2001) recently reported, but we also find that other constituent characteristics, and institutions, paternalistic goals, and state resources have a consistent influence on welfare policy. These results indicate that different approaches to welfare are attributable to the unique, and very potent, combination of political characteristics in each state.","DOI":"10.2307/1519888","ISSN":"0092-5853","author":[{"family":"Fellowes","given":"Matthew C."},{"family":"Rowe","given":"Gretchen"}],"issued":{"date-parts":[["2004"]]}}}],"schema":"https://github.com/citation-style-language/schema/raw/master/csl-citation.json"}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Fellowes and Rowe, “Politics and the New American Welfare States.”</w:t>
      </w:r>
      <w:r w:rsidRPr="00E049E7">
        <w:rPr>
          <w:rFonts w:ascii="Times New Roman" w:hAnsi="Times New Roman" w:cs="Times New Roman"/>
          <w:sz w:val="20"/>
          <w:szCs w:val="20"/>
        </w:rPr>
        <w:fldChar w:fldCharType="end"/>
      </w:r>
    </w:p>
  </w:footnote>
  <w:footnote w:id="24">
    <w:p w14:paraId="58DB0EB5" w14:textId="4B5FA7C0"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{"citationID":"ePqtoCCX","properties":{"formattedCitation":"Rom, \\uc0\\u8220{}Transforming State Health and Welfare Programs.\\uc0\\u8221{}","plainCitation":"Rom, “Transforming State Health and Welfare Programs.”","noteIndex":24},"citationItems":[{"id":39,"uris":["http://zotero.org/users/5055722/items/IBVSNACH"],"uri":["http://zotero.org/users/5055722/items/IBVSNACH"],"itemData":{"id":39,"type":"chapter","title":"Transforming State Health and Welfare Programs","container-title":"Politics in the American States: A Comparative Analysis","publisher":"CQ Press","publisher-place":"Washington, DC","page":"349-392","edition":"7th ed","source":"Library of Congress ISBN","event-place":"Washington, DC","ISBN":"978-1-56802-342-7","call-number":"JK2408 .P64 1999","editor":[{"family":"Gray","given":"Virginia"},{"family":"Hanson","given":"Russell L."},{"family":"Jacob","given":"Herbert"}],"author":[{"family":"Rom","given":"Mark"}],"issued":{"date-parts":[["1999"]]}}}],"schema":"https://github.com/citation-style-language/schema/raw/master/csl-citation.json"}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Rom, “Transforming State Health and Welfare Programs.”</w:t>
      </w:r>
      <w:r w:rsidRPr="00E049E7">
        <w:rPr>
          <w:rFonts w:ascii="Times New Roman" w:hAnsi="Times New Roman" w:cs="Times New Roman"/>
          <w:sz w:val="20"/>
          <w:szCs w:val="20"/>
        </w:rPr>
        <w:fldChar w:fldCharType="end"/>
      </w:r>
    </w:p>
  </w:footnote>
  <w:footnote w:id="25">
    <w:p w14:paraId="56A0B9E4" w14:textId="17F5BFAE"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{"citationID":"AUxjGOTB","properties":{"formattedCitation":"Berry et al., \\uc0\\u8220{}Measuring Citizen and Government Ideology in the American States, 1960-93.\\uc0\\u8221{}","plainCitation":"Berry et al., “Measuring Citizen and Government Ideology in the American States, 1960-93.”","noteIndex":25},"citationItems":[{"id":6,"uris":["http://zotero.org/users/5055722/items/7FLHGCA8"],"uri":["http://zotero.org/users/5055722/items/7FLHGCA8"],"itemData":{"id":6,"type":"article-journal","title":"Measuring Citizen and Government Ideology in the American States, 1960-93","container-title":"American Journal of Political Science","page":"327-348","volume":"42","issue":"1","source":"JSTOR","abstract":"We construct dynamic measures of the ideology of a state's citizens and political leaders, using the roll call voting scores of state congressional delegations, the outcomes of congressional elections, the partisan division of state legislatures, the party of the governor, and various assumptions regarding voters and state political elites. We establish the utility of our indicators for 1960-93 by (i) examining and, whenever possible, testing the assumptions on which they are based, (ii) assessing their reliability, (iii) assessing their convergent validity by correlating them with other ideology indicators, and (iv) appraising their construct validity by analyzing their predictive power within multivariate models from some of the best recent research in the state politics field. Strongly supportive results from each battery of tests indicate the validity of our annual, state-level measures of citizen and government ideology. Substantively, our measures reveal more temporal variation in state citizen ideology than is generally recognized.","DOI":"10.2307/2991759","ISSN":"0092-5853","author":[{"family":"Berry","given":"William D."},{"family":"Ringquist","given":"Evan J."},{"family":"Fording","given":"Richard C."},{"family":"Hanson","given":"Russell L."}],"issued":{"date-parts":[["1998"]]}}}],"schema":"https://github.com/citation-style-language/schema/raw/master/csl-citation.json"}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Berry et al., “Measuring Citizen and Government Ideology in the American States, 1960-93.”</w:t>
      </w:r>
      <w:r w:rsidRPr="00E049E7">
        <w:rPr>
          <w:rFonts w:ascii="Times New Roman" w:hAnsi="Times New Roman" w:cs="Times New Roman"/>
          <w:sz w:val="20"/>
          <w:szCs w:val="20"/>
        </w:rPr>
        <w:fldChar w:fldCharType="end"/>
      </w:r>
    </w:p>
  </w:footnote>
  <w:footnote w:id="26">
    <w:p w14:paraId="62A9824F" w14:textId="4BC6D1E5"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{"citationID":"SMb796ib","properties":{"formattedCitation":"Berry et al., \\uc0\\u8220{}Measuring Citizen and Government Ideology in the U.S. States\\uc0\\u8221{}; Poole, \\uc0\\u8220{}Recovering a Basic Space From a Set of Issue Scales.\\uc0\\u8221{}","plainCitation":"Berry et al., “Measuring Citizen and Government Ideology in the U.S. States”; Poole, “Recovering a Basic Space From a Set of Issue Scales.”","noteIndex":26},"citationItems":[{"id":4,"uris":["http://zotero.org/users/5055722/items/5MEFK85E"],"uri":["http://zotero.org/users/5055722/items/5MEFK85E"],"itemData":{"id":4,"type":"article-journal","title":"Measuring Citizen and Government Ideology in the U.S. States: A Re-appraisal","container-title":"State Politics &amp; Policy Quarterly","page":"117-135","volume":"10","issue":"2","source":"JSTOR","abstract":"Berry et al.'s (1998) measures of U.S. state citizen and government ideology rely on unadjusted interest-group ratings for a state's members of Congress to infer information about (1) the ideological orientation of the electorates that selected them or (2) state legislators and the governor from the same state. Potential weaknesses in unadjusted interest-group ratings prompt the question: Are the Berry et al. measures flawed, and if so, can they be fixed by substituting alternative measures of a member's ideology? We conclude that a version of the Berry et al. state government ideology indicator relying on NOMINATE common space scores is marginally superior to the extant version. In contrast, we reaffirm the validity of the original state citizen ideology indicator and find that versions based on NOMINATE common space scores and adjusted ADA and COPE scores introduced by Groseclose, Levitt, and Snyder (1999) are weaker.","ISSN":"1532-4400","shortTitle":"Measuring Citizen and Government Ideology in the U.S. States","author":[{"family":"Berry","given":"William D."},{"family":"Fording","given":"Richard C."},{"family":"Ringquist","given":"Evan J."},{"family":"Hanson","given":"Russell L."},{"family":"Klarner","given":"Carl E."}],"issued":{"date-parts":[["2010"]]}}},{"id":30,"uris":["http://zotero.org/users/5055722/items/N4XW3LPA"],"uri":["http://zotero.org/users/5055722/items/N4XW3LPA"],"itemData":{"id":30,"type":"article-journal","title":"Recovering a Basic Space From a Set of Issue Scales","container-title":"American Journal of Political Science","page":"954-993","volume":"42","issue":"3","source":"JSTOR","abstract":"This paper develops a scaling procedure for estimating the latent/unobservable dimensions underlying a set of manifest/observable variables. The scaling procedure performs, in effect, a singular value decomposition of a rectangular matrix of real elements with missing entries. In contrast to existing techniques such as factor analysis which work with a correlation or covariance matrix computed from the data matrix, the scaling procedure shown here analyzes the data matrix directly. The scaling procedure is a general-purpose tool that can be used not only to estimate latent/unobservable dimensions but also to estimate an Eckart-Young lower-rank approximation matrix of a matrix with missing entries. Monte Carlo tests show that the procedure reliably estimates the latent dimensions and reproduces the missing elements of a matrix even at high levels of error and missing data. A number of applications to political data are shown and discussed.","DOI":"10.2307/2991737","ISSN":"0092-5853","author":[{"family":"Poole","given":"Keith T."}],"issued":{"date-parts":[["1998"]]}}}],"schema":"https://github.com/citation-style-language/schema/raw/master/csl-citation.json"}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Berry et al., “Measuring Citizen and Government Ideology in the U.S. States”; Poole, “Recovering a Basic Space From a Set of Issue Scales.”</w:t>
      </w:r>
      <w:r w:rsidRPr="00E049E7">
        <w:rPr>
          <w:rFonts w:ascii="Times New Roman" w:hAnsi="Times New Roman" w:cs="Times New Roman"/>
          <w:sz w:val="20"/>
          <w:szCs w:val="20"/>
        </w:rPr>
        <w:fldChar w:fldCharType="end"/>
      </w:r>
    </w:p>
  </w:footnote>
  <w:footnote w:id="27">
    <w:p w14:paraId="35711BCE" w14:textId="531641FA"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{"citationID":"JhoHg85r","properties":{"formattedCitation":"Blank, \\uc0\\u8220{}Evaluating Welfare Reform in the United States.\\uc0\\u8221{}","plainCitation":"Blank, “Evaluating Welfare Reform in the United States.”","noteIndex":27},"citationItems":[{"id":7,"uris":["http://zotero.org/users/5055722/items/RUJTTEZG"],"uri":["http://zotero.org/users/5055722/items/RUJTTEZG"],"itemData":{"id":7,"type":"report","title":"Evaluating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Blank, “Evaluating Welfare Reform in the United States.”</w:t>
      </w:r>
      <w:r w:rsidRPr="00E049E7">
        <w:rPr>
          <w:rFonts w:ascii="Times New Roman" w:hAnsi="Times New Roman" w:cs="Times New Roman"/>
          <w:sz w:val="20"/>
          <w:szCs w:val="20"/>
        </w:rPr>
        <w:fldChar w:fldCharType="end"/>
      </w:r>
    </w:p>
  </w:footnote>
  <w:footnote w:id="28">
    <w:p w14:paraId="60AE135D" w14:textId="37F6A02E"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C4XwU5HZ","properties":{"formattedCitation":"Blank.","plainCitation":"Blank.","noteIndex":28},"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noProof/>
          <w:sz w:val="20"/>
          <w:szCs w:val="20"/>
        </w:rPr>
        <w:t>Blank.</w:t>
      </w:r>
      <w:r w:rsidRPr="00E049E7">
        <w:rPr>
          <w:rFonts w:ascii="Times New Roman" w:hAnsi="Times New Roman" w:cs="Times New Roman"/>
          <w:sz w:val="20"/>
          <w:szCs w:val="20"/>
        </w:rPr>
        <w:fldChar w:fldCharType="end"/>
      </w:r>
    </w:p>
  </w:footnote>
  <w:footnote w:id="29">
    <w:p w14:paraId="0565E2FF" w14:textId="38B7A8EA"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{"citationID":"t3RAPPfj","properties":{"formattedCitation":"Zedlewski and Golden, \\uc0\\u8220{}Next Steps for Temporary Assistance for Needy Families.\\uc0\\u8221{}","plainCitation":"Zedlewski and Golden, “Next Steps for Temporary Assistance for Needy Families.”","noteIndex":29},"citationItems":[{"id":46,"uris":["http://zotero.org/users/5055722/items/6YLDLGWW"],"uri":["http://zotero.org/users/5055722/items/6YLDLGWW"],"itemData":{"id":46,"type":"report","title":"Next Steps for Temporary Assistance for Needy Families","collection-title":"Perspectives on Low-Income Working Families","publisher":"The Urban Institute","publisher-place":"Washington, D.C","page":"12","source":"Zotero","event-place":"Washington, D.C","URL":"https://www.urban.org/sites/default/files/publication/32901/412047-next-steps-for-temporary-assistance-for-needy-families-tanf-.pdf","number":"11","language":"en","author":[{"family":"Zedlewski","given":"Sheila"},{"family":"Golden","given":"Olivia"}],"issued":{"date-parts":[["2010",2]]}}}],"schema":"https://github.com/citation-style-language/schema/raw/master/csl-citation.json"} </w:instrText>
      </w:r>
      <w:r w:rsidRPr="00E049E7">
        <w:rPr>
          <w:rFonts w:ascii="Times New Roman" w:hAnsi="Times New Roman" w:cs="Times New Roman"/>
          <w:sz w:val="20"/>
          <w:szCs w:val="20"/>
        </w:rPr>
        <w:fldChar w:fldCharType="separate"/>
      </w:r>
      <w:proofErr w:type="spellStart"/>
      <w:r w:rsidRPr="00E049E7">
        <w:rPr>
          <w:rFonts w:ascii="Times New Roman" w:hAnsi="Times New Roman" w:cs="Times New Roman"/>
          <w:sz w:val="20"/>
          <w:szCs w:val="20"/>
        </w:rPr>
        <w:t>Zedlewski</w:t>
      </w:r>
      <w:proofErr w:type="spellEnd"/>
      <w:r w:rsidRPr="00E049E7">
        <w:rPr>
          <w:rFonts w:ascii="Times New Roman" w:hAnsi="Times New Roman" w:cs="Times New Roman"/>
          <w:sz w:val="20"/>
          <w:szCs w:val="20"/>
        </w:rPr>
        <w:t xml:space="preserve"> and Golden, “Next Steps for Temporary Assistance for Needy Families.”</w:t>
      </w:r>
      <w:r w:rsidRPr="00E049E7">
        <w:rPr>
          <w:rFonts w:ascii="Times New Roman" w:hAnsi="Times New Roman" w:cs="Times New Roman"/>
          <w:sz w:val="20"/>
          <w:szCs w:val="20"/>
        </w:rPr>
        <w:fldChar w:fldCharType="end"/>
      </w:r>
    </w:p>
  </w:footnote>
  <w:footnote w:id="30">
    <w:p w14:paraId="2FE1399F" w14:textId="70F5D223"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{"citationID":"XKsCvmnM","properties":{"formattedCitation":"Blank, \\uc0\\u8220{}Evaluating Welfare Reform in the United States.\\uc0\\u8221{}","plainCitation":"Blank, “Evaluating Welfare Reform in the United States.”","noteIndex":30},"citationItems":[{"id":7,"uris":["http://zotero.org/users/5055722/items/RUJTTEZG"],"uri":["http://zotero.org/users/5055722/items/RUJTTEZG"],"itemData":{"id":7,"type":"report","title":"Evaluating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Blank, “Evaluating Welfare Reform in the United States.”</w:t>
      </w:r>
      <w:r w:rsidRPr="00E049E7">
        <w:rPr>
          <w:rFonts w:ascii="Times New Roman" w:hAnsi="Times New Roman" w:cs="Times New Roman"/>
          <w:sz w:val="20"/>
          <w:szCs w:val="20"/>
        </w:rPr>
        <w:fldChar w:fldCharType="end"/>
      </w:r>
    </w:p>
  </w:footnote>
  <w:footnote w:id="31">
    <w:p w14:paraId="4C937EB6" w14:textId="61425A95"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{"citationID":"TK7HNjT0","properties":{"formattedCitation":"Hahn, Golden, and Stanczyk, \\uc0\\u8220{}State Approaches to the TANF Block Grant: Welfare Is Not What You Think It Is.\\uc0\\u8221{}","plainCitation":"Hahn, Golden, and Stanczyk, “State Approaches to the TANF Block Grant: Welfare Is Not What You Think It Is.”","noteIndex":31},"citationItems":[{"id":59,"uris":["http://zotero.org/users/5055722/items/48RD87UB"],"uri":["http://zotero.org/users/5055722/items/48RD87UB"],"itemData":{"id":59,"type":"report","title":"State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Hahn, Golden, and Stanczyk, “State Approaches to the TANF Block Grant: Welfare Is Not What You Think It Is.”</w:t>
      </w:r>
      <w:r w:rsidRPr="00E049E7">
        <w:rPr>
          <w:rFonts w:ascii="Times New Roman" w:hAnsi="Times New Roman" w:cs="Times New Roman"/>
          <w:sz w:val="20"/>
          <w:szCs w:val="20"/>
        </w:rPr>
        <w:fldChar w:fldCharType="end"/>
      </w:r>
    </w:p>
  </w:footnote>
  <w:footnote w:id="32">
    <w:p w14:paraId="1821A4AC" w14:textId="3AF1F5FE"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{"citationID":"I5RmDKOE","properties":{"formattedCitation":"Hahn, Golden, and Stanczyk, 35.","plainCitation":"Hahn, Golden, and Stanczyk, 35.","noteIndex":32},"citationItems":[{"id":59,"uris":["http://zotero.org/users/5055722/items/48RD87UB"],"uri":["http://zotero.org/users/5055722/items/48RD87UB"],"itemData":{"id":59,"type":"report","title":"State Approaches to the TANF Block Grant: Welfare Is Not What You Think It Is","collection-title":"Working Families","publisher":"The Urban Institute","publisher-place":"Washington, D.C","page":"62","source":"Zotero","event-place":"Washington, D.C","URL":"https://www.urban.org/sites/default/files/publication/25731/412635-State-Approaches-to-the-TANF-Block-Grant-Welfare-Is-Not-What-You-Think-It-Is.PDF","number":"20","language":"en","author":[{"family":"Hahn","given":"Heather"},{"family":"Golden","given":"Olivia"},{"family":"Stanczyk","given":"Alexandra"}],"issued":{"date-parts":[["2012",8]]}},"locator":"35"}],"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noProof/>
          <w:sz w:val="20"/>
          <w:szCs w:val="20"/>
        </w:rPr>
        <w:t>Hahn, Golden, and Stanczyk, 35.</w:t>
      </w:r>
      <w:r w:rsidRPr="00E049E7">
        <w:rPr>
          <w:rFonts w:ascii="Times New Roman" w:hAnsi="Times New Roman" w:cs="Times New Roman"/>
          <w:sz w:val="20"/>
          <w:szCs w:val="20"/>
        </w:rPr>
        <w:fldChar w:fldCharType="end"/>
      </w:r>
    </w:p>
  </w:footnote>
  <w:footnote w:id="33">
    <w:p w14:paraId="42DED96C" w14:textId="137A9AEB"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The data for </w:t>
      </w:r>
      <w:proofErr w:type="spellStart"/>
      <w:r w:rsidRPr="00E049E7">
        <w:rPr>
          <w:rFonts w:ascii="Times New Roman" w:hAnsi="Times New Roman" w:cs="Times New Roman"/>
          <w:i/>
          <w:sz w:val="20"/>
          <w:szCs w:val="20"/>
        </w:rPr>
        <w:t>fiscal_stability</w:t>
      </w:r>
      <w:proofErr w:type="spellEnd"/>
      <w:r w:rsidRPr="00E049E7">
        <w:rPr>
          <w:rFonts w:ascii="Times New Roman" w:hAnsi="Times New Roman" w:cs="Times New Roman"/>
          <w:i/>
          <w:sz w:val="20"/>
          <w:szCs w:val="20"/>
        </w:rPr>
        <w:t xml:space="preserve"> </w:t>
      </w:r>
      <w:r w:rsidRPr="00E049E7">
        <w:rPr>
          <w:rFonts w:ascii="Times New Roman" w:hAnsi="Times New Roman" w:cs="Times New Roman"/>
          <w:sz w:val="20"/>
          <w:szCs w:val="20"/>
        </w:rPr>
        <w:softHyphen/>
        <w:t xml:space="preserve">are collected from the fall versions of the National Association of State Budget </w:t>
      </w:r>
      <w:proofErr w:type="spellStart"/>
      <w:r w:rsidRPr="00E049E7">
        <w:rPr>
          <w:rFonts w:ascii="Times New Roman" w:hAnsi="Times New Roman" w:cs="Times New Roman"/>
          <w:sz w:val="20"/>
          <w:szCs w:val="20"/>
        </w:rPr>
        <w:t>Officers’s</w:t>
      </w:r>
      <w:proofErr w:type="spellEnd"/>
      <w:r w:rsidRPr="00E049E7">
        <w:rPr>
          <w:rFonts w:ascii="Times New Roman" w:hAnsi="Times New Roman" w:cs="Times New Roman"/>
          <w:sz w:val="20"/>
          <w:szCs w:val="20"/>
        </w:rPr>
        <w:t xml:space="preserve"> </w:t>
      </w:r>
      <w:r w:rsidRPr="00E049E7">
        <w:rPr>
          <w:rFonts w:ascii="Times New Roman" w:hAnsi="Times New Roman" w:cs="Times New Roman"/>
          <w:i/>
          <w:sz w:val="20"/>
          <w:szCs w:val="20"/>
        </w:rPr>
        <w:t>Fiscal Survey of the States</w:t>
      </w:r>
      <w:r w:rsidRPr="00E049E7">
        <w:rPr>
          <w:rFonts w:ascii="Times New Roman" w:hAnsi="Times New Roman" w:cs="Times New Roman"/>
          <w:sz w:val="20"/>
          <w:szCs w:val="20"/>
        </w:rPr>
        <w:t xml:space="preserve">. </w:t>
      </w:r>
    </w:p>
  </w:footnote>
  <w:footnote w:id="34">
    <w:p w14:paraId="02A2D7C0" w14:textId="1BC51FE6"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{"citationID":"Alt0kYm3","properties":{"formattedCitation":"Blank, \\uc0\\u8220{}Evaluating Welfare Reform in the United States.\\uc0\\u8221{}","plainCitation":"Blank, “Evaluating Welfare Reform in the United States.”","noteIndex":34},"citationItems":[{"id":7,"uris":["http://zotero.org/users/5055722/items/RUJTTEZG"],"uri":["http://zotero.org/users/5055722/items/RUJTTEZG"],"itemData":{"id":7,"type":"report","title":"Evaluating Welfare Reform in the United States","publisher":"National Bureau of Economic Research","genre":"Working Paper","source":"National Bureau of Economic Research","abstract":"This paper reviews the economics literature on welfare reform over the 1990s. A brief summary of the policy changes over this period is followed by a discussion of the methodological techniques utilized to analyze the effects of these changes on outcomes. The paper then critically reviews the econometric and experimental literature on caseload changes, labor force changes, poverty and income changes, and family formation changes. A growing body of evidence suggests that the recent policy changes have influenced economic behavior and well-being in a variety of ways. One particular set of 'new-style' welfare programs seems to show especially promising results, with significantly increased work and earnings and reduced poverty.","URL":"http://www.nber.org/papers/w8983","note":"DOI: 10.3386/w8983","number":"8983","author":[{"family":"Blank","given":"Rebecca M"}],"issued":{"date-parts":[["2002",6]]},"accessed":{"date-parts":[["2018",8,2]]}}}],"schema":"https://github.com/citation-style-language/schema/raw/master/csl-citation.json"}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Blank, “Evaluating Welfare Reform in the United States.”</w:t>
      </w:r>
      <w:r w:rsidRPr="00E049E7">
        <w:rPr>
          <w:rFonts w:ascii="Times New Roman" w:hAnsi="Times New Roman" w:cs="Times New Roman"/>
          <w:sz w:val="20"/>
          <w:szCs w:val="20"/>
        </w:rPr>
        <w:fldChar w:fldCharType="end"/>
      </w:r>
    </w:p>
  </w:footnote>
  <w:footnote w:id="35">
    <w:p w14:paraId="7EB18D67" w14:textId="34AB3CB8"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There were only four instances of a state not meeting its work participation rate requirement before FY 2007. </w:t>
      </w:r>
    </w:p>
  </w:footnote>
  <w:footnote w:id="36">
    <w:p w14:paraId="4ACD82D3" w14:textId="00440276" w:rsidR="00E049E7" w:rsidRPr="00E049E7" w:rsidRDefault="00E049E7" w:rsidP="00A14B6A">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The American Recovery and Reinvestment Act of 2009 suspended work participation standard requirements for FY 2009-2011. For more details on what constitutes being “engaged in work” and the changes to work requirement calculations see (Falk 2017, p. 16-18). </w:t>
      </w:r>
    </w:p>
  </w:footnote>
  <w:footnote w:id="37">
    <w:p w14:paraId="513EE17F" w14:textId="37341D43"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{"citationID":"uQ10P4ZA","properties":{"formattedCitation":"The Urban Institute, \\uc0\\u8220{}The Welfare Rules Database\\uc0\\u8221{}; Giannarelli et al., \\uc0\\u8220{}Welfare Rules Databook: State TANF Policies as of July 2016.\\uc0\\u8221{}","plainCitation":"The Urban Institute, “The Welfare Rules Database”; Giannarelli et al., “Welfare Rules Databook: State TANF Policies as of July 2016.”","noteIndex":37},"citationItems":[{"id":63,"uris":["http://zotero.org/users/5055722/items/BFIQ6FCN"],"uri":["http://zotero.org/users/5055722/items/BFIQ6FCN"],"itemData":{"id":63,"type":"webpage","title":"The Welfare Rules Database","URL":"https://wrd.urban.org/wrd/query/query.cfm","author":[{"literal":"The Urban Institute"}],"accessed":{"date-parts":[["2018",8,4]]}}},{"id":16,"uris":["http://zotero.org/users/5055722/items/9QVBC5ZH"],"uri":["http://zotero.org/users/5055722/items/9QVBC5ZH"],"itemData":{"id":16,"type":"report","title":"Welfare Rules Databook: State TANF Policies as of July 2016","publisher":"Office of Planning, Research and Evaluation, Administration for Children and Families, U.S. Department of Health and Human Services","publisher-place":"Washington, DC","page":"298","genre":"OPRE Report","source":"Zotero","event-place":"Washington, DC","abstract":"Kathryn Stevens","number":"2017- 82","language":"en","author":[{"family":"Giannarelli","given":"Linda"},{"family":"Christine","given":"Heffernan"},{"family":"Sarah","given":"Minton"},{"family":"Megan","given":"Thompson"}]}}],"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 xml:space="preserve">The Urban Institute, “The Welfare Rules Database”; Giannarelli et al., “Welfare Rules </w:t>
      </w:r>
      <w:proofErr w:type="spellStart"/>
      <w:r w:rsidRPr="00E049E7">
        <w:rPr>
          <w:rFonts w:ascii="Times New Roman" w:hAnsi="Times New Roman" w:cs="Times New Roman"/>
          <w:sz w:val="20"/>
          <w:szCs w:val="20"/>
        </w:rPr>
        <w:t>Databook</w:t>
      </w:r>
      <w:proofErr w:type="spellEnd"/>
      <w:r w:rsidRPr="00E049E7">
        <w:rPr>
          <w:rFonts w:ascii="Times New Roman" w:hAnsi="Times New Roman" w:cs="Times New Roman"/>
          <w:sz w:val="20"/>
          <w:szCs w:val="20"/>
        </w:rPr>
        <w:t>: State TANF Policies as of July 2016.”</w:t>
      </w:r>
      <w:r w:rsidRPr="00E049E7">
        <w:rPr>
          <w:rFonts w:ascii="Times New Roman" w:hAnsi="Times New Roman" w:cs="Times New Roman"/>
          <w:sz w:val="20"/>
          <w:szCs w:val="20"/>
        </w:rPr>
        <w:fldChar w:fldCharType="end"/>
      </w:r>
    </w:p>
  </w:footnote>
  <w:footnote w:id="38">
    <w:p w14:paraId="00734FF6" w14:textId="3544035A"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The TANF expenditure data is lagged back one year to correspond to the fiscal year in which the allocation decision was made.</w:t>
      </w:r>
    </w:p>
  </w:footnote>
  <w:footnote w:id="39">
    <w:p w14:paraId="208629D5" w14:textId="46930C27"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{"citationID":"jYeCOmlc","properties":{"formattedCitation":"Acs, Wheaton, and Waxman, \\uc0\\u8220{}Assessing Changes to SNAP Work Requirements in the 2018 Farm Bill.\\uc0\\u8221{}","plainCitation":"Acs, Wheaton, and Waxman, “Assessing Changes to SNAP Work Requirements in the 2018 Farm Bill.”","noteIndex":39},"citationItems":[{"id":72,"uris":["http://zotero.org/users/5055722/items/UU9HS69D"],"uri":["http://zotero.org/users/5055722/items/UU9HS69D"],"itemData":{"id":72,"type":"report","title":"Assessing Changes to SNAP Work Requirements in the 2018 Farm Bill","publisher":"The Urban Institute","publisher-place":"Washington, D.C","page":"20","source":"Zotero","event-place":"Washington, D.C","URL":"https://www.urban.org/sites/default/files/publication/98455/assessing_changes_to_snap_work_requirements_in_the_2018_farm_bill_3.pdf","language":"en","author":[{"family":"Acs","given":"Gregory"},{"family":"Wheaton","given":"Laura"},{"family":"Waxman","given":"Elaine"}],"issued":{"date-parts":[["2018"]]}}}],"schema":"https://github.com/citation-style-language/schema/raw/master/csl-citation.json"} </w:instrText>
      </w:r>
      <w:r w:rsidRPr="00E049E7">
        <w:rPr>
          <w:rFonts w:ascii="Times New Roman" w:hAnsi="Times New Roman" w:cs="Times New Roman"/>
          <w:sz w:val="20"/>
          <w:szCs w:val="20"/>
        </w:rPr>
        <w:fldChar w:fldCharType="separate"/>
      </w:r>
      <w:proofErr w:type="spellStart"/>
      <w:r w:rsidRPr="00E049E7">
        <w:rPr>
          <w:rFonts w:ascii="Times New Roman" w:hAnsi="Times New Roman" w:cs="Times New Roman"/>
          <w:sz w:val="20"/>
          <w:szCs w:val="20"/>
        </w:rPr>
        <w:t>Acs</w:t>
      </w:r>
      <w:proofErr w:type="spellEnd"/>
      <w:r w:rsidRPr="00E049E7">
        <w:rPr>
          <w:rFonts w:ascii="Times New Roman" w:hAnsi="Times New Roman" w:cs="Times New Roman"/>
          <w:sz w:val="20"/>
          <w:szCs w:val="20"/>
        </w:rPr>
        <w:t>, Wheaton, and Waxman, “Assessing Changes to SNAP Work Requirements in the 2018 Farm Bill.”</w:t>
      </w:r>
      <w:r w:rsidRPr="00E049E7">
        <w:rPr>
          <w:rFonts w:ascii="Times New Roman" w:hAnsi="Times New Roman" w:cs="Times New Roman"/>
          <w:sz w:val="20"/>
          <w:szCs w:val="20"/>
        </w:rPr>
        <w:fldChar w:fldCharType="end"/>
      </w:r>
    </w:p>
  </w:footnote>
  <w:footnote w:id="40">
    <w:p w14:paraId="11971140" w14:textId="6D19AB08"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{"citationID":"ssY87KO5","properties":{"formattedCitation":"Thrush, \\uc0\\u8220{}HUD Floats a Plan Intended to Reduce Reliance on Housing Assistance.\\uc0\\u8221{}","plainCitation":"Thrush, “HUD Floats a Plan Intended to Reduce Reliance on Housing Assistance.”","noteIndex":40},"citationItems":[{"id":69,"uris":["http://zotero.org/users/5055722/items/JU99WIIM"],"uri":["http://zotero.org/users/5055722/items/JU99WIIM"],"itemData":{"id":69,"type":"article-newspaper","title":"HUD Floats a Plan Intended to Reduce Reliance on Housing Assistance","container-title":"The New York Times","section":"U.S.","source":"NYTimes.com","abstract":"But Ben Carson, the HUD secretary, said it was intended to start a conversation and should not be regarded as final.","URL":"https://www.nytimes.com/2018/04/25/us/hud-housing-assistance.html","ISSN":"0362-4331","language":"en-US","author":[{"family":"Thrush","given":"Glenn"}],"issued":{"date-parts":[["2018",4,26]]},"accessed":{"date-parts":[["2018",8,4]]}}}],"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Thrush, “HUD Floats a Plan Intended to Reduce Reliance on Housing Assistance.”</w:t>
      </w:r>
      <w:r w:rsidRPr="00E049E7">
        <w:rPr>
          <w:rFonts w:ascii="Times New Roman" w:hAnsi="Times New Roman" w:cs="Times New Roman"/>
          <w:sz w:val="20"/>
          <w:szCs w:val="20"/>
        </w:rPr>
        <w:fldChar w:fldCharType="end"/>
      </w:r>
    </w:p>
  </w:footnote>
  <w:footnote w:id="41">
    <w:p w14:paraId="4C31334E" w14:textId="6C5DD40F"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{"citationID":"moA1gBvG","properties":{"formattedCitation":"\\uc0\\u8220{}State Health Facts, Pending Section 1115 Medicaid Waivers.\\uc0\\u8221{}","plainCitation":"“State Health Facts, Pending Section 1115 Medicaid Waivers.”","noteIndex":41},"citationItems":[{"id":60,"uris":["http://zotero.org/users/5055722/items/S9YYQZMS"],"uri":["http://zotero.org/users/5055722/items/S9YYQZMS"],"itemData":{"id":60,"type":"webpage","title":"State Health Facts, Pending Section 1115 Medicaid Waivers","container-title":"The Henry J. Kaiser Family Foundation","abstract":"The Kaiser Family Foundation website provides in-depth information on key health policy issues including Medicaid, Medicare, health reform, global health, HIV/AIDS, health insurance, the uninsured …","URL":"https://www.kff.org/other/state-indicator/pending-section-1115-medicaid-waivers/","language":"en-us","issued":{"date-parts":[["2018",7,26]]},"accessed":{"date-parts":[["2018",8,3]]}}}],"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“State Health Facts, Pending Section 1115 Medicaid Waivers.”</w:t>
      </w:r>
      <w:r w:rsidRPr="00E049E7">
        <w:rPr>
          <w:rFonts w:ascii="Times New Roman" w:hAnsi="Times New Roman" w:cs="Times New Roman"/>
          <w:sz w:val="20"/>
          <w:szCs w:val="20"/>
        </w:rPr>
        <w:fldChar w:fldCharType="end"/>
      </w:r>
    </w:p>
  </w:footnote>
  <w:footnote w:id="42">
    <w:p w14:paraId="5EB7F9B6" w14:textId="77777777" w:rsidR="00E049E7" w:rsidRPr="00E049E7" w:rsidRDefault="00E049E7" w:rsidP="00767DAA">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https://www.acf.hhs.gov/ofa/programs/tanf/data-reports. </w:t>
      </w:r>
    </w:p>
  </w:footnote>
  <w:footnote w:id="43">
    <w:p w14:paraId="534BC33B" w14:textId="2C185B1C"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{"citationID":"TJd6xurE","properties":{"formattedCitation":"Johnson, \\uc0\\u8220{}TANF-ACF-IM-2013-03\\uc0\\u8221{}; Derr et al., \\uc0\\u8220{}Understanding Two Categories of TANF Spending: \\uc0\\u8216{}Other\\uc0\\u8217{} and \\uc0\\u8220{}Authorized Under Prior Law\".\\uc0\\u8221{}","plainCitation":"Johnson, “TANF-ACF-IM-2013-03”; Derr et al., “Understanding Two Categories of TANF Spending: ‘Other’ and “Authorized Under Prior Law\".”","noteIndex":43},"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id":57,"uris":["http://zotero.org/users/5055722/items/63J2LG2I"],"uri":["http://zotero.org/users/5055722/items/63J2LG2I"],"itemData":{"id":57,"type":"report","title":"Understanding Two Categories of TANF Spending: \"Other\" and “Authorized Under Prior Law\"","publisher":"Mathematica Policy Research, Inc.","publisher-place":"Washington, D.C","page":"50","event-place":"Washington, D.C","URL":"https://www.acf.hhs.gov/sites/default/files/opre/understanding_two_categories_of_tanf_spending.pdf","author":[{"family":"Derr","given":"Michelle K."},{"family":"Anderson","given":"Tara"},{"family":"Pavetti","given":"LaDonna"},{"family":"Scott","given":"Elizabeth"}],"issued":{"date-parts":[["2009",9,30]]},"accessed":{"date-parts":[["2018",8,2]]}}}],"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 xml:space="preserve">Johnson, “TANF-ACF-IM-2013-03”; </w:t>
      </w:r>
      <w:proofErr w:type="spellStart"/>
      <w:r w:rsidRPr="00E049E7">
        <w:rPr>
          <w:rFonts w:ascii="Times New Roman" w:hAnsi="Times New Roman" w:cs="Times New Roman"/>
          <w:sz w:val="20"/>
          <w:szCs w:val="20"/>
        </w:rPr>
        <w:t>Derr</w:t>
      </w:r>
      <w:proofErr w:type="spellEnd"/>
      <w:r w:rsidRPr="00E049E7">
        <w:rPr>
          <w:rFonts w:ascii="Times New Roman" w:hAnsi="Times New Roman" w:cs="Times New Roman"/>
          <w:sz w:val="20"/>
          <w:szCs w:val="20"/>
        </w:rPr>
        <w:t xml:space="preserve"> et al., “Understanding Two Categories of TANF Spending: ‘Other’ and “Authorized Under Prior Law".”</w:t>
      </w:r>
      <w:r w:rsidRPr="00E049E7">
        <w:rPr>
          <w:rFonts w:ascii="Times New Roman" w:hAnsi="Times New Roman" w:cs="Times New Roman"/>
          <w:sz w:val="20"/>
          <w:szCs w:val="20"/>
        </w:rPr>
        <w:fldChar w:fldCharType="end"/>
      </w:r>
    </w:p>
  </w:footnote>
  <w:footnote w:id="44">
    <w:p w14:paraId="43A2C388" w14:textId="6BCDC7EC"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{"citationID":"aaxIxdNS","properties":{"formattedCitation":"Johnson, \\uc0\\u8220{}TANF-ACF-IM-2013-03.\\uc0\\u8221{}","plainCitation":"Johnson, “TANF-ACF-IM-2013-03.”","noteIndex":44},"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sz w:val="20"/>
          <w:szCs w:val="20"/>
        </w:rPr>
        <w:t>Johnson, “TANF-ACF-IM-2013-03.”</w:t>
      </w:r>
      <w:r w:rsidRPr="00E049E7">
        <w:rPr>
          <w:rFonts w:ascii="Times New Roman" w:hAnsi="Times New Roman" w:cs="Times New Roman"/>
          <w:sz w:val="20"/>
          <w:szCs w:val="20"/>
        </w:rPr>
        <w:fldChar w:fldCharType="end"/>
      </w:r>
    </w:p>
  </w:footnote>
  <w:footnote w:id="45">
    <w:p w14:paraId="15CDF4DE" w14:textId="4997CD5C" w:rsidR="00E049E7" w:rsidRPr="00E049E7" w:rsidRDefault="00E049E7">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w:t>
      </w:r>
      <w:r w:rsidRPr="00E049E7">
        <w:rPr>
          <w:rFonts w:ascii="Times New Roman" w:hAnsi="Times New Roman" w:cs="Times New Roman"/>
          <w:sz w:val="20"/>
          <w:szCs w:val="20"/>
        </w:rPr>
        <w:fldChar w:fldCharType="begin"/>
      </w:r>
      <w:r w:rsidRPr="00E049E7">
        <w:rPr>
          <w:rFonts w:ascii="Times New Roman" w:hAnsi="Times New Roman" w:cs="Times New Roman"/>
          <w:sz w:val="20"/>
          <w:szCs w:val="20"/>
        </w:rPr>
        <w:instrText xml:space="preserve"> ADDIN ZOTERO_ITEM CSL_CITATION {"citationID":"SPN2TsiY","properties":{"formattedCitation":"Johnson.","plainCitation":"Johnson.","noteIndex":45},"citationItems":[{"id":27,"uris":["http://zotero.org/users/5055722/items/XVZJ6FLX"],"uri":["http://zotero.org/users/5055722/items/XVZJ6FLX"],"itemData":{"id":27,"type":"personal_communication","title":"TANF-ACF-IM-2013-03","genre":"Memo","source":"Zotero","URL":"https://www.acf.hhs.gov/ofa/resource/tanf-acf-im-2013-03","language":"en","author":[{"family":"Johnson","given":"Earl"}],"issued":{"date-parts":[["2013",9,12]]}}}],"schema":"https://github.com/citation-style-language/schema/raw/master/csl-citation.json"} </w:instrText>
      </w:r>
      <w:r w:rsidRPr="00E049E7">
        <w:rPr>
          <w:rFonts w:ascii="Times New Roman" w:hAnsi="Times New Roman" w:cs="Times New Roman"/>
          <w:sz w:val="20"/>
          <w:szCs w:val="20"/>
        </w:rPr>
        <w:fldChar w:fldCharType="separate"/>
      </w:r>
      <w:r w:rsidRPr="00E049E7">
        <w:rPr>
          <w:rFonts w:ascii="Times New Roman" w:hAnsi="Times New Roman" w:cs="Times New Roman"/>
          <w:noProof/>
          <w:sz w:val="20"/>
          <w:szCs w:val="20"/>
        </w:rPr>
        <w:t>Johnson.</w:t>
      </w:r>
      <w:r w:rsidRPr="00E049E7">
        <w:rPr>
          <w:rFonts w:ascii="Times New Roman" w:hAnsi="Times New Roman" w:cs="Times New Roman"/>
          <w:sz w:val="20"/>
          <w:szCs w:val="20"/>
        </w:rPr>
        <w:fldChar w:fldCharType="end"/>
      </w:r>
    </w:p>
  </w:footnote>
  <w:footnote w:id="46">
    <w:p w14:paraId="52F39508" w14:textId="77777777" w:rsidR="00E049E7" w:rsidRPr="00E049E7" w:rsidRDefault="00E049E7" w:rsidP="00767DAA">
      <w:pPr>
        <w:pStyle w:val="FootnoteText"/>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Three year-moving averages are calculated as the three-year averages of the proportional expenditures. See Table A.3 in the Appendix for regression output using the other moving average calculation, the proportions of the three-year averages.</w:t>
      </w:r>
    </w:p>
  </w:footnote>
  <w:footnote w:id="47">
    <w:p w14:paraId="65A92C8B" w14:textId="6CCB68DA" w:rsidR="00E049E7" w:rsidRPr="00E049E7" w:rsidRDefault="00E049E7" w:rsidP="00767DAA">
      <w:pPr>
        <w:rPr>
          <w:rFonts w:ascii="Times New Roman" w:hAnsi="Times New Roman" w:cs="Times New Roman"/>
          <w:sz w:val="20"/>
          <w:szCs w:val="20"/>
        </w:rPr>
      </w:pPr>
      <w:r w:rsidRPr="00E049E7">
        <w:rPr>
          <w:rStyle w:val="FootnoteReference"/>
          <w:rFonts w:ascii="Times New Roman" w:hAnsi="Times New Roman" w:cs="Times New Roman"/>
          <w:sz w:val="20"/>
          <w:szCs w:val="20"/>
        </w:rPr>
        <w:footnoteRef/>
      </w:r>
      <w:r w:rsidRPr="00E049E7">
        <w:rPr>
          <w:rFonts w:ascii="Times New Roman" w:hAnsi="Times New Roman" w:cs="Times New Roman"/>
          <w:sz w:val="20"/>
          <w:szCs w:val="20"/>
        </w:rPr>
        <w:t xml:space="preserve"> Total TANF expenditures equal federal and state assistance expenditures plus federal and state non-assistance expenditures plus TANF funds transferred to the Social Services Block Grant and Child Care Development Fund. Expenditure values are not differentiated by the source of funding (i.e., federal or MOE) or classification of the spending (i.e., assistance or non-assistance). Understanding why some states fund certain programs with MOE funds while others fund a similar program with federal TANF funds is not the objective of this analysis.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0682" w14:textId="77777777" w:rsidR="00E049E7" w:rsidRDefault="00E049E7" w:rsidP="0083196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C897D6" w14:textId="77777777" w:rsidR="00E049E7" w:rsidRDefault="00E049E7" w:rsidP="003B313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26240" w14:textId="77777777" w:rsidR="00E049E7" w:rsidRPr="00431CC7" w:rsidRDefault="00E049E7" w:rsidP="0083196D">
    <w:pPr>
      <w:pStyle w:val="Header"/>
      <w:framePr w:wrap="none" w:vAnchor="text" w:hAnchor="margin" w:xAlign="right" w:y="1"/>
      <w:rPr>
        <w:rStyle w:val="PageNumber"/>
        <w:rFonts w:ascii="Times New Roman" w:hAnsi="Times New Roman" w:cs="Times New Roman"/>
      </w:rPr>
    </w:pPr>
    <w:r w:rsidRPr="00431CC7">
      <w:rPr>
        <w:rStyle w:val="PageNumber"/>
        <w:rFonts w:ascii="Times New Roman" w:hAnsi="Times New Roman" w:cs="Times New Roman"/>
      </w:rPr>
      <w:fldChar w:fldCharType="begin"/>
    </w:r>
    <w:r w:rsidRPr="00431CC7">
      <w:rPr>
        <w:rStyle w:val="PageNumber"/>
        <w:rFonts w:ascii="Times New Roman" w:hAnsi="Times New Roman" w:cs="Times New Roman"/>
      </w:rPr>
      <w:instrText xml:space="preserve">PAGE  </w:instrText>
    </w:r>
    <w:r w:rsidRPr="00431CC7">
      <w:rPr>
        <w:rStyle w:val="PageNumber"/>
        <w:rFonts w:ascii="Times New Roman" w:hAnsi="Times New Roman" w:cs="Times New Roman"/>
      </w:rPr>
      <w:fldChar w:fldCharType="separate"/>
    </w:r>
    <w:r>
      <w:rPr>
        <w:rStyle w:val="PageNumber"/>
        <w:rFonts w:ascii="Times New Roman" w:hAnsi="Times New Roman" w:cs="Times New Roman"/>
        <w:noProof/>
      </w:rPr>
      <w:t>42</w:t>
    </w:r>
    <w:r w:rsidRPr="00431CC7">
      <w:rPr>
        <w:rStyle w:val="PageNumber"/>
        <w:rFonts w:ascii="Times New Roman" w:hAnsi="Times New Roman" w:cs="Times New Roman"/>
      </w:rPr>
      <w:fldChar w:fldCharType="end"/>
    </w:r>
  </w:p>
  <w:p w14:paraId="0D8AC1CA" w14:textId="0D564BEB" w:rsidR="00E049E7" w:rsidRPr="00431CC7" w:rsidRDefault="00E049E7" w:rsidP="003B3138">
    <w:pPr>
      <w:pStyle w:val="Header"/>
      <w:ind w:right="360"/>
      <w:jc w:val="right"/>
      <w:rPr>
        <w:rFonts w:ascii="Times New Roman" w:hAnsi="Times New Roman" w:cs="Times New Roman"/>
      </w:rPr>
    </w:pPr>
    <w:r w:rsidRPr="00431CC7">
      <w:rPr>
        <w:rFonts w:ascii="Times New Roman" w:hAnsi="Times New Roman" w:cs="Times New Roman"/>
      </w:rPr>
      <w:t xml:space="preserve">Goehring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533DE"/>
    <w:multiLevelType w:val="hybridMultilevel"/>
    <w:tmpl w:val="12FCB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E4A2E"/>
    <w:multiLevelType w:val="hybridMultilevel"/>
    <w:tmpl w:val="F6B07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D2544"/>
    <w:multiLevelType w:val="hybridMultilevel"/>
    <w:tmpl w:val="EB025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ehring, Benjamin">
    <w15:presenceInfo w15:providerId="None" w15:userId="Goehring, Benja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1E60F0"/>
    <w:rsid w:val="00000B5E"/>
    <w:rsid w:val="00002036"/>
    <w:rsid w:val="0000252C"/>
    <w:rsid w:val="00002C2B"/>
    <w:rsid w:val="000030F0"/>
    <w:rsid w:val="00003337"/>
    <w:rsid w:val="000049CD"/>
    <w:rsid w:val="000051D3"/>
    <w:rsid w:val="0000613E"/>
    <w:rsid w:val="0000660B"/>
    <w:rsid w:val="00006ABE"/>
    <w:rsid w:val="00007133"/>
    <w:rsid w:val="00007D9E"/>
    <w:rsid w:val="000128EC"/>
    <w:rsid w:val="000129B1"/>
    <w:rsid w:val="00012DE1"/>
    <w:rsid w:val="00014FE4"/>
    <w:rsid w:val="0001522A"/>
    <w:rsid w:val="0001560D"/>
    <w:rsid w:val="000168AE"/>
    <w:rsid w:val="00017B4E"/>
    <w:rsid w:val="00021E79"/>
    <w:rsid w:val="00023235"/>
    <w:rsid w:val="00024905"/>
    <w:rsid w:val="00025BE8"/>
    <w:rsid w:val="000275F3"/>
    <w:rsid w:val="0003007D"/>
    <w:rsid w:val="00030F72"/>
    <w:rsid w:val="000319EF"/>
    <w:rsid w:val="00032FC7"/>
    <w:rsid w:val="00033BB2"/>
    <w:rsid w:val="00034B65"/>
    <w:rsid w:val="00035E19"/>
    <w:rsid w:val="0003649D"/>
    <w:rsid w:val="00036957"/>
    <w:rsid w:val="00040366"/>
    <w:rsid w:val="00040C42"/>
    <w:rsid w:val="00042434"/>
    <w:rsid w:val="000424B7"/>
    <w:rsid w:val="000425B0"/>
    <w:rsid w:val="000427D2"/>
    <w:rsid w:val="0004324E"/>
    <w:rsid w:val="0004364F"/>
    <w:rsid w:val="00043756"/>
    <w:rsid w:val="000438A5"/>
    <w:rsid w:val="000439CD"/>
    <w:rsid w:val="00044C83"/>
    <w:rsid w:val="000450AE"/>
    <w:rsid w:val="00046205"/>
    <w:rsid w:val="000463FE"/>
    <w:rsid w:val="00050A60"/>
    <w:rsid w:val="00051269"/>
    <w:rsid w:val="00052255"/>
    <w:rsid w:val="000523DF"/>
    <w:rsid w:val="00052FD1"/>
    <w:rsid w:val="00055D6B"/>
    <w:rsid w:val="000560FC"/>
    <w:rsid w:val="00056816"/>
    <w:rsid w:val="00056E54"/>
    <w:rsid w:val="0005740A"/>
    <w:rsid w:val="0005740C"/>
    <w:rsid w:val="0006083D"/>
    <w:rsid w:val="00061BBE"/>
    <w:rsid w:val="00061E15"/>
    <w:rsid w:val="00062377"/>
    <w:rsid w:val="00062904"/>
    <w:rsid w:val="0006301D"/>
    <w:rsid w:val="00064347"/>
    <w:rsid w:val="0006556E"/>
    <w:rsid w:val="000657EE"/>
    <w:rsid w:val="000663C5"/>
    <w:rsid w:val="00066DD1"/>
    <w:rsid w:val="00067C6D"/>
    <w:rsid w:val="00070038"/>
    <w:rsid w:val="000703A5"/>
    <w:rsid w:val="0007136E"/>
    <w:rsid w:val="000720EE"/>
    <w:rsid w:val="00074B82"/>
    <w:rsid w:val="00077F1D"/>
    <w:rsid w:val="00080657"/>
    <w:rsid w:val="000811B2"/>
    <w:rsid w:val="000820E2"/>
    <w:rsid w:val="00084275"/>
    <w:rsid w:val="000851F4"/>
    <w:rsid w:val="00086531"/>
    <w:rsid w:val="00086B87"/>
    <w:rsid w:val="000870D7"/>
    <w:rsid w:val="00087C21"/>
    <w:rsid w:val="00087C4E"/>
    <w:rsid w:val="00087CAB"/>
    <w:rsid w:val="000908EB"/>
    <w:rsid w:val="00091D58"/>
    <w:rsid w:val="000A0DE7"/>
    <w:rsid w:val="000A1551"/>
    <w:rsid w:val="000A166C"/>
    <w:rsid w:val="000A2A4E"/>
    <w:rsid w:val="000A37E1"/>
    <w:rsid w:val="000A5325"/>
    <w:rsid w:val="000A5747"/>
    <w:rsid w:val="000A57F9"/>
    <w:rsid w:val="000A7A07"/>
    <w:rsid w:val="000B0BBA"/>
    <w:rsid w:val="000B1870"/>
    <w:rsid w:val="000B389A"/>
    <w:rsid w:val="000B5092"/>
    <w:rsid w:val="000B68E9"/>
    <w:rsid w:val="000C03D3"/>
    <w:rsid w:val="000C054B"/>
    <w:rsid w:val="000C1223"/>
    <w:rsid w:val="000C1B8F"/>
    <w:rsid w:val="000C247A"/>
    <w:rsid w:val="000C2984"/>
    <w:rsid w:val="000C340F"/>
    <w:rsid w:val="000C3434"/>
    <w:rsid w:val="000C3F6D"/>
    <w:rsid w:val="000C406F"/>
    <w:rsid w:val="000C4B98"/>
    <w:rsid w:val="000C684D"/>
    <w:rsid w:val="000C6C89"/>
    <w:rsid w:val="000C7E6B"/>
    <w:rsid w:val="000D0F87"/>
    <w:rsid w:val="000D1413"/>
    <w:rsid w:val="000D30B4"/>
    <w:rsid w:val="000D3FE9"/>
    <w:rsid w:val="000D4F2B"/>
    <w:rsid w:val="000D5896"/>
    <w:rsid w:val="000D617A"/>
    <w:rsid w:val="000D6FD4"/>
    <w:rsid w:val="000D7C21"/>
    <w:rsid w:val="000E1598"/>
    <w:rsid w:val="000E1E04"/>
    <w:rsid w:val="000E3378"/>
    <w:rsid w:val="000E5EDE"/>
    <w:rsid w:val="000E6132"/>
    <w:rsid w:val="000E6349"/>
    <w:rsid w:val="000E6C99"/>
    <w:rsid w:val="000E74A5"/>
    <w:rsid w:val="000F0106"/>
    <w:rsid w:val="000F1549"/>
    <w:rsid w:val="000F177B"/>
    <w:rsid w:val="000F2325"/>
    <w:rsid w:val="000F327B"/>
    <w:rsid w:val="000F51A8"/>
    <w:rsid w:val="000F79C9"/>
    <w:rsid w:val="000F7B80"/>
    <w:rsid w:val="000F7C97"/>
    <w:rsid w:val="000F7D50"/>
    <w:rsid w:val="001006F9"/>
    <w:rsid w:val="00101065"/>
    <w:rsid w:val="001012E7"/>
    <w:rsid w:val="00101F91"/>
    <w:rsid w:val="001020A8"/>
    <w:rsid w:val="00103AED"/>
    <w:rsid w:val="00104241"/>
    <w:rsid w:val="00104977"/>
    <w:rsid w:val="00105111"/>
    <w:rsid w:val="00105BB4"/>
    <w:rsid w:val="001112C7"/>
    <w:rsid w:val="00111578"/>
    <w:rsid w:val="001118A0"/>
    <w:rsid w:val="00114F76"/>
    <w:rsid w:val="00115997"/>
    <w:rsid w:val="00115EC7"/>
    <w:rsid w:val="00116047"/>
    <w:rsid w:val="001167A5"/>
    <w:rsid w:val="00116A30"/>
    <w:rsid w:val="00120505"/>
    <w:rsid w:val="00120735"/>
    <w:rsid w:val="001207CD"/>
    <w:rsid w:val="001212EF"/>
    <w:rsid w:val="00124E91"/>
    <w:rsid w:val="00131D31"/>
    <w:rsid w:val="00132F77"/>
    <w:rsid w:val="00135EF4"/>
    <w:rsid w:val="00137B12"/>
    <w:rsid w:val="00140BAD"/>
    <w:rsid w:val="00143F24"/>
    <w:rsid w:val="00145CE3"/>
    <w:rsid w:val="00151939"/>
    <w:rsid w:val="00151A2B"/>
    <w:rsid w:val="00151C5D"/>
    <w:rsid w:val="00152E87"/>
    <w:rsid w:val="001535BC"/>
    <w:rsid w:val="0015376E"/>
    <w:rsid w:val="0015481D"/>
    <w:rsid w:val="00154D4A"/>
    <w:rsid w:val="00155276"/>
    <w:rsid w:val="00156B98"/>
    <w:rsid w:val="001577B0"/>
    <w:rsid w:val="00157DB6"/>
    <w:rsid w:val="00161862"/>
    <w:rsid w:val="00162373"/>
    <w:rsid w:val="0016243D"/>
    <w:rsid w:val="0016415A"/>
    <w:rsid w:val="00164A9F"/>
    <w:rsid w:val="00165CBB"/>
    <w:rsid w:val="0017235B"/>
    <w:rsid w:val="00173761"/>
    <w:rsid w:val="00173C53"/>
    <w:rsid w:val="00174E48"/>
    <w:rsid w:val="00175173"/>
    <w:rsid w:val="00176D5B"/>
    <w:rsid w:val="001838EE"/>
    <w:rsid w:val="001842E5"/>
    <w:rsid w:val="0018500F"/>
    <w:rsid w:val="0018774F"/>
    <w:rsid w:val="00190574"/>
    <w:rsid w:val="00192769"/>
    <w:rsid w:val="001935D0"/>
    <w:rsid w:val="00193EE3"/>
    <w:rsid w:val="001957C1"/>
    <w:rsid w:val="00195E1D"/>
    <w:rsid w:val="00196384"/>
    <w:rsid w:val="00196788"/>
    <w:rsid w:val="001A0400"/>
    <w:rsid w:val="001A1914"/>
    <w:rsid w:val="001A4DB1"/>
    <w:rsid w:val="001A6EB7"/>
    <w:rsid w:val="001B07E7"/>
    <w:rsid w:val="001B1502"/>
    <w:rsid w:val="001B2318"/>
    <w:rsid w:val="001B35EF"/>
    <w:rsid w:val="001B4DCF"/>
    <w:rsid w:val="001B64C6"/>
    <w:rsid w:val="001B66ED"/>
    <w:rsid w:val="001C0022"/>
    <w:rsid w:val="001C1933"/>
    <w:rsid w:val="001C3055"/>
    <w:rsid w:val="001C5CD5"/>
    <w:rsid w:val="001C6EF4"/>
    <w:rsid w:val="001C78E0"/>
    <w:rsid w:val="001D1126"/>
    <w:rsid w:val="001D134E"/>
    <w:rsid w:val="001D1757"/>
    <w:rsid w:val="001D1C3A"/>
    <w:rsid w:val="001D2D51"/>
    <w:rsid w:val="001D369B"/>
    <w:rsid w:val="001E4316"/>
    <w:rsid w:val="001E572C"/>
    <w:rsid w:val="001E60F0"/>
    <w:rsid w:val="001E6C38"/>
    <w:rsid w:val="001E7224"/>
    <w:rsid w:val="001E73A4"/>
    <w:rsid w:val="001F1BA3"/>
    <w:rsid w:val="001F2897"/>
    <w:rsid w:val="001F2A81"/>
    <w:rsid w:val="001F3C3D"/>
    <w:rsid w:val="002005C1"/>
    <w:rsid w:val="0020184C"/>
    <w:rsid w:val="0020292A"/>
    <w:rsid w:val="00202E70"/>
    <w:rsid w:val="00203E1F"/>
    <w:rsid w:val="00205807"/>
    <w:rsid w:val="00207F0B"/>
    <w:rsid w:val="00210510"/>
    <w:rsid w:val="002124A0"/>
    <w:rsid w:val="00213192"/>
    <w:rsid w:val="00216320"/>
    <w:rsid w:val="00217745"/>
    <w:rsid w:val="00220CC7"/>
    <w:rsid w:val="002227B9"/>
    <w:rsid w:val="00224E61"/>
    <w:rsid w:val="002303CD"/>
    <w:rsid w:val="00230A05"/>
    <w:rsid w:val="00231E37"/>
    <w:rsid w:val="00233923"/>
    <w:rsid w:val="002344E5"/>
    <w:rsid w:val="00236107"/>
    <w:rsid w:val="00237428"/>
    <w:rsid w:val="002376B1"/>
    <w:rsid w:val="002376D9"/>
    <w:rsid w:val="002378A1"/>
    <w:rsid w:val="002409B0"/>
    <w:rsid w:val="002435F1"/>
    <w:rsid w:val="002461FA"/>
    <w:rsid w:val="002478E4"/>
    <w:rsid w:val="002511EF"/>
    <w:rsid w:val="002512C1"/>
    <w:rsid w:val="00251D44"/>
    <w:rsid w:val="0025307F"/>
    <w:rsid w:val="00253214"/>
    <w:rsid w:val="00253D93"/>
    <w:rsid w:val="002543E2"/>
    <w:rsid w:val="002560E4"/>
    <w:rsid w:val="00256700"/>
    <w:rsid w:val="002601BE"/>
    <w:rsid w:val="0026073C"/>
    <w:rsid w:val="00261535"/>
    <w:rsid w:val="002618A4"/>
    <w:rsid w:val="00261EC8"/>
    <w:rsid w:val="002630AA"/>
    <w:rsid w:val="00265CCA"/>
    <w:rsid w:val="00266347"/>
    <w:rsid w:val="00266F69"/>
    <w:rsid w:val="00267176"/>
    <w:rsid w:val="00267486"/>
    <w:rsid w:val="00271023"/>
    <w:rsid w:val="002712F3"/>
    <w:rsid w:val="00272A9C"/>
    <w:rsid w:val="00273382"/>
    <w:rsid w:val="002743ED"/>
    <w:rsid w:val="00275EDF"/>
    <w:rsid w:val="0028018E"/>
    <w:rsid w:val="00281B69"/>
    <w:rsid w:val="00282528"/>
    <w:rsid w:val="0028311B"/>
    <w:rsid w:val="0028511E"/>
    <w:rsid w:val="00285224"/>
    <w:rsid w:val="00285ACC"/>
    <w:rsid w:val="00285FCA"/>
    <w:rsid w:val="00286288"/>
    <w:rsid w:val="0029015F"/>
    <w:rsid w:val="00290A74"/>
    <w:rsid w:val="00291872"/>
    <w:rsid w:val="00291E43"/>
    <w:rsid w:val="00292C47"/>
    <w:rsid w:val="0029342F"/>
    <w:rsid w:val="00293630"/>
    <w:rsid w:val="0029451E"/>
    <w:rsid w:val="00294858"/>
    <w:rsid w:val="00295091"/>
    <w:rsid w:val="002959F3"/>
    <w:rsid w:val="002961D2"/>
    <w:rsid w:val="002A04B9"/>
    <w:rsid w:val="002A1CF4"/>
    <w:rsid w:val="002A2FD1"/>
    <w:rsid w:val="002A3AED"/>
    <w:rsid w:val="002A48A5"/>
    <w:rsid w:val="002A61FE"/>
    <w:rsid w:val="002A6EEA"/>
    <w:rsid w:val="002B1169"/>
    <w:rsid w:val="002B4DD9"/>
    <w:rsid w:val="002B5006"/>
    <w:rsid w:val="002B50E8"/>
    <w:rsid w:val="002B5D75"/>
    <w:rsid w:val="002B5FC6"/>
    <w:rsid w:val="002C2348"/>
    <w:rsid w:val="002C3361"/>
    <w:rsid w:val="002C40C9"/>
    <w:rsid w:val="002C488E"/>
    <w:rsid w:val="002C4928"/>
    <w:rsid w:val="002C4ABE"/>
    <w:rsid w:val="002C578A"/>
    <w:rsid w:val="002C716E"/>
    <w:rsid w:val="002C7903"/>
    <w:rsid w:val="002C7F43"/>
    <w:rsid w:val="002D0742"/>
    <w:rsid w:val="002D11CF"/>
    <w:rsid w:val="002D2DDE"/>
    <w:rsid w:val="002D4683"/>
    <w:rsid w:val="002D5735"/>
    <w:rsid w:val="002D60A4"/>
    <w:rsid w:val="002D6148"/>
    <w:rsid w:val="002D6417"/>
    <w:rsid w:val="002D6FC0"/>
    <w:rsid w:val="002E3B35"/>
    <w:rsid w:val="002E501C"/>
    <w:rsid w:val="002E5F38"/>
    <w:rsid w:val="002E76E7"/>
    <w:rsid w:val="002F2F14"/>
    <w:rsid w:val="002F2FB3"/>
    <w:rsid w:val="002F3636"/>
    <w:rsid w:val="002F387E"/>
    <w:rsid w:val="002F3B66"/>
    <w:rsid w:val="002F5648"/>
    <w:rsid w:val="002F617A"/>
    <w:rsid w:val="002F69D6"/>
    <w:rsid w:val="003012F6"/>
    <w:rsid w:val="00302AC2"/>
    <w:rsid w:val="0030483C"/>
    <w:rsid w:val="00305241"/>
    <w:rsid w:val="00306C8A"/>
    <w:rsid w:val="00312D38"/>
    <w:rsid w:val="00314960"/>
    <w:rsid w:val="00316876"/>
    <w:rsid w:val="00320C3B"/>
    <w:rsid w:val="00322F64"/>
    <w:rsid w:val="00323198"/>
    <w:rsid w:val="00323E23"/>
    <w:rsid w:val="00324C51"/>
    <w:rsid w:val="003257B6"/>
    <w:rsid w:val="00331C37"/>
    <w:rsid w:val="00332237"/>
    <w:rsid w:val="00332246"/>
    <w:rsid w:val="00333253"/>
    <w:rsid w:val="0033361C"/>
    <w:rsid w:val="0033648F"/>
    <w:rsid w:val="00341466"/>
    <w:rsid w:val="00341EBA"/>
    <w:rsid w:val="00343C89"/>
    <w:rsid w:val="00343D55"/>
    <w:rsid w:val="00345142"/>
    <w:rsid w:val="00346112"/>
    <w:rsid w:val="00346A83"/>
    <w:rsid w:val="00351906"/>
    <w:rsid w:val="00351F51"/>
    <w:rsid w:val="0035221B"/>
    <w:rsid w:val="0035243A"/>
    <w:rsid w:val="003525D1"/>
    <w:rsid w:val="003528A7"/>
    <w:rsid w:val="0035297C"/>
    <w:rsid w:val="00355E98"/>
    <w:rsid w:val="00356790"/>
    <w:rsid w:val="0035694D"/>
    <w:rsid w:val="00362386"/>
    <w:rsid w:val="00362942"/>
    <w:rsid w:val="00365411"/>
    <w:rsid w:val="00366D87"/>
    <w:rsid w:val="003708B0"/>
    <w:rsid w:val="00370C0D"/>
    <w:rsid w:val="00371204"/>
    <w:rsid w:val="003712DD"/>
    <w:rsid w:val="00371C88"/>
    <w:rsid w:val="00374212"/>
    <w:rsid w:val="003746D2"/>
    <w:rsid w:val="0037503B"/>
    <w:rsid w:val="0038460A"/>
    <w:rsid w:val="0038597D"/>
    <w:rsid w:val="00387D7C"/>
    <w:rsid w:val="003914F4"/>
    <w:rsid w:val="00391E5A"/>
    <w:rsid w:val="0039779C"/>
    <w:rsid w:val="003A2F59"/>
    <w:rsid w:val="003A54BB"/>
    <w:rsid w:val="003A61B0"/>
    <w:rsid w:val="003A6E06"/>
    <w:rsid w:val="003B1F6C"/>
    <w:rsid w:val="003B3138"/>
    <w:rsid w:val="003B352B"/>
    <w:rsid w:val="003B5530"/>
    <w:rsid w:val="003B5700"/>
    <w:rsid w:val="003B6441"/>
    <w:rsid w:val="003B681D"/>
    <w:rsid w:val="003B6C8E"/>
    <w:rsid w:val="003C021E"/>
    <w:rsid w:val="003C0261"/>
    <w:rsid w:val="003C0C9C"/>
    <w:rsid w:val="003C22F1"/>
    <w:rsid w:val="003C2A57"/>
    <w:rsid w:val="003C3968"/>
    <w:rsid w:val="003C729B"/>
    <w:rsid w:val="003C7E3C"/>
    <w:rsid w:val="003D0D44"/>
    <w:rsid w:val="003D16FB"/>
    <w:rsid w:val="003D2A1E"/>
    <w:rsid w:val="003D2EEB"/>
    <w:rsid w:val="003D33A2"/>
    <w:rsid w:val="003D5DF6"/>
    <w:rsid w:val="003D5E04"/>
    <w:rsid w:val="003D7CB2"/>
    <w:rsid w:val="003E03A0"/>
    <w:rsid w:val="003E15A4"/>
    <w:rsid w:val="003E22E6"/>
    <w:rsid w:val="003E289B"/>
    <w:rsid w:val="003E33AA"/>
    <w:rsid w:val="003E435D"/>
    <w:rsid w:val="003E5BD1"/>
    <w:rsid w:val="003F01FE"/>
    <w:rsid w:val="003F2FC8"/>
    <w:rsid w:val="003F462C"/>
    <w:rsid w:val="003F4C06"/>
    <w:rsid w:val="003F5166"/>
    <w:rsid w:val="003F62EC"/>
    <w:rsid w:val="003F7036"/>
    <w:rsid w:val="003F7558"/>
    <w:rsid w:val="00400B24"/>
    <w:rsid w:val="00405828"/>
    <w:rsid w:val="00406014"/>
    <w:rsid w:val="00410BC9"/>
    <w:rsid w:val="00412F64"/>
    <w:rsid w:val="00413CA2"/>
    <w:rsid w:val="004141A9"/>
    <w:rsid w:val="00414E0F"/>
    <w:rsid w:val="00416449"/>
    <w:rsid w:val="00416A9C"/>
    <w:rsid w:val="0041757E"/>
    <w:rsid w:val="0042346B"/>
    <w:rsid w:val="00425627"/>
    <w:rsid w:val="0042612A"/>
    <w:rsid w:val="00426D08"/>
    <w:rsid w:val="0042766C"/>
    <w:rsid w:val="00427999"/>
    <w:rsid w:val="00427E46"/>
    <w:rsid w:val="00427E86"/>
    <w:rsid w:val="004308FA"/>
    <w:rsid w:val="00430B3B"/>
    <w:rsid w:val="00431321"/>
    <w:rsid w:val="00431B61"/>
    <w:rsid w:val="00431CC7"/>
    <w:rsid w:val="00431CE5"/>
    <w:rsid w:val="00431D41"/>
    <w:rsid w:val="00432C36"/>
    <w:rsid w:val="00435A51"/>
    <w:rsid w:val="00441AD7"/>
    <w:rsid w:val="004441DD"/>
    <w:rsid w:val="00445397"/>
    <w:rsid w:val="004460FF"/>
    <w:rsid w:val="004461B0"/>
    <w:rsid w:val="00446FEE"/>
    <w:rsid w:val="00447EF6"/>
    <w:rsid w:val="0045148A"/>
    <w:rsid w:val="00451B89"/>
    <w:rsid w:val="004529B8"/>
    <w:rsid w:val="004544E2"/>
    <w:rsid w:val="004548BF"/>
    <w:rsid w:val="00454C40"/>
    <w:rsid w:val="00454F2F"/>
    <w:rsid w:val="00455003"/>
    <w:rsid w:val="00456A47"/>
    <w:rsid w:val="00456AC2"/>
    <w:rsid w:val="00456F96"/>
    <w:rsid w:val="004609B7"/>
    <w:rsid w:val="00460DF4"/>
    <w:rsid w:val="00461B28"/>
    <w:rsid w:val="00462700"/>
    <w:rsid w:val="00462703"/>
    <w:rsid w:val="00463949"/>
    <w:rsid w:val="004646C9"/>
    <w:rsid w:val="0046498E"/>
    <w:rsid w:val="0046573E"/>
    <w:rsid w:val="004663A8"/>
    <w:rsid w:val="00466B6C"/>
    <w:rsid w:val="004713B7"/>
    <w:rsid w:val="004720F3"/>
    <w:rsid w:val="00472C5E"/>
    <w:rsid w:val="00472D8C"/>
    <w:rsid w:val="00474055"/>
    <w:rsid w:val="004741C2"/>
    <w:rsid w:val="00474281"/>
    <w:rsid w:val="00475258"/>
    <w:rsid w:val="00476027"/>
    <w:rsid w:val="0047631F"/>
    <w:rsid w:val="0047677D"/>
    <w:rsid w:val="00476E90"/>
    <w:rsid w:val="00477950"/>
    <w:rsid w:val="004804C5"/>
    <w:rsid w:val="00480A5E"/>
    <w:rsid w:val="0048131C"/>
    <w:rsid w:val="004840B8"/>
    <w:rsid w:val="004849AE"/>
    <w:rsid w:val="004857F2"/>
    <w:rsid w:val="00485F11"/>
    <w:rsid w:val="00486E84"/>
    <w:rsid w:val="004878C0"/>
    <w:rsid w:val="00487DD5"/>
    <w:rsid w:val="00487E65"/>
    <w:rsid w:val="00490463"/>
    <w:rsid w:val="004906D3"/>
    <w:rsid w:val="0049334E"/>
    <w:rsid w:val="00493FA1"/>
    <w:rsid w:val="00494323"/>
    <w:rsid w:val="00495C07"/>
    <w:rsid w:val="004972F0"/>
    <w:rsid w:val="00497503"/>
    <w:rsid w:val="00497D0B"/>
    <w:rsid w:val="004A1407"/>
    <w:rsid w:val="004A19B6"/>
    <w:rsid w:val="004A23A5"/>
    <w:rsid w:val="004A3037"/>
    <w:rsid w:val="004A4888"/>
    <w:rsid w:val="004A48BD"/>
    <w:rsid w:val="004A57DC"/>
    <w:rsid w:val="004A6417"/>
    <w:rsid w:val="004A6FAD"/>
    <w:rsid w:val="004A715A"/>
    <w:rsid w:val="004B227F"/>
    <w:rsid w:val="004B445E"/>
    <w:rsid w:val="004B497E"/>
    <w:rsid w:val="004B4B93"/>
    <w:rsid w:val="004B5655"/>
    <w:rsid w:val="004B7291"/>
    <w:rsid w:val="004B7CE0"/>
    <w:rsid w:val="004C0241"/>
    <w:rsid w:val="004C2367"/>
    <w:rsid w:val="004C404E"/>
    <w:rsid w:val="004C426A"/>
    <w:rsid w:val="004C5EEF"/>
    <w:rsid w:val="004C6150"/>
    <w:rsid w:val="004C6329"/>
    <w:rsid w:val="004C669D"/>
    <w:rsid w:val="004C670A"/>
    <w:rsid w:val="004C6815"/>
    <w:rsid w:val="004C789E"/>
    <w:rsid w:val="004C7DF9"/>
    <w:rsid w:val="004C7F92"/>
    <w:rsid w:val="004D01B1"/>
    <w:rsid w:val="004D06C4"/>
    <w:rsid w:val="004D0F5C"/>
    <w:rsid w:val="004D260C"/>
    <w:rsid w:val="004D425F"/>
    <w:rsid w:val="004D5EF1"/>
    <w:rsid w:val="004D67F1"/>
    <w:rsid w:val="004E287C"/>
    <w:rsid w:val="004E3CEF"/>
    <w:rsid w:val="004E4A96"/>
    <w:rsid w:val="004E68CF"/>
    <w:rsid w:val="004F1952"/>
    <w:rsid w:val="004F2047"/>
    <w:rsid w:val="004F3C19"/>
    <w:rsid w:val="004F4093"/>
    <w:rsid w:val="004F630A"/>
    <w:rsid w:val="004F641A"/>
    <w:rsid w:val="004F67EF"/>
    <w:rsid w:val="004F6CB0"/>
    <w:rsid w:val="004F7186"/>
    <w:rsid w:val="004F7EAD"/>
    <w:rsid w:val="00503019"/>
    <w:rsid w:val="00504BBF"/>
    <w:rsid w:val="00504CC0"/>
    <w:rsid w:val="00505846"/>
    <w:rsid w:val="005060BE"/>
    <w:rsid w:val="0050650E"/>
    <w:rsid w:val="00507114"/>
    <w:rsid w:val="00510076"/>
    <w:rsid w:val="005117C7"/>
    <w:rsid w:val="005132E1"/>
    <w:rsid w:val="0051362D"/>
    <w:rsid w:val="005136C9"/>
    <w:rsid w:val="00514148"/>
    <w:rsid w:val="00514535"/>
    <w:rsid w:val="00514811"/>
    <w:rsid w:val="00514C58"/>
    <w:rsid w:val="00515BB5"/>
    <w:rsid w:val="00520B77"/>
    <w:rsid w:val="00522A7D"/>
    <w:rsid w:val="00523327"/>
    <w:rsid w:val="00524A07"/>
    <w:rsid w:val="00527682"/>
    <w:rsid w:val="0053127E"/>
    <w:rsid w:val="00531323"/>
    <w:rsid w:val="00531AAD"/>
    <w:rsid w:val="00531FA3"/>
    <w:rsid w:val="00532F89"/>
    <w:rsid w:val="00534CDC"/>
    <w:rsid w:val="005350DD"/>
    <w:rsid w:val="00537315"/>
    <w:rsid w:val="005373D2"/>
    <w:rsid w:val="00537444"/>
    <w:rsid w:val="00541B09"/>
    <w:rsid w:val="00541DFB"/>
    <w:rsid w:val="00546531"/>
    <w:rsid w:val="0054688C"/>
    <w:rsid w:val="005507E7"/>
    <w:rsid w:val="00550FAD"/>
    <w:rsid w:val="00551510"/>
    <w:rsid w:val="00551C40"/>
    <w:rsid w:val="00551F28"/>
    <w:rsid w:val="0055307D"/>
    <w:rsid w:val="00553268"/>
    <w:rsid w:val="00554A09"/>
    <w:rsid w:val="005558D0"/>
    <w:rsid w:val="005562B1"/>
    <w:rsid w:val="00557181"/>
    <w:rsid w:val="005607BB"/>
    <w:rsid w:val="00560C96"/>
    <w:rsid w:val="005627C3"/>
    <w:rsid w:val="00562D5B"/>
    <w:rsid w:val="00562E97"/>
    <w:rsid w:val="00564074"/>
    <w:rsid w:val="005650EB"/>
    <w:rsid w:val="0056594D"/>
    <w:rsid w:val="00565C86"/>
    <w:rsid w:val="00566374"/>
    <w:rsid w:val="00566CEE"/>
    <w:rsid w:val="00567013"/>
    <w:rsid w:val="00567A01"/>
    <w:rsid w:val="0057105F"/>
    <w:rsid w:val="00571D36"/>
    <w:rsid w:val="005736B7"/>
    <w:rsid w:val="005737C8"/>
    <w:rsid w:val="00573C0E"/>
    <w:rsid w:val="0057540D"/>
    <w:rsid w:val="005756EB"/>
    <w:rsid w:val="00575ECF"/>
    <w:rsid w:val="005760A1"/>
    <w:rsid w:val="00577413"/>
    <w:rsid w:val="00577C62"/>
    <w:rsid w:val="005803D5"/>
    <w:rsid w:val="005824C6"/>
    <w:rsid w:val="00582853"/>
    <w:rsid w:val="00582B12"/>
    <w:rsid w:val="00583057"/>
    <w:rsid w:val="00583C6D"/>
    <w:rsid w:val="0058523E"/>
    <w:rsid w:val="00585661"/>
    <w:rsid w:val="00586F31"/>
    <w:rsid w:val="005879EC"/>
    <w:rsid w:val="00587B9B"/>
    <w:rsid w:val="00590ED4"/>
    <w:rsid w:val="00591EAA"/>
    <w:rsid w:val="005941A0"/>
    <w:rsid w:val="00594D16"/>
    <w:rsid w:val="0059532A"/>
    <w:rsid w:val="00595362"/>
    <w:rsid w:val="0059563C"/>
    <w:rsid w:val="00595AC4"/>
    <w:rsid w:val="005966CE"/>
    <w:rsid w:val="00596C88"/>
    <w:rsid w:val="005A063F"/>
    <w:rsid w:val="005A0EB5"/>
    <w:rsid w:val="005A231C"/>
    <w:rsid w:val="005A278F"/>
    <w:rsid w:val="005A4740"/>
    <w:rsid w:val="005A538F"/>
    <w:rsid w:val="005A5517"/>
    <w:rsid w:val="005A5CBA"/>
    <w:rsid w:val="005A6500"/>
    <w:rsid w:val="005A6E26"/>
    <w:rsid w:val="005B0106"/>
    <w:rsid w:val="005B08F7"/>
    <w:rsid w:val="005B20F7"/>
    <w:rsid w:val="005B2954"/>
    <w:rsid w:val="005B2EE6"/>
    <w:rsid w:val="005B38A3"/>
    <w:rsid w:val="005B5F0C"/>
    <w:rsid w:val="005B7E5C"/>
    <w:rsid w:val="005C00C0"/>
    <w:rsid w:val="005C09CA"/>
    <w:rsid w:val="005C0AE6"/>
    <w:rsid w:val="005C0C15"/>
    <w:rsid w:val="005C1DD4"/>
    <w:rsid w:val="005C251B"/>
    <w:rsid w:val="005C34DC"/>
    <w:rsid w:val="005C6D12"/>
    <w:rsid w:val="005D1BDA"/>
    <w:rsid w:val="005D2E61"/>
    <w:rsid w:val="005D2E69"/>
    <w:rsid w:val="005D32AC"/>
    <w:rsid w:val="005D4C89"/>
    <w:rsid w:val="005D4F91"/>
    <w:rsid w:val="005D5EEA"/>
    <w:rsid w:val="005E04BC"/>
    <w:rsid w:val="005E0818"/>
    <w:rsid w:val="005E0B77"/>
    <w:rsid w:val="005E1501"/>
    <w:rsid w:val="005E275C"/>
    <w:rsid w:val="005E2E63"/>
    <w:rsid w:val="005E33EC"/>
    <w:rsid w:val="005E4670"/>
    <w:rsid w:val="005E4A84"/>
    <w:rsid w:val="005E5062"/>
    <w:rsid w:val="005E5C4A"/>
    <w:rsid w:val="005E65AE"/>
    <w:rsid w:val="005F2C16"/>
    <w:rsid w:val="005F4EA3"/>
    <w:rsid w:val="005F50EF"/>
    <w:rsid w:val="005F56A6"/>
    <w:rsid w:val="005F6DB4"/>
    <w:rsid w:val="006009E4"/>
    <w:rsid w:val="00601457"/>
    <w:rsid w:val="00605034"/>
    <w:rsid w:val="006054A9"/>
    <w:rsid w:val="00610311"/>
    <w:rsid w:val="006104EE"/>
    <w:rsid w:val="00610910"/>
    <w:rsid w:val="00611E8C"/>
    <w:rsid w:val="00612C89"/>
    <w:rsid w:val="00613193"/>
    <w:rsid w:val="00613624"/>
    <w:rsid w:val="006137F7"/>
    <w:rsid w:val="0061587B"/>
    <w:rsid w:val="00615970"/>
    <w:rsid w:val="00617145"/>
    <w:rsid w:val="00617EC3"/>
    <w:rsid w:val="00624060"/>
    <w:rsid w:val="0062502B"/>
    <w:rsid w:val="006250C0"/>
    <w:rsid w:val="00626F6F"/>
    <w:rsid w:val="00627544"/>
    <w:rsid w:val="0062793E"/>
    <w:rsid w:val="00627A7B"/>
    <w:rsid w:val="00627D91"/>
    <w:rsid w:val="00627D9A"/>
    <w:rsid w:val="00630BFC"/>
    <w:rsid w:val="00631526"/>
    <w:rsid w:val="00631EDF"/>
    <w:rsid w:val="00632500"/>
    <w:rsid w:val="006342DD"/>
    <w:rsid w:val="006355C6"/>
    <w:rsid w:val="00636BC9"/>
    <w:rsid w:val="00640321"/>
    <w:rsid w:val="00641545"/>
    <w:rsid w:val="006441D6"/>
    <w:rsid w:val="00644ABA"/>
    <w:rsid w:val="00644E26"/>
    <w:rsid w:val="00645BD0"/>
    <w:rsid w:val="00646AB8"/>
    <w:rsid w:val="00646C26"/>
    <w:rsid w:val="00646CB3"/>
    <w:rsid w:val="00647797"/>
    <w:rsid w:val="00650363"/>
    <w:rsid w:val="00652C0C"/>
    <w:rsid w:val="0065321A"/>
    <w:rsid w:val="006537E2"/>
    <w:rsid w:val="00654520"/>
    <w:rsid w:val="00655080"/>
    <w:rsid w:val="00655160"/>
    <w:rsid w:val="006556AF"/>
    <w:rsid w:val="006560F3"/>
    <w:rsid w:val="00656518"/>
    <w:rsid w:val="0065734A"/>
    <w:rsid w:val="006606BD"/>
    <w:rsid w:val="00661E6D"/>
    <w:rsid w:val="006645EB"/>
    <w:rsid w:val="00665312"/>
    <w:rsid w:val="0066725A"/>
    <w:rsid w:val="00671664"/>
    <w:rsid w:val="00671B7A"/>
    <w:rsid w:val="006720FB"/>
    <w:rsid w:val="006723CB"/>
    <w:rsid w:val="00672DC3"/>
    <w:rsid w:val="00674B3B"/>
    <w:rsid w:val="0067557E"/>
    <w:rsid w:val="00676E3C"/>
    <w:rsid w:val="00680BB9"/>
    <w:rsid w:val="006818EE"/>
    <w:rsid w:val="0068603A"/>
    <w:rsid w:val="00686EE8"/>
    <w:rsid w:val="00686FC4"/>
    <w:rsid w:val="00687D7A"/>
    <w:rsid w:val="00690465"/>
    <w:rsid w:val="00691514"/>
    <w:rsid w:val="006928A2"/>
    <w:rsid w:val="00694790"/>
    <w:rsid w:val="00694A51"/>
    <w:rsid w:val="0069533B"/>
    <w:rsid w:val="006979F3"/>
    <w:rsid w:val="006A0857"/>
    <w:rsid w:val="006A295A"/>
    <w:rsid w:val="006A5273"/>
    <w:rsid w:val="006A5C61"/>
    <w:rsid w:val="006A67C0"/>
    <w:rsid w:val="006A6B5C"/>
    <w:rsid w:val="006A7D73"/>
    <w:rsid w:val="006B1F1E"/>
    <w:rsid w:val="006B5941"/>
    <w:rsid w:val="006B5E40"/>
    <w:rsid w:val="006B75E5"/>
    <w:rsid w:val="006B775B"/>
    <w:rsid w:val="006C006D"/>
    <w:rsid w:val="006C325E"/>
    <w:rsid w:val="006C32E1"/>
    <w:rsid w:val="006C4133"/>
    <w:rsid w:val="006D1415"/>
    <w:rsid w:val="006D2365"/>
    <w:rsid w:val="006D4087"/>
    <w:rsid w:val="006D49B4"/>
    <w:rsid w:val="006D4F27"/>
    <w:rsid w:val="006D55AA"/>
    <w:rsid w:val="006D5B1D"/>
    <w:rsid w:val="006D5D3D"/>
    <w:rsid w:val="006D5E6F"/>
    <w:rsid w:val="006D794C"/>
    <w:rsid w:val="006E04A3"/>
    <w:rsid w:val="006E0FB9"/>
    <w:rsid w:val="006E1A22"/>
    <w:rsid w:val="006E244F"/>
    <w:rsid w:val="006E25BD"/>
    <w:rsid w:val="006E2B0C"/>
    <w:rsid w:val="006E6A9C"/>
    <w:rsid w:val="006E6BA1"/>
    <w:rsid w:val="006E797C"/>
    <w:rsid w:val="006F10F2"/>
    <w:rsid w:val="006F1853"/>
    <w:rsid w:val="006F1A06"/>
    <w:rsid w:val="006F2FD8"/>
    <w:rsid w:val="006F6CB7"/>
    <w:rsid w:val="0070063D"/>
    <w:rsid w:val="00702718"/>
    <w:rsid w:val="00703A52"/>
    <w:rsid w:val="0070624B"/>
    <w:rsid w:val="00707241"/>
    <w:rsid w:val="0071059B"/>
    <w:rsid w:val="00710BA8"/>
    <w:rsid w:val="0071102A"/>
    <w:rsid w:val="0071103D"/>
    <w:rsid w:val="00711ACE"/>
    <w:rsid w:val="0071271B"/>
    <w:rsid w:val="00712A33"/>
    <w:rsid w:val="007139C9"/>
    <w:rsid w:val="00713FEC"/>
    <w:rsid w:val="007146D5"/>
    <w:rsid w:val="007153D2"/>
    <w:rsid w:val="00720BAC"/>
    <w:rsid w:val="00721069"/>
    <w:rsid w:val="00723941"/>
    <w:rsid w:val="007253DE"/>
    <w:rsid w:val="0072611D"/>
    <w:rsid w:val="007268B0"/>
    <w:rsid w:val="007308DF"/>
    <w:rsid w:val="00732841"/>
    <w:rsid w:val="00733438"/>
    <w:rsid w:val="00733EB4"/>
    <w:rsid w:val="007358B3"/>
    <w:rsid w:val="00735CB9"/>
    <w:rsid w:val="00737BC5"/>
    <w:rsid w:val="0074117E"/>
    <w:rsid w:val="007424AA"/>
    <w:rsid w:val="00742B1F"/>
    <w:rsid w:val="007435F6"/>
    <w:rsid w:val="007439DB"/>
    <w:rsid w:val="00743F0E"/>
    <w:rsid w:val="00744C70"/>
    <w:rsid w:val="00745916"/>
    <w:rsid w:val="00745B3F"/>
    <w:rsid w:val="00750EE5"/>
    <w:rsid w:val="007513F6"/>
    <w:rsid w:val="00751B23"/>
    <w:rsid w:val="00753DC6"/>
    <w:rsid w:val="00753FED"/>
    <w:rsid w:val="007544F2"/>
    <w:rsid w:val="007559D6"/>
    <w:rsid w:val="00762D6F"/>
    <w:rsid w:val="007633F7"/>
    <w:rsid w:val="00764966"/>
    <w:rsid w:val="00767101"/>
    <w:rsid w:val="0076715E"/>
    <w:rsid w:val="00767B4C"/>
    <w:rsid w:val="00767DAA"/>
    <w:rsid w:val="00773A55"/>
    <w:rsid w:val="00773AE7"/>
    <w:rsid w:val="007741D8"/>
    <w:rsid w:val="0077667A"/>
    <w:rsid w:val="007771F7"/>
    <w:rsid w:val="0078021C"/>
    <w:rsid w:val="00780E27"/>
    <w:rsid w:val="00781309"/>
    <w:rsid w:val="007819DF"/>
    <w:rsid w:val="00784486"/>
    <w:rsid w:val="00784923"/>
    <w:rsid w:val="00784D97"/>
    <w:rsid w:val="0078691A"/>
    <w:rsid w:val="00786C5E"/>
    <w:rsid w:val="00790668"/>
    <w:rsid w:val="00791769"/>
    <w:rsid w:val="00791C2D"/>
    <w:rsid w:val="007939C0"/>
    <w:rsid w:val="00796572"/>
    <w:rsid w:val="00797A52"/>
    <w:rsid w:val="007A1751"/>
    <w:rsid w:val="007A6878"/>
    <w:rsid w:val="007A6BF2"/>
    <w:rsid w:val="007A6C46"/>
    <w:rsid w:val="007A7255"/>
    <w:rsid w:val="007B149A"/>
    <w:rsid w:val="007B18FD"/>
    <w:rsid w:val="007B5296"/>
    <w:rsid w:val="007B52C5"/>
    <w:rsid w:val="007B717D"/>
    <w:rsid w:val="007B7885"/>
    <w:rsid w:val="007C132F"/>
    <w:rsid w:val="007C2837"/>
    <w:rsid w:val="007C2CEA"/>
    <w:rsid w:val="007C4032"/>
    <w:rsid w:val="007C4915"/>
    <w:rsid w:val="007C6C4B"/>
    <w:rsid w:val="007C7E87"/>
    <w:rsid w:val="007D365C"/>
    <w:rsid w:val="007D4625"/>
    <w:rsid w:val="007D6182"/>
    <w:rsid w:val="007D6E32"/>
    <w:rsid w:val="007D6F5C"/>
    <w:rsid w:val="007D7A7B"/>
    <w:rsid w:val="007E002C"/>
    <w:rsid w:val="007E10FA"/>
    <w:rsid w:val="007E2111"/>
    <w:rsid w:val="007E220C"/>
    <w:rsid w:val="007E5504"/>
    <w:rsid w:val="007E700A"/>
    <w:rsid w:val="007F0FA7"/>
    <w:rsid w:val="007F258C"/>
    <w:rsid w:val="007F4F06"/>
    <w:rsid w:val="00800379"/>
    <w:rsid w:val="008043D2"/>
    <w:rsid w:val="008047EC"/>
    <w:rsid w:val="00804C65"/>
    <w:rsid w:val="00805657"/>
    <w:rsid w:val="00807E48"/>
    <w:rsid w:val="008107A2"/>
    <w:rsid w:val="00811350"/>
    <w:rsid w:val="00811F6F"/>
    <w:rsid w:val="008128B7"/>
    <w:rsid w:val="00813836"/>
    <w:rsid w:val="00813A3E"/>
    <w:rsid w:val="00814CE2"/>
    <w:rsid w:val="00814D94"/>
    <w:rsid w:val="00815287"/>
    <w:rsid w:val="0081619C"/>
    <w:rsid w:val="0081639D"/>
    <w:rsid w:val="0082092E"/>
    <w:rsid w:val="0082184A"/>
    <w:rsid w:val="00823B52"/>
    <w:rsid w:val="00823B98"/>
    <w:rsid w:val="008251B2"/>
    <w:rsid w:val="00825FC4"/>
    <w:rsid w:val="00827115"/>
    <w:rsid w:val="00830A24"/>
    <w:rsid w:val="0083196D"/>
    <w:rsid w:val="008325B5"/>
    <w:rsid w:val="00832754"/>
    <w:rsid w:val="00832B1D"/>
    <w:rsid w:val="00833762"/>
    <w:rsid w:val="00834292"/>
    <w:rsid w:val="00834B9C"/>
    <w:rsid w:val="008358BA"/>
    <w:rsid w:val="00836184"/>
    <w:rsid w:val="008368D7"/>
    <w:rsid w:val="0083733E"/>
    <w:rsid w:val="008378E4"/>
    <w:rsid w:val="00840872"/>
    <w:rsid w:val="008433C0"/>
    <w:rsid w:val="0084500D"/>
    <w:rsid w:val="0084538F"/>
    <w:rsid w:val="00850FAF"/>
    <w:rsid w:val="00851F80"/>
    <w:rsid w:val="008520D2"/>
    <w:rsid w:val="00852C66"/>
    <w:rsid w:val="00853358"/>
    <w:rsid w:val="00853F81"/>
    <w:rsid w:val="008547A6"/>
    <w:rsid w:val="00854C45"/>
    <w:rsid w:val="00854E22"/>
    <w:rsid w:val="00855ABC"/>
    <w:rsid w:val="00855CFC"/>
    <w:rsid w:val="008567AC"/>
    <w:rsid w:val="0086076B"/>
    <w:rsid w:val="008607EB"/>
    <w:rsid w:val="00860CD2"/>
    <w:rsid w:val="008618E4"/>
    <w:rsid w:val="0086349E"/>
    <w:rsid w:val="00863761"/>
    <w:rsid w:val="008638EA"/>
    <w:rsid w:val="00863F2B"/>
    <w:rsid w:val="00864FFE"/>
    <w:rsid w:val="0086609C"/>
    <w:rsid w:val="00866741"/>
    <w:rsid w:val="008720B2"/>
    <w:rsid w:val="0087259C"/>
    <w:rsid w:val="00872F58"/>
    <w:rsid w:val="00873754"/>
    <w:rsid w:val="0087419A"/>
    <w:rsid w:val="008757BE"/>
    <w:rsid w:val="00877280"/>
    <w:rsid w:val="00877889"/>
    <w:rsid w:val="008820EC"/>
    <w:rsid w:val="00884675"/>
    <w:rsid w:val="0088504A"/>
    <w:rsid w:val="008864FA"/>
    <w:rsid w:val="00894D51"/>
    <w:rsid w:val="008A13CB"/>
    <w:rsid w:val="008A3352"/>
    <w:rsid w:val="008A5B87"/>
    <w:rsid w:val="008A5BD5"/>
    <w:rsid w:val="008A5F39"/>
    <w:rsid w:val="008A78E0"/>
    <w:rsid w:val="008B2D0C"/>
    <w:rsid w:val="008B33D5"/>
    <w:rsid w:val="008B3E75"/>
    <w:rsid w:val="008B3F46"/>
    <w:rsid w:val="008B4012"/>
    <w:rsid w:val="008B448D"/>
    <w:rsid w:val="008B5820"/>
    <w:rsid w:val="008B705D"/>
    <w:rsid w:val="008B7705"/>
    <w:rsid w:val="008C06B4"/>
    <w:rsid w:val="008C3B9A"/>
    <w:rsid w:val="008C3E07"/>
    <w:rsid w:val="008C44F9"/>
    <w:rsid w:val="008C7B69"/>
    <w:rsid w:val="008C7BDF"/>
    <w:rsid w:val="008C7CB1"/>
    <w:rsid w:val="008D20C2"/>
    <w:rsid w:val="008D3E87"/>
    <w:rsid w:val="008D3ED7"/>
    <w:rsid w:val="008D50EE"/>
    <w:rsid w:val="008D5EDB"/>
    <w:rsid w:val="008D6BB4"/>
    <w:rsid w:val="008D6DCA"/>
    <w:rsid w:val="008D6FE6"/>
    <w:rsid w:val="008D74FE"/>
    <w:rsid w:val="008D76E4"/>
    <w:rsid w:val="008D7E43"/>
    <w:rsid w:val="008E057B"/>
    <w:rsid w:val="008E0F35"/>
    <w:rsid w:val="008E13FF"/>
    <w:rsid w:val="008E1770"/>
    <w:rsid w:val="008E1CFE"/>
    <w:rsid w:val="008E3852"/>
    <w:rsid w:val="008E3CD8"/>
    <w:rsid w:val="008E502F"/>
    <w:rsid w:val="008E52B2"/>
    <w:rsid w:val="008E5546"/>
    <w:rsid w:val="008E5B7E"/>
    <w:rsid w:val="008E6C91"/>
    <w:rsid w:val="008E6FD8"/>
    <w:rsid w:val="008F1B9C"/>
    <w:rsid w:val="008F28F9"/>
    <w:rsid w:val="008F2CB6"/>
    <w:rsid w:val="008F2F49"/>
    <w:rsid w:val="008F41CA"/>
    <w:rsid w:val="008F7205"/>
    <w:rsid w:val="00900086"/>
    <w:rsid w:val="0090086A"/>
    <w:rsid w:val="00900BCD"/>
    <w:rsid w:val="00903AF8"/>
    <w:rsid w:val="00910EF0"/>
    <w:rsid w:val="00912E77"/>
    <w:rsid w:val="00913E45"/>
    <w:rsid w:val="00914493"/>
    <w:rsid w:val="00917BB7"/>
    <w:rsid w:val="00917F40"/>
    <w:rsid w:val="0092056B"/>
    <w:rsid w:val="00920FF3"/>
    <w:rsid w:val="00921901"/>
    <w:rsid w:val="00922824"/>
    <w:rsid w:val="00923302"/>
    <w:rsid w:val="009268AC"/>
    <w:rsid w:val="00926E17"/>
    <w:rsid w:val="009275AF"/>
    <w:rsid w:val="00927A33"/>
    <w:rsid w:val="00927B1A"/>
    <w:rsid w:val="009330D3"/>
    <w:rsid w:val="009332A0"/>
    <w:rsid w:val="00933F86"/>
    <w:rsid w:val="00934729"/>
    <w:rsid w:val="00934783"/>
    <w:rsid w:val="00934EFF"/>
    <w:rsid w:val="00937B98"/>
    <w:rsid w:val="00937BBC"/>
    <w:rsid w:val="00937E0A"/>
    <w:rsid w:val="00940B40"/>
    <w:rsid w:val="00940D74"/>
    <w:rsid w:val="00940E5E"/>
    <w:rsid w:val="00942CE6"/>
    <w:rsid w:val="009444B3"/>
    <w:rsid w:val="00946268"/>
    <w:rsid w:val="00952477"/>
    <w:rsid w:val="009564B4"/>
    <w:rsid w:val="00957B3E"/>
    <w:rsid w:val="009601D6"/>
    <w:rsid w:val="009604F9"/>
    <w:rsid w:val="00961A30"/>
    <w:rsid w:val="00962A6D"/>
    <w:rsid w:val="00965258"/>
    <w:rsid w:val="00965FA6"/>
    <w:rsid w:val="0096659C"/>
    <w:rsid w:val="0096686E"/>
    <w:rsid w:val="00974989"/>
    <w:rsid w:val="009750AA"/>
    <w:rsid w:val="00976014"/>
    <w:rsid w:val="009764AB"/>
    <w:rsid w:val="00977CF4"/>
    <w:rsid w:val="009803BD"/>
    <w:rsid w:val="009810AD"/>
    <w:rsid w:val="009812F6"/>
    <w:rsid w:val="009857E1"/>
    <w:rsid w:val="00986143"/>
    <w:rsid w:val="00986D61"/>
    <w:rsid w:val="00987AE5"/>
    <w:rsid w:val="009903CC"/>
    <w:rsid w:val="00990CC8"/>
    <w:rsid w:val="0099109B"/>
    <w:rsid w:val="0099378A"/>
    <w:rsid w:val="00994538"/>
    <w:rsid w:val="00994771"/>
    <w:rsid w:val="00994DA7"/>
    <w:rsid w:val="009967BD"/>
    <w:rsid w:val="009972E8"/>
    <w:rsid w:val="009A133B"/>
    <w:rsid w:val="009A3B73"/>
    <w:rsid w:val="009A4220"/>
    <w:rsid w:val="009A5176"/>
    <w:rsid w:val="009A5CE3"/>
    <w:rsid w:val="009A61BE"/>
    <w:rsid w:val="009A6DBC"/>
    <w:rsid w:val="009B06D5"/>
    <w:rsid w:val="009B0978"/>
    <w:rsid w:val="009B0EA4"/>
    <w:rsid w:val="009B42FA"/>
    <w:rsid w:val="009B4D40"/>
    <w:rsid w:val="009B5866"/>
    <w:rsid w:val="009B7980"/>
    <w:rsid w:val="009C08F3"/>
    <w:rsid w:val="009C118A"/>
    <w:rsid w:val="009C3216"/>
    <w:rsid w:val="009C477E"/>
    <w:rsid w:val="009C48C0"/>
    <w:rsid w:val="009C59C8"/>
    <w:rsid w:val="009C5FDC"/>
    <w:rsid w:val="009C600D"/>
    <w:rsid w:val="009C6C5F"/>
    <w:rsid w:val="009C6D4E"/>
    <w:rsid w:val="009C788D"/>
    <w:rsid w:val="009D0589"/>
    <w:rsid w:val="009D20AB"/>
    <w:rsid w:val="009D3E8F"/>
    <w:rsid w:val="009D4F56"/>
    <w:rsid w:val="009D54C0"/>
    <w:rsid w:val="009D62A1"/>
    <w:rsid w:val="009D6BA2"/>
    <w:rsid w:val="009D7E4F"/>
    <w:rsid w:val="009E1F04"/>
    <w:rsid w:val="009E2452"/>
    <w:rsid w:val="009E3260"/>
    <w:rsid w:val="009E3636"/>
    <w:rsid w:val="009E3740"/>
    <w:rsid w:val="009E4114"/>
    <w:rsid w:val="009E68DE"/>
    <w:rsid w:val="009F137A"/>
    <w:rsid w:val="009F1D7B"/>
    <w:rsid w:val="009F3C4E"/>
    <w:rsid w:val="009F3D4A"/>
    <w:rsid w:val="009F4D6F"/>
    <w:rsid w:val="00A01CEA"/>
    <w:rsid w:val="00A04DB9"/>
    <w:rsid w:val="00A0505D"/>
    <w:rsid w:val="00A056AA"/>
    <w:rsid w:val="00A056C9"/>
    <w:rsid w:val="00A0680A"/>
    <w:rsid w:val="00A070F5"/>
    <w:rsid w:val="00A10AED"/>
    <w:rsid w:val="00A10CBC"/>
    <w:rsid w:val="00A10D7B"/>
    <w:rsid w:val="00A1127C"/>
    <w:rsid w:val="00A11DBC"/>
    <w:rsid w:val="00A11F58"/>
    <w:rsid w:val="00A12DE4"/>
    <w:rsid w:val="00A13526"/>
    <w:rsid w:val="00A14AC4"/>
    <w:rsid w:val="00A14B6A"/>
    <w:rsid w:val="00A14EC0"/>
    <w:rsid w:val="00A15CD2"/>
    <w:rsid w:val="00A17476"/>
    <w:rsid w:val="00A206CB"/>
    <w:rsid w:val="00A254CD"/>
    <w:rsid w:val="00A26DD2"/>
    <w:rsid w:val="00A3056B"/>
    <w:rsid w:val="00A3066C"/>
    <w:rsid w:val="00A3096C"/>
    <w:rsid w:val="00A3191A"/>
    <w:rsid w:val="00A31F1F"/>
    <w:rsid w:val="00A32F12"/>
    <w:rsid w:val="00A3334B"/>
    <w:rsid w:val="00A33A63"/>
    <w:rsid w:val="00A33FF8"/>
    <w:rsid w:val="00A35130"/>
    <w:rsid w:val="00A35188"/>
    <w:rsid w:val="00A35E67"/>
    <w:rsid w:val="00A35FC9"/>
    <w:rsid w:val="00A367F0"/>
    <w:rsid w:val="00A368CB"/>
    <w:rsid w:val="00A3709D"/>
    <w:rsid w:val="00A41040"/>
    <w:rsid w:val="00A41EB5"/>
    <w:rsid w:val="00A42429"/>
    <w:rsid w:val="00A42BDC"/>
    <w:rsid w:val="00A43E9B"/>
    <w:rsid w:val="00A453F5"/>
    <w:rsid w:val="00A5180D"/>
    <w:rsid w:val="00A52B07"/>
    <w:rsid w:val="00A54D60"/>
    <w:rsid w:val="00A55D1D"/>
    <w:rsid w:val="00A5652B"/>
    <w:rsid w:val="00A57BA2"/>
    <w:rsid w:val="00A60D2D"/>
    <w:rsid w:val="00A611B0"/>
    <w:rsid w:val="00A62948"/>
    <w:rsid w:val="00A64B85"/>
    <w:rsid w:val="00A65215"/>
    <w:rsid w:val="00A658D4"/>
    <w:rsid w:val="00A6700E"/>
    <w:rsid w:val="00A67A55"/>
    <w:rsid w:val="00A70228"/>
    <w:rsid w:val="00A706F4"/>
    <w:rsid w:val="00A713CB"/>
    <w:rsid w:val="00A7161E"/>
    <w:rsid w:val="00A73002"/>
    <w:rsid w:val="00A7343B"/>
    <w:rsid w:val="00A75109"/>
    <w:rsid w:val="00A75D9D"/>
    <w:rsid w:val="00A761D6"/>
    <w:rsid w:val="00A76C48"/>
    <w:rsid w:val="00A77833"/>
    <w:rsid w:val="00A77872"/>
    <w:rsid w:val="00A800AA"/>
    <w:rsid w:val="00A80D22"/>
    <w:rsid w:val="00A83DC4"/>
    <w:rsid w:val="00A84BB3"/>
    <w:rsid w:val="00A855ED"/>
    <w:rsid w:val="00A85D98"/>
    <w:rsid w:val="00A8690D"/>
    <w:rsid w:val="00A872DF"/>
    <w:rsid w:val="00A910C7"/>
    <w:rsid w:val="00A919D2"/>
    <w:rsid w:val="00A93ED1"/>
    <w:rsid w:val="00A94409"/>
    <w:rsid w:val="00A95519"/>
    <w:rsid w:val="00A97401"/>
    <w:rsid w:val="00AA157A"/>
    <w:rsid w:val="00AA2F83"/>
    <w:rsid w:val="00AA47EB"/>
    <w:rsid w:val="00AA649D"/>
    <w:rsid w:val="00AA6F06"/>
    <w:rsid w:val="00AB084C"/>
    <w:rsid w:val="00AB19FE"/>
    <w:rsid w:val="00AB2327"/>
    <w:rsid w:val="00AB27D8"/>
    <w:rsid w:val="00AB4EC1"/>
    <w:rsid w:val="00AB504A"/>
    <w:rsid w:val="00AB56FA"/>
    <w:rsid w:val="00AC0275"/>
    <w:rsid w:val="00AC14B7"/>
    <w:rsid w:val="00AC2375"/>
    <w:rsid w:val="00AC2E68"/>
    <w:rsid w:val="00AC3175"/>
    <w:rsid w:val="00AC4098"/>
    <w:rsid w:val="00AC4DC0"/>
    <w:rsid w:val="00AC58D6"/>
    <w:rsid w:val="00AD0BD6"/>
    <w:rsid w:val="00AD0E57"/>
    <w:rsid w:val="00AD14E5"/>
    <w:rsid w:val="00AD190C"/>
    <w:rsid w:val="00AD45CB"/>
    <w:rsid w:val="00AD4DF1"/>
    <w:rsid w:val="00AD6817"/>
    <w:rsid w:val="00AE0957"/>
    <w:rsid w:val="00AE1E2F"/>
    <w:rsid w:val="00AE2738"/>
    <w:rsid w:val="00AE2AF7"/>
    <w:rsid w:val="00AE3B08"/>
    <w:rsid w:val="00AE5552"/>
    <w:rsid w:val="00AE772B"/>
    <w:rsid w:val="00AE79F5"/>
    <w:rsid w:val="00AF0269"/>
    <w:rsid w:val="00AF0C3E"/>
    <w:rsid w:val="00AF2011"/>
    <w:rsid w:val="00AF2E24"/>
    <w:rsid w:val="00AF3F1B"/>
    <w:rsid w:val="00AF3FFB"/>
    <w:rsid w:val="00AF4CE4"/>
    <w:rsid w:val="00AF4E6F"/>
    <w:rsid w:val="00AF53A1"/>
    <w:rsid w:val="00AF5CAC"/>
    <w:rsid w:val="00AF6452"/>
    <w:rsid w:val="00AF7D76"/>
    <w:rsid w:val="00B00A43"/>
    <w:rsid w:val="00B00B30"/>
    <w:rsid w:val="00B03355"/>
    <w:rsid w:val="00B04A56"/>
    <w:rsid w:val="00B07B4C"/>
    <w:rsid w:val="00B1069F"/>
    <w:rsid w:val="00B10E0D"/>
    <w:rsid w:val="00B12DD5"/>
    <w:rsid w:val="00B13528"/>
    <w:rsid w:val="00B13A3A"/>
    <w:rsid w:val="00B14185"/>
    <w:rsid w:val="00B150EB"/>
    <w:rsid w:val="00B16414"/>
    <w:rsid w:val="00B17B9D"/>
    <w:rsid w:val="00B21130"/>
    <w:rsid w:val="00B234F8"/>
    <w:rsid w:val="00B2379C"/>
    <w:rsid w:val="00B23E10"/>
    <w:rsid w:val="00B241DC"/>
    <w:rsid w:val="00B24449"/>
    <w:rsid w:val="00B253CB"/>
    <w:rsid w:val="00B25B52"/>
    <w:rsid w:val="00B32594"/>
    <w:rsid w:val="00B32F0B"/>
    <w:rsid w:val="00B37D2C"/>
    <w:rsid w:val="00B40722"/>
    <w:rsid w:val="00B41652"/>
    <w:rsid w:val="00B41A96"/>
    <w:rsid w:val="00B424FC"/>
    <w:rsid w:val="00B437AA"/>
    <w:rsid w:val="00B44053"/>
    <w:rsid w:val="00B4618C"/>
    <w:rsid w:val="00B466D0"/>
    <w:rsid w:val="00B5074C"/>
    <w:rsid w:val="00B55391"/>
    <w:rsid w:val="00B57F16"/>
    <w:rsid w:val="00B6029D"/>
    <w:rsid w:val="00B6036C"/>
    <w:rsid w:val="00B61090"/>
    <w:rsid w:val="00B61CC6"/>
    <w:rsid w:val="00B61CD5"/>
    <w:rsid w:val="00B62216"/>
    <w:rsid w:val="00B63ED4"/>
    <w:rsid w:val="00B63FDF"/>
    <w:rsid w:val="00B64B0A"/>
    <w:rsid w:val="00B65336"/>
    <w:rsid w:val="00B65DE3"/>
    <w:rsid w:val="00B66ABF"/>
    <w:rsid w:val="00B66BB0"/>
    <w:rsid w:val="00B66D4B"/>
    <w:rsid w:val="00B707BD"/>
    <w:rsid w:val="00B74147"/>
    <w:rsid w:val="00B76C9D"/>
    <w:rsid w:val="00B8034F"/>
    <w:rsid w:val="00B816A5"/>
    <w:rsid w:val="00B82F24"/>
    <w:rsid w:val="00B84436"/>
    <w:rsid w:val="00B909BB"/>
    <w:rsid w:val="00B91F7C"/>
    <w:rsid w:val="00B92DDF"/>
    <w:rsid w:val="00B96CD3"/>
    <w:rsid w:val="00B97248"/>
    <w:rsid w:val="00BA04C8"/>
    <w:rsid w:val="00BA0D6A"/>
    <w:rsid w:val="00BA15A0"/>
    <w:rsid w:val="00BA2D13"/>
    <w:rsid w:val="00BA2FF4"/>
    <w:rsid w:val="00BA4A0B"/>
    <w:rsid w:val="00BA5C09"/>
    <w:rsid w:val="00BA5D0B"/>
    <w:rsid w:val="00BA65C1"/>
    <w:rsid w:val="00BA65F8"/>
    <w:rsid w:val="00BA6862"/>
    <w:rsid w:val="00BA763A"/>
    <w:rsid w:val="00BB04EB"/>
    <w:rsid w:val="00BB077B"/>
    <w:rsid w:val="00BB0E8F"/>
    <w:rsid w:val="00BB0E94"/>
    <w:rsid w:val="00BB2182"/>
    <w:rsid w:val="00BB2CD3"/>
    <w:rsid w:val="00BB2EDA"/>
    <w:rsid w:val="00BB3329"/>
    <w:rsid w:val="00BB3C24"/>
    <w:rsid w:val="00BB427A"/>
    <w:rsid w:val="00BB5AC9"/>
    <w:rsid w:val="00BB605B"/>
    <w:rsid w:val="00BC0416"/>
    <w:rsid w:val="00BC0532"/>
    <w:rsid w:val="00BC0862"/>
    <w:rsid w:val="00BC091E"/>
    <w:rsid w:val="00BC1411"/>
    <w:rsid w:val="00BC16E4"/>
    <w:rsid w:val="00BC2CF7"/>
    <w:rsid w:val="00BC2E46"/>
    <w:rsid w:val="00BC2F88"/>
    <w:rsid w:val="00BC3660"/>
    <w:rsid w:val="00BC3F6C"/>
    <w:rsid w:val="00BC4C3E"/>
    <w:rsid w:val="00BC5E10"/>
    <w:rsid w:val="00BC6B51"/>
    <w:rsid w:val="00BC73C7"/>
    <w:rsid w:val="00BC7E50"/>
    <w:rsid w:val="00BC7FF6"/>
    <w:rsid w:val="00BD1F75"/>
    <w:rsid w:val="00BD326C"/>
    <w:rsid w:val="00BD66D8"/>
    <w:rsid w:val="00BE26F7"/>
    <w:rsid w:val="00BE31BE"/>
    <w:rsid w:val="00BE45F9"/>
    <w:rsid w:val="00BE4E52"/>
    <w:rsid w:val="00BE6ACB"/>
    <w:rsid w:val="00BF01EB"/>
    <w:rsid w:val="00BF0257"/>
    <w:rsid w:val="00BF1D1C"/>
    <w:rsid w:val="00BF302A"/>
    <w:rsid w:val="00BF32C3"/>
    <w:rsid w:val="00BF453B"/>
    <w:rsid w:val="00BF6D34"/>
    <w:rsid w:val="00BF6E3C"/>
    <w:rsid w:val="00BF7AB2"/>
    <w:rsid w:val="00BF7C56"/>
    <w:rsid w:val="00C005BE"/>
    <w:rsid w:val="00C013EF"/>
    <w:rsid w:val="00C01783"/>
    <w:rsid w:val="00C02564"/>
    <w:rsid w:val="00C02849"/>
    <w:rsid w:val="00C03732"/>
    <w:rsid w:val="00C04A6E"/>
    <w:rsid w:val="00C04C9F"/>
    <w:rsid w:val="00C05D28"/>
    <w:rsid w:val="00C060C5"/>
    <w:rsid w:val="00C06565"/>
    <w:rsid w:val="00C06783"/>
    <w:rsid w:val="00C1090E"/>
    <w:rsid w:val="00C11366"/>
    <w:rsid w:val="00C12B5F"/>
    <w:rsid w:val="00C13240"/>
    <w:rsid w:val="00C13E04"/>
    <w:rsid w:val="00C14E2D"/>
    <w:rsid w:val="00C15E73"/>
    <w:rsid w:val="00C161B5"/>
    <w:rsid w:val="00C16A66"/>
    <w:rsid w:val="00C16F49"/>
    <w:rsid w:val="00C16F6F"/>
    <w:rsid w:val="00C1756C"/>
    <w:rsid w:val="00C20459"/>
    <w:rsid w:val="00C2057C"/>
    <w:rsid w:val="00C2060F"/>
    <w:rsid w:val="00C21847"/>
    <w:rsid w:val="00C22A7D"/>
    <w:rsid w:val="00C22F9F"/>
    <w:rsid w:val="00C240B3"/>
    <w:rsid w:val="00C24393"/>
    <w:rsid w:val="00C24637"/>
    <w:rsid w:val="00C256F6"/>
    <w:rsid w:val="00C25F9E"/>
    <w:rsid w:val="00C30F2B"/>
    <w:rsid w:val="00C31612"/>
    <w:rsid w:val="00C3239E"/>
    <w:rsid w:val="00C33C5C"/>
    <w:rsid w:val="00C34147"/>
    <w:rsid w:val="00C341CC"/>
    <w:rsid w:val="00C372B2"/>
    <w:rsid w:val="00C375FE"/>
    <w:rsid w:val="00C405EB"/>
    <w:rsid w:val="00C436BB"/>
    <w:rsid w:val="00C4483D"/>
    <w:rsid w:val="00C44DB0"/>
    <w:rsid w:val="00C4545D"/>
    <w:rsid w:val="00C4680A"/>
    <w:rsid w:val="00C512A7"/>
    <w:rsid w:val="00C514E9"/>
    <w:rsid w:val="00C51978"/>
    <w:rsid w:val="00C53366"/>
    <w:rsid w:val="00C53449"/>
    <w:rsid w:val="00C53DB3"/>
    <w:rsid w:val="00C55991"/>
    <w:rsid w:val="00C55F26"/>
    <w:rsid w:val="00C56C55"/>
    <w:rsid w:val="00C575FB"/>
    <w:rsid w:val="00C57DDF"/>
    <w:rsid w:val="00C60D31"/>
    <w:rsid w:val="00C6149A"/>
    <w:rsid w:val="00C6149D"/>
    <w:rsid w:val="00C6176D"/>
    <w:rsid w:val="00C62F17"/>
    <w:rsid w:val="00C631C0"/>
    <w:rsid w:val="00C64C1E"/>
    <w:rsid w:val="00C652A8"/>
    <w:rsid w:val="00C658FC"/>
    <w:rsid w:val="00C65FE9"/>
    <w:rsid w:val="00C6707A"/>
    <w:rsid w:val="00C72CD3"/>
    <w:rsid w:val="00C7388D"/>
    <w:rsid w:val="00C750D2"/>
    <w:rsid w:val="00C76DD3"/>
    <w:rsid w:val="00C83890"/>
    <w:rsid w:val="00C8498E"/>
    <w:rsid w:val="00C84C78"/>
    <w:rsid w:val="00C85B4C"/>
    <w:rsid w:val="00C873D3"/>
    <w:rsid w:val="00C87536"/>
    <w:rsid w:val="00C877CD"/>
    <w:rsid w:val="00C90E60"/>
    <w:rsid w:val="00C920AB"/>
    <w:rsid w:val="00C96D0B"/>
    <w:rsid w:val="00CA2158"/>
    <w:rsid w:val="00CA2461"/>
    <w:rsid w:val="00CA30FF"/>
    <w:rsid w:val="00CA3ABD"/>
    <w:rsid w:val="00CA4225"/>
    <w:rsid w:val="00CB08D5"/>
    <w:rsid w:val="00CB1B60"/>
    <w:rsid w:val="00CB224F"/>
    <w:rsid w:val="00CB44C2"/>
    <w:rsid w:val="00CB45E1"/>
    <w:rsid w:val="00CB5EE9"/>
    <w:rsid w:val="00CB7721"/>
    <w:rsid w:val="00CC00DC"/>
    <w:rsid w:val="00CC33FB"/>
    <w:rsid w:val="00CC3495"/>
    <w:rsid w:val="00CC4788"/>
    <w:rsid w:val="00CC5653"/>
    <w:rsid w:val="00CC58B2"/>
    <w:rsid w:val="00CC5A99"/>
    <w:rsid w:val="00CC71F2"/>
    <w:rsid w:val="00CC77AB"/>
    <w:rsid w:val="00CD04F7"/>
    <w:rsid w:val="00CD17A4"/>
    <w:rsid w:val="00CD246A"/>
    <w:rsid w:val="00CD28BA"/>
    <w:rsid w:val="00CD3FC6"/>
    <w:rsid w:val="00CD4AF7"/>
    <w:rsid w:val="00CD59BF"/>
    <w:rsid w:val="00CD64CE"/>
    <w:rsid w:val="00CD6B68"/>
    <w:rsid w:val="00CD7152"/>
    <w:rsid w:val="00CE00BE"/>
    <w:rsid w:val="00CE04ED"/>
    <w:rsid w:val="00CE3FD7"/>
    <w:rsid w:val="00CE5701"/>
    <w:rsid w:val="00CE6293"/>
    <w:rsid w:val="00CE62CC"/>
    <w:rsid w:val="00CE6DC3"/>
    <w:rsid w:val="00CE7DFB"/>
    <w:rsid w:val="00CF12C7"/>
    <w:rsid w:val="00CF1E68"/>
    <w:rsid w:val="00CF2617"/>
    <w:rsid w:val="00CF285C"/>
    <w:rsid w:val="00CF6BA8"/>
    <w:rsid w:val="00CF71CE"/>
    <w:rsid w:val="00CF750A"/>
    <w:rsid w:val="00CF75CE"/>
    <w:rsid w:val="00D00597"/>
    <w:rsid w:val="00D00835"/>
    <w:rsid w:val="00D0086F"/>
    <w:rsid w:val="00D03C14"/>
    <w:rsid w:val="00D04409"/>
    <w:rsid w:val="00D05974"/>
    <w:rsid w:val="00D06116"/>
    <w:rsid w:val="00D0673B"/>
    <w:rsid w:val="00D07FE6"/>
    <w:rsid w:val="00D10488"/>
    <w:rsid w:val="00D11E76"/>
    <w:rsid w:val="00D121BC"/>
    <w:rsid w:val="00D1288A"/>
    <w:rsid w:val="00D12C56"/>
    <w:rsid w:val="00D13123"/>
    <w:rsid w:val="00D14A26"/>
    <w:rsid w:val="00D22C31"/>
    <w:rsid w:val="00D23460"/>
    <w:rsid w:val="00D24016"/>
    <w:rsid w:val="00D24C18"/>
    <w:rsid w:val="00D25595"/>
    <w:rsid w:val="00D263C1"/>
    <w:rsid w:val="00D2668E"/>
    <w:rsid w:val="00D3220A"/>
    <w:rsid w:val="00D35B6C"/>
    <w:rsid w:val="00D368EC"/>
    <w:rsid w:val="00D37AD1"/>
    <w:rsid w:val="00D37B59"/>
    <w:rsid w:val="00D40A49"/>
    <w:rsid w:val="00D417B0"/>
    <w:rsid w:val="00D43E03"/>
    <w:rsid w:val="00D44995"/>
    <w:rsid w:val="00D45A40"/>
    <w:rsid w:val="00D45D7E"/>
    <w:rsid w:val="00D47202"/>
    <w:rsid w:val="00D50524"/>
    <w:rsid w:val="00D50F16"/>
    <w:rsid w:val="00D51B9B"/>
    <w:rsid w:val="00D51C55"/>
    <w:rsid w:val="00D51D2C"/>
    <w:rsid w:val="00D52021"/>
    <w:rsid w:val="00D55560"/>
    <w:rsid w:val="00D639F1"/>
    <w:rsid w:val="00D63E43"/>
    <w:rsid w:val="00D6560A"/>
    <w:rsid w:val="00D656BA"/>
    <w:rsid w:val="00D671A3"/>
    <w:rsid w:val="00D67EC1"/>
    <w:rsid w:val="00D70C31"/>
    <w:rsid w:val="00D70D2E"/>
    <w:rsid w:val="00D72459"/>
    <w:rsid w:val="00D73F53"/>
    <w:rsid w:val="00D7455D"/>
    <w:rsid w:val="00D74A21"/>
    <w:rsid w:val="00D75DB0"/>
    <w:rsid w:val="00D7604F"/>
    <w:rsid w:val="00D775B8"/>
    <w:rsid w:val="00D77CFA"/>
    <w:rsid w:val="00D77F63"/>
    <w:rsid w:val="00D80597"/>
    <w:rsid w:val="00D80D64"/>
    <w:rsid w:val="00D81F01"/>
    <w:rsid w:val="00D83E83"/>
    <w:rsid w:val="00D84CFE"/>
    <w:rsid w:val="00D8530C"/>
    <w:rsid w:val="00D85FE1"/>
    <w:rsid w:val="00D86252"/>
    <w:rsid w:val="00D874F8"/>
    <w:rsid w:val="00D878FB"/>
    <w:rsid w:val="00D87B5C"/>
    <w:rsid w:val="00D90E69"/>
    <w:rsid w:val="00D914EE"/>
    <w:rsid w:val="00D916DA"/>
    <w:rsid w:val="00D92C33"/>
    <w:rsid w:val="00D93616"/>
    <w:rsid w:val="00D94B36"/>
    <w:rsid w:val="00D94BC9"/>
    <w:rsid w:val="00D94FF2"/>
    <w:rsid w:val="00D95DB5"/>
    <w:rsid w:val="00D961D0"/>
    <w:rsid w:val="00DA05F9"/>
    <w:rsid w:val="00DA1D47"/>
    <w:rsid w:val="00DA3334"/>
    <w:rsid w:val="00DA3AF2"/>
    <w:rsid w:val="00DA4495"/>
    <w:rsid w:val="00DB00C8"/>
    <w:rsid w:val="00DB05E5"/>
    <w:rsid w:val="00DB2393"/>
    <w:rsid w:val="00DB2EAA"/>
    <w:rsid w:val="00DB46D2"/>
    <w:rsid w:val="00DB4B56"/>
    <w:rsid w:val="00DB4D9C"/>
    <w:rsid w:val="00DB5127"/>
    <w:rsid w:val="00DB6293"/>
    <w:rsid w:val="00DB6A9D"/>
    <w:rsid w:val="00DC0E55"/>
    <w:rsid w:val="00DC1EFB"/>
    <w:rsid w:val="00DC2F4E"/>
    <w:rsid w:val="00DC4D21"/>
    <w:rsid w:val="00DC5FE7"/>
    <w:rsid w:val="00DC686C"/>
    <w:rsid w:val="00DD04FF"/>
    <w:rsid w:val="00DD17F4"/>
    <w:rsid w:val="00DD3AED"/>
    <w:rsid w:val="00DD3BFB"/>
    <w:rsid w:val="00DD48DA"/>
    <w:rsid w:val="00DD6536"/>
    <w:rsid w:val="00DD6FF0"/>
    <w:rsid w:val="00DE028E"/>
    <w:rsid w:val="00DE16CD"/>
    <w:rsid w:val="00DE2013"/>
    <w:rsid w:val="00DE2CF9"/>
    <w:rsid w:val="00DE35F8"/>
    <w:rsid w:val="00DE3B8C"/>
    <w:rsid w:val="00DE3F75"/>
    <w:rsid w:val="00DE41E4"/>
    <w:rsid w:val="00DE4E95"/>
    <w:rsid w:val="00DE5822"/>
    <w:rsid w:val="00DE78F3"/>
    <w:rsid w:val="00DF1927"/>
    <w:rsid w:val="00DF2E5C"/>
    <w:rsid w:val="00DF2F30"/>
    <w:rsid w:val="00DF5A0F"/>
    <w:rsid w:val="00DF69EC"/>
    <w:rsid w:val="00E01EF9"/>
    <w:rsid w:val="00E04595"/>
    <w:rsid w:val="00E049E7"/>
    <w:rsid w:val="00E0637C"/>
    <w:rsid w:val="00E068B9"/>
    <w:rsid w:val="00E1197D"/>
    <w:rsid w:val="00E12766"/>
    <w:rsid w:val="00E12BC3"/>
    <w:rsid w:val="00E1412F"/>
    <w:rsid w:val="00E15E3C"/>
    <w:rsid w:val="00E209A3"/>
    <w:rsid w:val="00E21FE2"/>
    <w:rsid w:val="00E22C2E"/>
    <w:rsid w:val="00E22FEC"/>
    <w:rsid w:val="00E2669E"/>
    <w:rsid w:val="00E27CEA"/>
    <w:rsid w:val="00E30739"/>
    <w:rsid w:val="00E30EA0"/>
    <w:rsid w:val="00E3192E"/>
    <w:rsid w:val="00E32098"/>
    <w:rsid w:val="00E32F57"/>
    <w:rsid w:val="00E342DA"/>
    <w:rsid w:val="00E3446C"/>
    <w:rsid w:val="00E3470A"/>
    <w:rsid w:val="00E34FB6"/>
    <w:rsid w:val="00E350D6"/>
    <w:rsid w:val="00E35E24"/>
    <w:rsid w:val="00E362BB"/>
    <w:rsid w:val="00E37792"/>
    <w:rsid w:val="00E403D4"/>
    <w:rsid w:val="00E403DB"/>
    <w:rsid w:val="00E410DD"/>
    <w:rsid w:val="00E422B5"/>
    <w:rsid w:val="00E425A5"/>
    <w:rsid w:val="00E42730"/>
    <w:rsid w:val="00E42FE7"/>
    <w:rsid w:val="00E43674"/>
    <w:rsid w:val="00E43EDC"/>
    <w:rsid w:val="00E44068"/>
    <w:rsid w:val="00E46010"/>
    <w:rsid w:val="00E4746B"/>
    <w:rsid w:val="00E50D4D"/>
    <w:rsid w:val="00E51556"/>
    <w:rsid w:val="00E51F01"/>
    <w:rsid w:val="00E52D6C"/>
    <w:rsid w:val="00E5430C"/>
    <w:rsid w:val="00E54953"/>
    <w:rsid w:val="00E555CC"/>
    <w:rsid w:val="00E55AE6"/>
    <w:rsid w:val="00E57232"/>
    <w:rsid w:val="00E578B2"/>
    <w:rsid w:val="00E62515"/>
    <w:rsid w:val="00E63020"/>
    <w:rsid w:val="00E63368"/>
    <w:rsid w:val="00E64F77"/>
    <w:rsid w:val="00E652D0"/>
    <w:rsid w:val="00E662C6"/>
    <w:rsid w:val="00E668AA"/>
    <w:rsid w:val="00E67355"/>
    <w:rsid w:val="00E7073D"/>
    <w:rsid w:val="00E70BFD"/>
    <w:rsid w:val="00E7223D"/>
    <w:rsid w:val="00E746EC"/>
    <w:rsid w:val="00E75322"/>
    <w:rsid w:val="00E819E2"/>
    <w:rsid w:val="00E83FBF"/>
    <w:rsid w:val="00E84087"/>
    <w:rsid w:val="00E84BC3"/>
    <w:rsid w:val="00E84E59"/>
    <w:rsid w:val="00E84FF2"/>
    <w:rsid w:val="00E85ED9"/>
    <w:rsid w:val="00E86A3B"/>
    <w:rsid w:val="00E879D6"/>
    <w:rsid w:val="00E90134"/>
    <w:rsid w:val="00E9085C"/>
    <w:rsid w:val="00E91DE2"/>
    <w:rsid w:val="00E924FE"/>
    <w:rsid w:val="00E93A18"/>
    <w:rsid w:val="00E9453F"/>
    <w:rsid w:val="00E96B9E"/>
    <w:rsid w:val="00E97429"/>
    <w:rsid w:val="00E97682"/>
    <w:rsid w:val="00E9779D"/>
    <w:rsid w:val="00EA084E"/>
    <w:rsid w:val="00EA16A1"/>
    <w:rsid w:val="00EA19C9"/>
    <w:rsid w:val="00EA4DC2"/>
    <w:rsid w:val="00EA53C2"/>
    <w:rsid w:val="00EA66C6"/>
    <w:rsid w:val="00EB0835"/>
    <w:rsid w:val="00EB427E"/>
    <w:rsid w:val="00EB44DA"/>
    <w:rsid w:val="00EB4C8E"/>
    <w:rsid w:val="00EB5842"/>
    <w:rsid w:val="00EB6D6B"/>
    <w:rsid w:val="00EB6F1A"/>
    <w:rsid w:val="00EB7891"/>
    <w:rsid w:val="00EC1DC9"/>
    <w:rsid w:val="00EC3547"/>
    <w:rsid w:val="00EC4292"/>
    <w:rsid w:val="00EC4E4F"/>
    <w:rsid w:val="00EC56EE"/>
    <w:rsid w:val="00EC6248"/>
    <w:rsid w:val="00EC74B1"/>
    <w:rsid w:val="00ED2572"/>
    <w:rsid w:val="00ED2F35"/>
    <w:rsid w:val="00ED3C6C"/>
    <w:rsid w:val="00ED44EC"/>
    <w:rsid w:val="00ED5269"/>
    <w:rsid w:val="00ED5842"/>
    <w:rsid w:val="00ED5AF7"/>
    <w:rsid w:val="00ED5CC6"/>
    <w:rsid w:val="00ED6E5B"/>
    <w:rsid w:val="00ED7694"/>
    <w:rsid w:val="00EE01FD"/>
    <w:rsid w:val="00EE0739"/>
    <w:rsid w:val="00EE07B3"/>
    <w:rsid w:val="00EE1E8D"/>
    <w:rsid w:val="00EE2B8E"/>
    <w:rsid w:val="00EE31B9"/>
    <w:rsid w:val="00EE4249"/>
    <w:rsid w:val="00EE7B36"/>
    <w:rsid w:val="00EF069D"/>
    <w:rsid w:val="00EF182E"/>
    <w:rsid w:val="00EF4318"/>
    <w:rsid w:val="00EF6D78"/>
    <w:rsid w:val="00EF6F1D"/>
    <w:rsid w:val="00F00B4D"/>
    <w:rsid w:val="00F02048"/>
    <w:rsid w:val="00F058E4"/>
    <w:rsid w:val="00F058E9"/>
    <w:rsid w:val="00F06C45"/>
    <w:rsid w:val="00F0722B"/>
    <w:rsid w:val="00F100BD"/>
    <w:rsid w:val="00F12964"/>
    <w:rsid w:val="00F1366E"/>
    <w:rsid w:val="00F14090"/>
    <w:rsid w:val="00F140A4"/>
    <w:rsid w:val="00F14ACA"/>
    <w:rsid w:val="00F14DC9"/>
    <w:rsid w:val="00F203AD"/>
    <w:rsid w:val="00F219F7"/>
    <w:rsid w:val="00F230F7"/>
    <w:rsid w:val="00F24055"/>
    <w:rsid w:val="00F266E4"/>
    <w:rsid w:val="00F27DA1"/>
    <w:rsid w:val="00F303F9"/>
    <w:rsid w:val="00F30F08"/>
    <w:rsid w:val="00F313E4"/>
    <w:rsid w:val="00F32404"/>
    <w:rsid w:val="00F32FC9"/>
    <w:rsid w:val="00F33293"/>
    <w:rsid w:val="00F3436E"/>
    <w:rsid w:val="00F349A4"/>
    <w:rsid w:val="00F3631E"/>
    <w:rsid w:val="00F41F17"/>
    <w:rsid w:val="00F423D2"/>
    <w:rsid w:val="00F42B73"/>
    <w:rsid w:val="00F43047"/>
    <w:rsid w:val="00F455CE"/>
    <w:rsid w:val="00F45748"/>
    <w:rsid w:val="00F45938"/>
    <w:rsid w:val="00F472E6"/>
    <w:rsid w:val="00F476EB"/>
    <w:rsid w:val="00F502FD"/>
    <w:rsid w:val="00F5088A"/>
    <w:rsid w:val="00F519E0"/>
    <w:rsid w:val="00F52B1C"/>
    <w:rsid w:val="00F52C04"/>
    <w:rsid w:val="00F56B9C"/>
    <w:rsid w:val="00F572F8"/>
    <w:rsid w:val="00F6035D"/>
    <w:rsid w:val="00F613B5"/>
    <w:rsid w:val="00F61537"/>
    <w:rsid w:val="00F63E15"/>
    <w:rsid w:val="00F63FDA"/>
    <w:rsid w:val="00F64EAC"/>
    <w:rsid w:val="00F6745A"/>
    <w:rsid w:val="00F70867"/>
    <w:rsid w:val="00F710C2"/>
    <w:rsid w:val="00F72208"/>
    <w:rsid w:val="00F73498"/>
    <w:rsid w:val="00F76FF4"/>
    <w:rsid w:val="00F7789C"/>
    <w:rsid w:val="00F804AB"/>
    <w:rsid w:val="00F81497"/>
    <w:rsid w:val="00F81D56"/>
    <w:rsid w:val="00F81EC3"/>
    <w:rsid w:val="00F822C2"/>
    <w:rsid w:val="00F851C8"/>
    <w:rsid w:val="00F87147"/>
    <w:rsid w:val="00F9167C"/>
    <w:rsid w:val="00F92972"/>
    <w:rsid w:val="00F966B8"/>
    <w:rsid w:val="00FA1997"/>
    <w:rsid w:val="00FA2AD9"/>
    <w:rsid w:val="00FA2EB9"/>
    <w:rsid w:val="00FA33A2"/>
    <w:rsid w:val="00FA3B93"/>
    <w:rsid w:val="00FA4D15"/>
    <w:rsid w:val="00FA7F4E"/>
    <w:rsid w:val="00FB050D"/>
    <w:rsid w:val="00FB2767"/>
    <w:rsid w:val="00FB5248"/>
    <w:rsid w:val="00FB5E03"/>
    <w:rsid w:val="00FB6122"/>
    <w:rsid w:val="00FC1058"/>
    <w:rsid w:val="00FC1DB6"/>
    <w:rsid w:val="00FC2289"/>
    <w:rsid w:val="00FC2FF2"/>
    <w:rsid w:val="00FC333B"/>
    <w:rsid w:val="00FC3D53"/>
    <w:rsid w:val="00FC57CF"/>
    <w:rsid w:val="00FC7ED3"/>
    <w:rsid w:val="00FD013C"/>
    <w:rsid w:val="00FD0DFA"/>
    <w:rsid w:val="00FD1288"/>
    <w:rsid w:val="00FD3062"/>
    <w:rsid w:val="00FD426C"/>
    <w:rsid w:val="00FD44AD"/>
    <w:rsid w:val="00FD6530"/>
    <w:rsid w:val="00FE03BD"/>
    <w:rsid w:val="00FE2F56"/>
    <w:rsid w:val="00FE48DD"/>
    <w:rsid w:val="00FE590A"/>
    <w:rsid w:val="00FE5CBA"/>
    <w:rsid w:val="00FE7647"/>
    <w:rsid w:val="00FE786F"/>
    <w:rsid w:val="00FE7877"/>
    <w:rsid w:val="00FF0086"/>
    <w:rsid w:val="00FF2030"/>
    <w:rsid w:val="00FF2A32"/>
    <w:rsid w:val="00FF35F5"/>
    <w:rsid w:val="00FF3BEE"/>
    <w:rsid w:val="00FF42E7"/>
    <w:rsid w:val="00FF4B6B"/>
    <w:rsid w:val="00FF54DA"/>
    <w:rsid w:val="00FF557F"/>
    <w:rsid w:val="00FF7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D224"/>
  <w14:defaultImageDpi w14:val="32767"/>
  <w15:docId w15:val="{0A8C176E-D013-F442-B840-59E5A8EB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77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44995"/>
  </w:style>
  <w:style w:type="character" w:customStyle="1" w:styleId="FootnoteTextChar">
    <w:name w:val="Footnote Text Char"/>
    <w:basedOn w:val="DefaultParagraphFont"/>
    <w:link w:val="FootnoteText"/>
    <w:uiPriority w:val="99"/>
    <w:rsid w:val="00D44995"/>
  </w:style>
  <w:style w:type="character" w:styleId="FootnoteReference">
    <w:name w:val="footnote reference"/>
    <w:basedOn w:val="DefaultParagraphFont"/>
    <w:uiPriority w:val="99"/>
    <w:unhideWhenUsed/>
    <w:rsid w:val="00D44995"/>
    <w:rPr>
      <w:vertAlign w:val="superscript"/>
    </w:rPr>
  </w:style>
  <w:style w:type="character" w:styleId="Hyperlink">
    <w:name w:val="Hyperlink"/>
    <w:basedOn w:val="DefaultParagraphFont"/>
    <w:uiPriority w:val="99"/>
    <w:unhideWhenUsed/>
    <w:rsid w:val="00D44995"/>
    <w:rPr>
      <w:color w:val="0563C1" w:themeColor="hyperlink"/>
      <w:u w:val="single"/>
    </w:rPr>
  </w:style>
  <w:style w:type="paragraph" w:styleId="Caption">
    <w:name w:val="caption"/>
    <w:basedOn w:val="Normal"/>
    <w:next w:val="Normal"/>
    <w:uiPriority w:val="35"/>
    <w:unhideWhenUsed/>
    <w:qFormat/>
    <w:rsid w:val="00D67EC1"/>
    <w:pPr>
      <w:spacing w:after="200"/>
    </w:pPr>
    <w:rPr>
      <w:i/>
      <w:iCs/>
      <w:color w:val="44546A" w:themeColor="text2"/>
      <w:sz w:val="18"/>
      <w:szCs w:val="18"/>
    </w:rPr>
  </w:style>
  <w:style w:type="paragraph" w:styleId="Header">
    <w:name w:val="header"/>
    <w:basedOn w:val="Normal"/>
    <w:link w:val="HeaderChar"/>
    <w:uiPriority w:val="99"/>
    <w:unhideWhenUsed/>
    <w:rsid w:val="003B3138"/>
    <w:pPr>
      <w:tabs>
        <w:tab w:val="center" w:pos="4680"/>
        <w:tab w:val="right" w:pos="9360"/>
      </w:tabs>
    </w:pPr>
  </w:style>
  <w:style w:type="character" w:customStyle="1" w:styleId="HeaderChar">
    <w:name w:val="Header Char"/>
    <w:basedOn w:val="DefaultParagraphFont"/>
    <w:link w:val="Header"/>
    <w:uiPriority w:val="99"/>
    <w:rsid w:val="003B3138"/>
  </w:style>
  <w:style w:type="paragraph" w:styleId="Footer">
    <w:name w:val="footer"/>
    <w:basedOn w:val="Normal"/>
    <w:link w:val="FooterChar"/>
    <w:uiPriority w:val="99"/>
    <w:unhideWhenUsed/>
    <w:rsid w:val="003B3138"/>
    <w:pPr>
      <w:tabs>
        <w:tab w:val="center" w:pos="4680"/>
        <w:tab w:val="right" w:pos="9360"/>
      </w:tabs>
    </w:pPr>
  </w:style>
  <w:style w:type="character" w:customStyle="1" w:styleId="FooterChar">
    <w:name w:val="Footer Char"/>
    <w:basedOn w:val="DefaultParagraphFont"/>
    <w:link w:val="Footer"/>
    <w:uiPriority w:val="99"/>
    <w:rsid w:val="003B3138"/>
  </w:style>
  <w:style w:type="character" w:styleId="PageNumber">
    <w:name w:val="page number"/>
    <w:basedOn w:val="DefaultParagraphFont"/>
    <w:uiPriority w:val="99"/>
    <w:semiHidden/>
    <w:unhideWhenUsed/>
    <w:rsid w:val="003B3138"/>
  </w:style>
  <w:style w:type="table" w:styleId="TableGrid">
    <w:name w:val="Table Grid"/>
    <w:basedOn w:val="TableNormal"/>
    <w:uiPriority w:val="39"/>
    <w:rsid w:val="00B43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B6122"/>
    <w:rPr>
      <w:sz w:val="16"/>
      <w:szCs w:val="16"/>
    </w:rPr>
  </w:style>
  <w:style w:type="paragraph" w:styleId="CommentText">
    <w:name w:val="annotation text"/>
    <w:basedOn w:val="Normal"/>
    <w:link w:val="CommentTextChar"/>
    <w:uiPriority w:val="99"/>
    <w:semiHidden/>
    <w:unhideWhenUsed/>
    <w:rsid w:val="00FB6122"/>
    <w:rPr>
      <w:sz w:val="20"/>
      <w:szCs w:val="20"/>
    </w:rPr>
  </w:style>
  <w:style w:type="character" w:customStyle="1" w:styleId="CommentTextChar">
    <w:name w:val="Comment Text Char"/>
    <w:basedOn w:val="DefaultParagraphFont"/>
    <w:link w:val="CommentText"/>
    <w:uiPriority w:val="99"/>
    <w:semiHidden/>
    <w:rsid w:val="00FB6122"/>
    <w:rPr>
      <w:sz w:val="20"/>
      <w:szCs w:val="20"/>
    </w:rPr>
  </w:style>
  <w:style w:type="paragraph" w:styleId="CommentSubject">
    <w:name w:val="annotation subject"/>
    <w:basedOn w:val="CommentText"/>
    <w:next w:val="CommentText"/>
    <w:link w:val="CommentSubjectChar"/>
    <w:uiPriority w:val="99"/>
    <w:semiHidden/>
    <w:unhideWhenUsed/>
    <w:rsid w:val="00FB6122"/>
    <w:rPr>
      <w:b/>
      <w:bCs/>
    </w:rPr>
  </w:style>
  <w:style w:type="character" w:customStyle="1" w:styleId="CommentSubjectChar">
    <w:name w:val="Comment Subject Char"/>
    <w:basedOn w:val="CommentTextChar"/>
    <w:link w:val="CommentSubject"/>
    <w:uiPriority w:val="99"/>
    <w:semiHidden/>
    <w:rsid w:val="00FB6122"/>
    <w:rPr>
      <w:b/>
      <w:bCs/>
      <w:sz w:val="20"/>
      <w:szCs w:val="20"/>
    </w:rPr>
  </w:style>
  <w:style w:type="paragraph" w:styleId="Revision">
    <w:name w:val="Revision"/>
    <w:hidden/>
    <w:uiPriority w:val="99"/>
    <w:semiHidden/>
    <w:rsid w:val="00FB6122"/>
  </w:style>
  <w:style w:type="paragraph" w:styleId="BalloonText">
    <w:name w:val="Balloon Text"/>
    <w:basedOn w:val="Normal"/>
    <w:link w:val="BalloonTextChar"/>
    <w:uiPriority w:val="99"/>
    <w:semiHidden/>
    <w:unhideWhenUsed/>
    <w:rsid w:val="00FB6122"/>
    <w:rPr>
      <w:rFonts w:ascii="Tahoma" w:hAnsi="Tahoma" w:cs="Tahoma"/>
      <w:sz w:val="16"/>
      <w:szCs w:val="16"/>
    </w:rPr>
  </w:style>
  <w:style w:type="character" w:customStyle="1" w:styleId="BalloonTextChar">
    <w:name w:val="Balloon Text Char"/>
    <w:basedOn w:val="DefaultParagraphFont"/>
    <w:link w:val="BalloonText"/>
    <w:uiPriority w:val="99"/>
    <w:semiHidden/>
    <w:rsid w:val="00FB6122"/>
    <w:rPr>
      <w:rFonts w:ascii="Tahoma" w:hAnsi="Tahoma" w:cs="Tahoma"/>
      <w:sz w:val="16"/>
      <w:szCs w:val="16"/>
    </w:rPr>
  </w:style>
  <w:style w:type="paragraph" w:styleId="ListParagraph">
    <w:name w:val="List Paragraph"/>
    <w:basedOn w:val="Normal"/>
    <w:uiPriority w:val="34"/>
    <w:qFormat/>
    <w:rsid w:val="00A60D2D"/>
    <w:pPr>
      <w:ind w:left="720"/>
      <w:contextualSpacing/>
    </w:pPr>
  </w:style>
  <w:style w:type="paragraph" w:customStyle="1" w:styleId="p1">
    <w:name w:val="p1"/>
    <w:basedOn w:val="Normal"/>
    <w:rsid w:val="00A60D2D"/>
    <w:rPr>
      <w:rFonts w:ascii="Helvetica" w:hAnsi="Helvetica" w:cs="Times New Roman"/>
      <w:sz w:val="13"/>
      <w:szCs w:val="13"/>
    </w:rPr>
  </w:style>
  <w:style w:type="character" w:customStyle="1" w:styleId="s1">
    <w:name w:val="s1"/>
    <w:basedOn w:val="DefaultParagraphFont"/>
    <w:rsid w:val="00A60D2D"/>
    <w:rPr>
      <w:rFonts w:ascii="Helvetica" w:hAnsi="Helvetica" w:hint="default"/>
      <w:sz w:val="14"/>
      <w:szCs w:val="14"/>
    </w:rPr>
  </w:style>
  <w:style w:type="character" w:customStyle="1" w:styleId="apple-converted-space">
    <w:name w:val="apple-converted-space"/>
    <w:basedOn w:val="DefaultParagraphFont"/>
    <w:rsid w:val="00A60D2D"/>
  </w:style>
  <w:style w:type="character" w:customStyle="1" w:styleId="s2">
    <w:name w:val="s2"/>
    <w:basedOn w:val="DefaultParagraphFont"/>
    <w:rsid w:val="00A60D2D"/>
    <w:rPr>
      <w:rFonts w:ascii="Helvetica" w:hAnsi="Helvetica" w:hint="default"/>
      <w:sz w:val="14"/>
      <w:szCs w:val="14"/>
    </w:rPr>
  </w:style>
  <w:style w:type="character" w:styleId="Strong">
    <w:name w:val="Strong"/>
    <w:basedOn w:val="DefaultParagraphFont"/>
    <w:uiPriority w:val="22"/>
    <w:qFormat/>
    <w:rsid w:val="00A60D2D"/>
    <w:rPr>
      <w:b/>
      <w:bCs/>
    </w:rPr>
  </w:style>
  <w:style w:type="character" w:styleId="Emphasis">
    <w:name w:val="Emphasis"/>
    <w:basedOn w:val="DefaultParagraphFont"/>
    <w:uiPriority w:val="20"/>
    <w:qFormat/>
    <w:rsid w:val="00A60D2D"/>
    <w:rPr>
      <w:i/>
      <w:iCs/>
    </w:rPr>
  </w:style>
  <w:style w:type="character" w:styleId="PlaceholderText">
    <w:name w:val="Placeholder Text"/>
    <w:basedOn w:val="DefaultParagraphFont"/>
    <w:uiPriority w:val="99"/>
    <w:semiHidden/>
    <w:rsid w:val="00AC2375"/>
    <w:rPr>
      <w:color w:val="808080"/>
    </w:rPr>
  </w:style>
  <w:style w:type="paragraph" w:styleId="NoSpacing">
    <w:name w:val="No Spacing"/>
    <w:uiPriority w:val="1"/>
    <w:qFormat/>
    <w:rsid w:val="00021E79"/>
  </w:style>
  <w:style w:type="character" w:customStyle="1" w:styleId="Heading1Char">
    <w:name w:val="Heading 1 Char"/>
    <w:basedOn w:val="DefaultParagraphFont"/>
    <w:link w:val="Heading1"/>
    <w:uiPriority w:val="9"/>
    <w:rsid w:val="009947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94771"/>
    <w:pPr>
      <w:spacing w:before="480" w:line="276" w:lineRule="auto"/>
      <w:outlineLvl w:val="9"/>
    </w:pPr>
    <w:rPr>
      <w:b/>
      <w:bCs/>
      <w:sz w:val="28"/>
      <w:szCs w:val="28"/>
    </w:rPr>
  </w:style>
  <w:style w:type="paragraph" w:styleId="TOC1">
    <w:name w:val="toc 1"/>
    <w:basedOn w:val="Normal"/>
    <w:next w:val="Normal"/>
    <w:autoRedefine/>
    <w:uiPriority w:val="39"/>
    <w:unhideWhenUsed/>
    <w:rsid w:val="00994771"/>
    <w:pPr>
      <w:spacing w:before="120"/>
    </w:pPr>
    <w:rPr>
      <w:b/>
      <w:bCs/>
    </w:rPr>
  </w:style>
  <w:style w:type="paragraph" w:styleId="TOC2">
    <w:name w:val="toc 2"/>
    <w:basedOn w:val="Normal"/>
    <w:next w:val="Normal"/>
    <w:autoRedefine/>
    <w:uiPriority w:val="39"/>
    <w:semiHidden/>
    <w:unhideWhenUsed/>
    <w:rsid w:val="00994771"/>
    <w:pPr>
      <w:ind w:left="240"/>
    </w:pPr>
    <w:rPr>
      <w:b/>
      <w:bCs/>
      <w:sz w:val="22"/>
      <w:szCs w:val="22"/>
    </w:rPr>
  </w:style>
  <w:style w:type="paragraph" w:styleId="TOC3">
    <w:name w:val="toc 3"/>
    <w:basedOn w:val="Normal"/>
    <w:next w:val="Normal"/>
    <w:autoRedefine/>
    <w:uiPriority w:val="39"/>
    <w:semiHidden/>
    <w:unhideWhenUsed/>
    <w:rsid w:val="00994771"/>
    <w:pPr>
      <w:ind w:left="480"/>
    </w:pPr>
    <w:rPr>
      <w:sz w:val="22"/>
      <w:szCs w:val="22"/>
    </w:rPr>
  </w:style>
  <w:style w:type="paragraph" w:styleId="TOC4">
    <w:name w:val="toc 4"/>
    <w:basedOn w:val="Normal"/>
    <w:next w:val="Normal"/>
    <w:autoRedefine/>
    <w:uiPriority w:val="39"/>
    <w:semiHidden/>
    <w:unhideWhenUsed/>
    <w:rsid w:val="00994771"/>
    <w:pPr>
      <w:ind w:left="720"/>
    </w:pPr>
    <w:rPr>
      <w:sz w:val="20"/>
      <w:szCs w:val="20"/>
    </w:rPr>
  </w:style>
  <w:style w:type="paragraph" w:styleId="TOC5">
    <w:name w:val="toc 5"/>
    <w:basedOn w:val="Normal"/>
    <w:next w:val="Normal"/>
    <w:autoRedefine/>
    <w:uiPriority w:val="39"/>
    <w:semiHidden/>
    <w:unhideWhenUsed/>
    <w:rsid w:val="00994771"/>
    <w:pPr>
      <w:ind w:left="960"/>
    </w:pPr>
    <w:rPr>
      <w:sz w:val="20"/>
      <w:szCs w:val="20"/>
    </w:rPr>
  </w:style>
  <w:style w:type="paragraph" w:styleId="TOC6">
    <w:name w:val="toc 6"/>
    <w:basedOn w:val="Normal"/>
    <w:next w:val="Normal"/>
    <w:autoRedefine/>
    <w:uiPriority w:val="39"/>
    <w:semiHidden/>
    <w:unhideWhenUsed/>
    <w:rsid w:val="00994771"/>
    <w:pPr>
      <w:ind w:left="1200"/>
    </w:pPr>
    <w:rPr>
      <w:sz w:val="20"/>
      <w:szCs w:val="20"/>
    </w:rPr>
  </w:style>
  <w:style w:type="paragraph" w:styleId="TOC7">
    <w:name w:val="toc 7"/>
    <w:basedOn w:val="Normal"/>
    <w:next w:val="Normal"/>
    <w:autoRedefine/>
    <w:uiPriority w:val="39"/>
    <w:semiHidden/>
    <w:unhideWhenUsed/>
    <w:rsid w:val="00994771"/>
    <w:pPr>
      <w:ind w:left="1440"/>
    </w:pPr>
    <w:rPr>
      <w:sz w:val="20"/>
      <w:szCs w:val="20"/>
    </w:rPr>
  </w:style>
  <w:style w:type="paragraph" w:styleId="TOC8">
    <w:name w:val="toc 8"/>
    <w:basedOn w:val="Normal"/>
    <w:next w:val="Normal"/>
    <w:autoRedefine/>
    <w:uiPriority w:val="39"/>
    <w:semiHidden/>
    <w:unhideWhenUsed/>
    <w:rsid w:val="00994771"/>
    <w:pPr>
      <w:ind w:left="1680"/>
    </w:pPr>
    <w:rPr>
      <w:sz w:val="20"/>
      <w:szCs w:val="20"/>
    </w:rPr>
  </w:style>
  <w:style w:type="paragraph" w:styleId="TOC9">
    <w:name w:val="toc 9"/>
    <w:basedOn w:val="Normal"/>
    <w:next w:val="Normal"/>
    <w:autoRedefine/>
    <w:uiPriority w:val="39"/>
    <w:semiHidden/>
    <w:unhideWhenUsed/>
    <w:rsid w:val="00994771"/>
    <w:pPr>
      <w:ind w:left="1920"/>
    </w:pPr>
    <w:rPr>
      <w:sz w:val="20"/>
      <w:szCs w:val="20"/>
    </w:rPr>
  </w:style>
  <w:style w:type="character" w:styleId="FollowedHyperlink">
    <w:name w:val="FollowedHyperlink"/>
    <w:basedOn w:val="DefaultParagraphFont"/>
    <w:uiPriority w:val="99"/>
    <w:semiHidden/>
    <w:unhideWhenUsed/>
    <w:rsid w:val="00AC0275"/>
    <w:rPr>
      <w:color w:val="954F72" w:themeColor="followedHyperlink"/>
      <w:u w:val="single"/>
    </w:rPr>
  </w:style>
  <w:style w:type="paragraph" w:styleId="DocumentMap">
    <w:name w:val="Document Map"/>
    <w:basedOn w:val="Normal"/>
    <w:link w:val="DocumentMapChar"/>
    <w:uiPriority w:val="99"/>
    <w:semiHidden/>
    <w:unhideWhenUsed/>
    <w:rsid w:val="00DC686C"/>
    <w:rPr>
      <w:rFonts w:ascii="Times New Roman" w:hAnsi="Times New Roman" w:cs="Times New Roman"/>
    </w:rPr>
  </w:style>
  <w:style w:type="character" w:customStyle="1" w:styleId="DocumentMapChar">
    <w:name w:val="Document Map Char"/>
    <w:basedOn w:val="DefaultParagraphFont"/>
    <w:link w:val="DocumentMap"/>
    <w:uiPriority w:val="99"/>
    <w:semiHidden/>
    <w:rsid w:val="00DC686C"/>
    <w:rPr>
      <w:rFonts w:ascii="Times New Roman" w:hAnsi="Times New Roman" w:cs="Times New Roman"/>
    </w:rPr>
  </w:style>
  <w:style w:type="character" w:styleId="UnresolvedMention">
    <w:name w:val="Unresolved Mention"/>
    <w:basedOn w:val="DefaultParagraphFont"/>
    <w:uiPriority w:val="99"/>
    <w:semiHidden/>
    <w:unhideWhenUsed/>
    <w:rsid w:val="00BF6D34"/>
    <w:rPr>
      <w:color w:val="605E5C"/>
      <w:shd w:val="clear" w:color="auto" w:fill="E1DFDD"/>
    </w:rPr>
  </w:style>
  <w:style w:type="paragraph" w:styleId="Bibliography">
    <w:name w:val="Bibliography"/>
    <w:basedOn w:val="Normal"/>
    <w:next w:val="Normal"/>
    <w:uiPriority w:val="37"/>
    <w:unhideWhenUsed/>
    <w:rsid w:val="00D45D7E"/>
    <w:pPr>
      <w:ind w:left="720" w:hanging="720"/>
    </w:pPr>
  </w:style>
  <w:style w:type="character" w:styleId="EndnoteReference">
    <w:name w:val="endnote reference"/>
    <w:basedOn w:val="DefaultParagraphFont"/>
    <w:uiPriority w:val="99"/>
    <w:semiHidden/>
    <w:unhideWhenUsed/>
    <w:rsid w:val="00E049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695">
      <w:bodyDiv w:val="1"/>
      <w:marLeft w:val="0"/>
      <w:marRight w:val="0"/>
      <w:marTop w:val="0"/>
      <w:marBottom w:val="0"/>
      <w:divBdr>
        <w:top w:val="none" w:sz="0" w:space="0" w:color="auto"/>
        <w:left w:val="none" w:sz="0" w:space="0" w:color="auto"/>
        <w:bottom w:val="none" w:sz="0" w:space="0" w:color="auto"/>
        <w:right w:val="none" w:sz="0" w:space="0" w:color="auto"/>
      </w:divBdr>
    </w:div>
    <w:div w:id="6249519">
      <w:bodyDiv w:val="1"/>
      <w:marLeft w:val="0"/>
      <w:marRight w:val="0"/>
      <w:marTop w:val="0"/>
      <w:marBottom w:val="0"/>
      <w:divBdr>
        <w:top w:val="none" w:sz="0" w:space="0" w:color="auto"/>
        <w:left w:val="none" w:sz="0" w:space="0" w:color="auto"/>
        <w:bottom w:val="none" w:sz="0" w:space="0" w:color="auto"/>
        <w:right w:val="none" w:sz="0" w:space="0" w:color="auto"/>
      </w:divBdr>
    </w:div>
    <w:div w:id="24254788">
      <w:bodyDiv w:val="1"/>
      <w:marLeft w:val="0"/>
      <w:marRight w:val="0"/>
      <w:marTop w:val="0"/>
      <w:marBottom w:val="0"/>
      <w:divBdr>
        <w:top w:val="none" w:sz="0" w:space="0" w:color="auto"/>
        <w:left w:val="none" w:sz="0" w:space="0" w:color="auto"/>
        <w:bottom w:val="none" w:sz="0" w:space="0" w:color="auto"/>
        <w:right w:val="none" w:sz="0" w:space="0" w:color="auto"/>
      </w:divBdr>
    </w:div>
    <w:div w:id="59905923">
      <w:bodyDiv w:val="1"/>
      <w:marLeft w:val="0"/>
      <w:marRight w:val="0"/>
      <w:marTop w:val="0"/>
      <w:marBottom w:val="0"/>
      <w:divBdr>
        <w:top w:val="none" w:sz="0" w:space="0" w:color="auto"/>
        <w:left w:val="none" w:sz="0" w:space="0" w:color="auto"/>
        <w:bottom w:val="none" w:sz="0" w:space="0" w:color="auto"/>
        <w:right w:val="none" w:sz="0" w:space="0" w:color="auto"/>
      </w:divBdr>
    </w:div>
    <w:div w:id="95683685">
      <w:bodyDiv w:val="1"/>
      <w:marLeft w:val="0"/>
      <w:marRight w:val="0"/>
      <w:marTop w:val="0"/>
      <w:marBottom w:val="0"/>
      <w:divBdr>
        <w:top w:val="none" w:sz="0" w:space="0" w:color="auto"/>
        <w:left w:val="none" w:sz="0" w:space="0" w:color="auto"/>
        <w:bottom w:val="none" w:sz="0" w:space="0" w:color="auto"/>
        <w:right w:val="none" w:sz="0" w:space="0" w:color="auto"/>
      </w:divBdr>
    </w:div>
    <w:div w:id="105783000">
      <w:bodyDiv w:val="1"/>
      <w:marLeft w:val="0"/>
      <w:marRight w:val="0"/>
      <w:marTop w:val="0"/>
      <w:marBottom w:val="0"/>
      <w:divBdr>
        <w:top w:val="none" w:sz="0" w:space="0" w:color="auto"/>
        <w:left w:val="none" w:sz="0" w:space="0" w:color="auto"/>
        <w:bottom w:val="none" w:sz="0" w:space="0" w:color="auto"/>
        <w:right w:val="none" w:sz="0" w:space="0" w:color="auto"/>
      </w:divBdr>
    </w:div>
    <w:div w:id="106313559">
      <w:bodyDiv w:val="1"/>
      <w:marLeft w:val="0"/>
      <w:marRight w:val="0"/>
      <w:marTop w:val="0"/>
      <w:marBottom w:val="0"/>
      <w:divBdr>
        <w:top w:val="none" w:sz="0" w:space="0" w:color="auto"/>
        <w:left w:val="none" w:sz="0" w:space="0" w:color="auto"/>
        <w:bottom w:val="none" w:sz="0" w:space="0" w:color="auto"/>
        <w:right w:val="none" w:sz="0" w:space="0" w:color="auto"/>
      </w:divBdr>
    </w:div>
    <w:div w:id="154033205">
      <w:bodyDiv w:val="1"/>
      <w:marLeft w:val="0"/>
      <w:marRight w:val="0"/>
      <w:marTop w:val="0"/>
      <w:marBottom w:val="0"/>
      <w:divBdr>
        <w:top w:val="none" w:sz="0" w:space="0" w:color="auto"/>
        <w:left w:val="none" w:sz="0" w:space="0" w:color="auto"/>
        <w:bottom w:val="none" w:sz="0" w:space="0" w:color="auto"/>
        <w:right w:val="none" w:sz="0" w:space="0" w:color="auto"/>
      </w:divBdr>
    </w:div>
    <w:div w:id="166675254">
      <w:bodyDiv w:val="1"/>
      <w:marLeft w:val="0"/>
      <w:marRight w:val="0"/>
      <w:marTop w:val="0"/>
      <w:marBottom w:val="0"/>
      <w:divBdr>
        <w:top w:val="none" w:sz="0" w:space="0" w:color="auto"/>
        <w:left w:val="none" w:sz="0" w:space="0" w:color="auto"/>
        <w:bottom w:val="none" w:sz="0" w:space="0" w:color="auto"/>
        <w:right w:val="none" w:sz="0" w:space="0" w:color="auto"/>
      </w:divBdr>
    </w:div>
    <w:div w:id="180054197">
      <w:bodyDiv w:val="1"/>
      <w:marLeft w:val="0"/>
      <w:marRight w:val="0"/>
      <w:marTop w:val="0"/>
      <w:marBottom w:val="0"/>
      <w:divBdr>
        <w:top w:val="none" w:sz="0" w:space="0" w:color="auto"/>
        <w:left w:val="none" w:sz="0" w:space="0" w:color="auto"/>
        <w:bottom w:val="none" w:sz="0" w:space="0" w:color="auto"/>
        <w:right w:val="none" w:sz="0" w:space="0" w:color="auto"/>
      </w:divBdr>
    </w:div>
    <w:div w:id="182282654">
      <w:bodyDiv w:val="1"/>
      <w:marLeft w:val="0"/>
      <w:marRight w:val="0"/>
      <w:marTop w:val="0"/>
      <w:marBottom w:val="0"/>
      <w:divBdr>
        <w:top w:val="none" w:sz="0" w:space="0" w:color="auto"/>
        <w:left w:val="none" w:sz="0" w:space="0" w:color="auto"/>
        <w:bottom w:val="none" w:sz="0" w:space="0" w:color="auto"/>
        <w:right w:val="none" w:sz="0" w:space="0" w:color="auto"/>
      </w:divBdr>
    </w:div>
    <w:div w:id="185599465">
      <w:bodyDiv w:val="1"/>
      <w:marLeft w:val="0"/>
      <w:marRight w:val="0"/>
      <w:marTop w:val="0"/>
      <w:marBottom w:val="0"/>
      <w:divBdr>
        <w:top w:val="none" w:sz="0" w:space="0" w:color="auto"/>
        <w:left w:val="none" w:sz="0" w:space="0" w:color="auto"/>
        <w:bottom w:val="none" w:sz="0" w:space="0" w:color="auto"/>
        <w:right w:val="none" w:sz="0" w:space="0" w:color="auto"/>
      </w:divBdr>
    </w:div>
    <w:div w:id="196086986">
      <w:bodyDiv w:val="1"/>
      <w:marLeft w:val="0"/>
      <w:marRight w:val="0"/>
      <w:marTop w:val="0"/>
      <w:marBottom w:val="0"/>
      <w:divBdr>
        <w:top w:val="none" w:sz="0" w:space="0" w:color="auto"/>
        <w:left w:val="none" w:sz="0" w:space="0" w:color="auto"/>
        <w:bottom w:val="none" w:sz="0" w:space="0" w:color="auto"/>
        <w:right w:val="none" w:sz="0" w:space="0" w:color="auto"/>
      </w:divBdr>
    </w:div>
    <w:div w:id="219706987">
      <w:bodyDiv w:val="1"/>
      <w:marLeft w:val="0"/>
      <w:marRight w:val="0"/>
      <w:marTop w:val="0"/>
      <w:marBottom w:val="0"/>
      <w:divBdr>
        <w:top w:val="none" w:sz="0" w:space="0" w:color="auto"/>
        <w:left w:val="none" w:sz="0" w:space="0" w:color="auto"/>
        <w:bottom w:val="none" w:sz="0" w:space="0" w:color="auto"/>
        <w:right w:val="none" w:sz="0" w:space="0" w:color="auto"/>
      </w:divBdr>
    </w:div>
    <w:div w:id="247277051">
      <w:bodyDiv w:val="1"/>
      <w:marLeft w:val="0"/>
      <w:marRight w:val="0"/>
      <w:marTop w:val="0"/>
      <w:marBottom w:val="0"/>
      <w:divBdr>
        <w:top w:val="none" w:sz="0" w:space="0" w:color="auto"/>
        <w:left w:val="none" w:sz="0" w:space="0" w:color="auto"/>
        <w:bottom w:val="none" w:sz="0" w:space="0" w:color="auto"/>
        <w:right w:val="none" w:sz="0" w:space="0" w:color="auto"/>
      </w:divBdr>
    </w:div>
    <w:div w:id="260378311">
      <w:bodyDiv w:val="1"/>
      <w:marLeft w:val="0"/>
      <w:marRight w:val="0"/>
      <w:marTop w:val="0"/>
      <w:marBottom w:val="0"/>
      <w:divBdr>
        <w:top w:val="none" w:sz="0" w:space="0" w:color="auto"/>
        <w:left w:val="none" w:sz="0" w:space="0" w:color="auto"/>
        <w:bottom w:val="none" w:sz="0" w:space="0" w:color="auto"/>
        <w:right w:val="none" w:sz="0" w:space="0" w:color="auto"/>
      </w:divBdr>
    </w:div>
    <w:div w:id="292516032">
      <w:bodyDiv w:val="1"/>
      <w:marLeft w:val="0"/>
      <w:marRight w:val="0"/>
      <w:marTop w:val="0"/>
      <w:marBottom w:val="0"/>
      <w:divBdr>
        <w:top w:val="none" w:sz="0" w:space="0" w:color="auto"/>
        <w:left w:val="none" w:sz="0" w:space="0" w:color="auto"/>
        <w:bottom w:val="none" w:sz="0" w:space="0" w:color="auto"/>
        <w:right w:val="none" w:sz="0" w:space="0" w:color="auto"/>
      </w:divBdr>
    </w:div>
    <w:div w:id="298346948">
      <w:bodyDiv w:val="1"/>
      <w:marLeft w:val="0"/>
      <w:marRight w:val="0"/>
      <w:marTop w:val="0"/>
      <w:marBottom w:val="0"/>
      <w:divBdr>
        <w:top w:val="none" w:sz="0" w:space="0" w:color="auto"/>
        <w:left w:val="none" w:sz="0" w:space="0" w:color="auto"/>
        <w:bottom w:val="none" w:sz="0" w:space="0" w:color="auto"/>
        <w:right w:val="none" w:sz="0" w:space="0" w:color="auto"/>
      </w:divBdr>
    </w:div>
    <w:div w:id="306858514">
      <w:bodyDiv w:val="1"/>
      <w:marLeft w:val="0"/>
      <w:marRight w:val="0"/>
      <w:marTop w:val="0"/>
      <w:marBottom w:val="0"/>
      <w:divBdr>
        <w:top w:val="none" w:sz="0" w:space="0" w:color="auto"/>
        <w:left w:val="none" w:sz="0" w:space="0" w:color="auto"/>
        <w:bottom w:val="none" w:sz="0" w:space="0" w:color="auto"/>
        <w:right w:val="none" w:sz="0" w:space="0" w:color="auto"/>
      </w:divBdr>
    </w:div>
    <w:div w:id="337079605">
      <w:bodyDiv w:val="1"/>
      <w:marLeft w:val="0"/>
      <w:marRight w:val="0"/>
      <w:marTop w:val="0"/>
      <w:marBottom w:val="0"/>
      <w:divBdr>
        <w:top w:val="none" w:sz="0" w:space="0" w:color="auto"/>
        <w:left w:val="none" w:sz="0" w:space="0" w:color="auto"/>
        <w:bottom w:val="none" w:sz="0" w:space="0" w:color="auto"/>
        <w:right w:val="none" w:sz="0" w:space="0" w:color="auto"/>
      </w:divBdr>
    </w:div>
    <w:div w:id="350685811">
      <w:bodyDiv w:val="1"/>
      <w:marLeft w:val="0"/>
      <w:marRight w:val="0"/>
      <w:marTop w:val="0"/>
      <w:marBottom w:val="0"/>
      <w:divBdr>
        <w:top w:val="none" w:sz="0" w:space="0" w:color="auto"/>
        <w:left w:val="none" w:sz="0" w:space="0" w:color="auto"/>
        <w:bottom w:val="none" w:sz="0" w:space="0" w:color="auto"/>
        <w:right w:val="none" w:sz="0" w:space="0" w:color="auto"/>
      </w:divBdr>
    </w:div>
    <w:div w:id="384791352">
      <w:bodyDiv w:val="1"/>
      <w:marLeft w:val="0"/>
      <w:marRight w:val="0"/>
      <w:marTop w:val="0"/>
      <w:marBottom w:val="0"/>
      <w:divBdr>
        <w:top w:val="none" w:sz="0" w:space="0" w:color="auto"/>
        <w:left w:val="none" w:sz="0" w:space="0" w:color="auto"/>
        <w:bottom w:val="none" w:sz="0" w:space="0" w:color="auto"/>
        <w:right w:val="none" w:sz="0" w:space="0" w:color="auto"/>
      </w:divBdr>
    </w:div>
    <w:div w:id="426191374">
      <w:bodyDiv w:val="1"/>
      <w:marLeft w:val="0"/>
      <w:marRight w:val="0"/>
      <w:marTop w:val="0"/>
      <w:marBottom w:val="0"/>
      <w:divBdr>
        <w:top w:val="none" w:sz="0" w:space="0" w:color="auto"/>
        <w:left w:val="none" w:sz="0" w:space="0" w:color="auto"/>
        <w:bottom w:val="none" w:sz="0" w:space="0" w:color="auto"/>
        <w:right w:val="none" w:sz="0" w:space="0" w:color="auto"/>
      </w:divBdr>
    </w:div>
    <w:div w:id="447508590">
      <w:bodyDiv w:val="1"/>
      <w:marLeft w:val="0"/>
      <w:marRight w:val="0"/>
      <w:marTop w:val="0"/>
      <w:marBottom w:val="0"/>
      <w:divBdr>
        <w:top w:val="none" w:sz="0" w:space="0" w:color="auto"/>
        <w:left w:val="none" w:sz="0" w:space="0" w:color="auto"/>
        <w:bottom w:val="none" w:sz="0" w:space="0" w:color="auto"/>
        <w:right w:val="none" w:sz="0" w:space="0" w:color="auto"/>
      </w:divBdr>
    </w:div>
    <w:div w:id="464156609">
      <w:bodyDiv w:val="1"/>
      <w:marLeft w:val="0"/>
      <w:marRight w:val="0"/>
      <w:marTop w:val="0"/>
      <w:marBottom w:val="0"/>
      <w:divBdr>
        <w:top w:val="none" w:sz="0" w:space="0" w:color="auto"/>
        <w:left w:val="none" w:sz="0" w:space="0" w:color="auto"/>
        <w:bottom w:val="none" w:sz="0" w:space="0" w:color="auto"/>
        <w:right w:val="none" w:sz="0" w:space="0" w:color="auto"/>
      </w:divBdr>
    </w:div>
    <w:div w:id="499930482">
      <w:bodyDiv w:val="1"/>
      <w:marLeft w:val="0"/>
      <w:marRight w:val="0"/>
      <w:marTop w:val="0"/>
      <w:marBottom w:val="0"/>
      <w:divBdr>
        <w:top w:val="none" w:sz="0" w:space="0" w:color="auto"/>
        <w:left w:val="none" w:sz="0" w:space="0" w:color="auto"/>
        <w:bottom w:val="none" w:sz="0" w:space="0" w:color="auto"/>
        <w:right w:val="none" w:sz="0" w:space="0" w:color="auto"/>
      </w:divBdr>
    </w:div>
    <w:div w:id="513541010">
      <w:bodyDiv w:val="1"/>
      <w:marLeft w:val="0"/>
      <w:marRight w:val="0"/>
      <w:marTop w:val="0"/>
      <w:marBottom w:val="0"/>
      <w:divBdr>
        <w:top w:val="none" w:sz="0" w:space="0" w:color="auto"/>
        <w:left w:val="none" w:sz="0" w:space="0" w:color="auto"/>
        <w:bottom w:val="none" w:sz="0" w:space="0" w:color="auto"/>
        <w:right w:val="none" w:sz="0" w:space="0" w:color="auto"/>
      </w:divBdr>
    </w:div>
    <w:div w:id="575238533">
      <w:bodyDiv w:val="1"/>
      <w:marLeft w:val="0"/>
      <w:marRight w:val="0"/>
      <w:marTop w:val="0"/>
      <w:marBottom w:val="0"/>
      <w:divBdr>
        <w:top w:val="none" w:sz="0" w:space="0" w:color="auto"/>
        <w:left w:val="none" w:sz="0" w:space="0" w:color="auto"/>
        <w:bottom w:val="none" w:sz="0" w:space="0" w:color="auto"/>
        <w:right w:val="none" w:sz="0" w:space="0" w:color="auto"/>
      </w:divBdr>
    </w:div>
    <w:div w:id="614100074">
      <w:bodyDiv w:val="1"/>
      <w:marLeft w:val="0"/>
      <w:marRight w:val="0"/>
      <w:marTop w:val="0"/>
      <w:marBottom w:val="0"/>
      <w:divBdr>
        <w:top w:val="none" w:sz="0" w:space="0" w:color="auto"/>
        <w:left w:val="none" w:sz="0" w:space="0" w:color="auto"/>
        <w:bottom w:val="none" w:sz="0" w:space="0" w:color="auto"/>
        <w:right w:val="none" w:sz="0" w:space="0" w:color="auto"/>
      </w:divBdr>
    </w:div>
    <w:div w:id="614991634">
      <w:bodyDiv w:val="1"/>
      <w:marLeft w:val="0"/>
      <w:marRight w:val="0"/>
      <w:marTop w:val="0"/>
      <w:marBottom w:val="0"/>
      <w:divBdr>
        <w:top w:val="none" w:sz="0" w:space="0" w:color="auto"/>
        <w:left w:val="none" w:sz="0" w:space="0" w:color="auto"/>
        <w:bottom w:val="none" w:sz="0" w:space="0" w:color="auto"/>
        <w:right w:val="none" w:sz="0" w:space="0" w:color="auto"/>
      </w:divBdr>
    </w:div>
    <w:div w:id="665135410">
      <w:bodyDiv w:val="1"/>
      <w:marLeft w:val="0"/>
      <w:marRight w:val="0"/>
      <w:marTop w:val="0"/>
      <w:marBottom w:val="0"/>
      <w:divBdr>
        <w:top w:val="none" w:sz="0" w:space="0" w:color="auto"/>
        <w:left w:val="none" w:sz="0" w:space="0" w:color="auto"/>
        <w:bottom w:val="none" w:sz="0" w:space="0" w:color="auto"/>
        <w:right w:val="none" w:sz="0" w:space="0" w:color="auto"/>
      </w:divBdr>
    </w:div>
    <w:div w:id="689452188">
      <w:bodyDiv w:val="1"/>
      <w:marLeft w:val="0"/>
      <w:marRight w:val="0"/>
      <w:marTop w:val="0"/>
      <w:marBottom w:val="0"/>
      <w:divBdr>
        <w:top w:val="none" w:sz="0" w:space="0" w:color="auto"/>
        <w:left w:val="none" w:sz="0" w:space="0" w:color="auto"/>
        <w:bottom w:val="none" w:sz="0" w:space="0" w:color="auto"/>
        <w:right w:val="none" w:sz="0" w:space="0" w:color="auto"/>
      </w:divBdr>
    </w:div>
    <w:div w:id="744835481">
      <w:bodyDiv w:val="1"/>
      <w:marLeft w:val="0"/>
      <w:marRight w:val="0"/>
      <w:marTop w:val="0"/>
      <w:marBottom w:val="0"/>
      <w:divBdr>
        <w:top w:val="none" w:sz="0" w:space="0" w:color="auto"/>
        <w:left w:val="none" w:sz="0" w:space="0" w:color="auto"/>
        <w:bottom w:val="none" w:sz="0" w:space="0" w:color="auto"/>
        <w:right w:val="none" w:sz="0" w:space="0" w:color="auto"/>
      </w:divBdr>
    </w:div>
    <w:div w:id="759913863">
      <w:bodyDiv w:val="1"/>
      <w:marLeft w:val="0"/>
      <w:marRight w:val="0"/>
      <w:marTop w:val="0"/>
      <w:marBottom w:val="0"/>
      <w:divBdr>
        <w:top w:val="none" w:sz="0" w:space="0" w:color="auto"/>
        <w:left w:val="none" w:sz="0" w:space="0" w:color="auto"/>
        <w:bottom w:val="none" w:sz="0" w:space="0" w:color="auto"/>
        <w:right w:val="none" w:sz="0" w:space="0" w:color="auto"/>
      </w:divBdr>
    </w:div>
    <w:div w:id="780959271">
      <w:bodyDiv w:val="1"/>
      <w:marLeft w:val="0"/>
      <w:marRight w:val="0"/>
      <w:marTop w:val="0"/>
      <w:marBottom w:val="0"/>
      <w:divBdr>
        <w:top w:val="none" w:sz="0" w:space="0" w:color="auto"/>
        <w:left w:val="none" w:sz="0" w:space="0" w:color="auto"/>
        <w:bottom w:val="none" w:sz="0" w:space="0" w:color="auto"/>
        <w:right w:val="none" w:sz="0" w:space="0" w:color="auto"/>
      </w:divBdr>
    </w:div>
    <w:div w:id="788862542">
      <w:bodyDiv w:val="1"/>
      <w:marLeft w:val="0"/>
      <w:marRight w:val="0"/>
      <w:marTop w:val="0"/>
      <w:marBottom w:val="0"/>
      <w:divBdr>
        <w:top w:val="none" w:sz="0" w:space="0" w:color="auto"/>
        <w:left w:val="none" w:sz="0" w:space="0" w:color="auto"/>
        <w:bottom w:val="none" w:sz="0" w:space="0" w:color="auto"/>
        <w:right w:val="none" w:sz="0" w:space="0" w:color="auto"/>
      </w:divBdr>
    </w:div>
    <w:div w:id="792141963">
      <w:bodyDiv w:val="1"/>
      <w:marLeft w:val="0"/>
      <w:marRight w:val="0"/>
      <w:marTop w:val="0"/>
      <w:marBottom w:val="0"/>
      <w:divBdr>
        <w:top w:val="none" w:sz="0" w:space="0" w:color="auto"/>
        <w:left w:val="none" w:sz="0" w:space="0" w:color="auto"/>
        <w:bottom w:val="none" w:sz="0" w:space="0" w:color="auto"/>
        <w:right w:val="none" w:sz="0" w:space="0" w:color="auto"/>
      </w:divBdr>
    </w:div>
    <w:div w:id="815071575">
      <w:bodyDiv w:val="1"/>
      <w:marLeft w:val="0"/>
      <w:marRight w:val="0"/>
      <w:marTop w:val="0"/>
      <w:marBottom w:val="0"/>
      <w:divBdr>
        <w:top w:val="none" w:sz="0" w:space="0" w:color="auto"/>
        <w:left w:val="none" w:sz="0" w:space="0" w:color="auto"/>
        <w:bottom w:val="none" w:sz="0" w:space="0" w:color="auto"/>
        <w:right w:val="none" w:sz="0" w:space="0" w:color="auto"/>
      </w:divBdr>
    </w:div>
    <w:div w:id="830679250">
      <w:bodyDiv w:val="1"/>
      <w:marLeft w:val="0"/>
      <w:marRight w:val="0"/>
      <w:marTop w:val="0"/>
      <w:marBottom w:val="0"/>
      <w:divBdr>
        <w:top w:val="none" w:sz="0" w:space="0" w:color="auto"/>
        <w:left w:val="none" w:sz="0" w:space="0" w:color="auto"/>
        <w:bottom w:val="none" w:sz="0" w:space="0" w:color="auto"/>
        <w:right w:val="none" w:sz="0" w:space="0" w:color="auto"/>
      </w:divBdr>
    </w:div>
    <w:div w:id="914314220">
      <w:bodyDiv w:val="1"/>
      <w:marLeft w:val="0"/>
      <w:marRight w:val="0"/>
      <w:marTop w:val="0"/>
      <w:marBottom w:val="0"/>
      <w:divBdr>
        <w:top w:val="none" w:sz="0" w:space="0" w:color="auto"/>
        <w:left w:val="none" w:sz="0" w:space="0" w:color="auto"/>
        <w:bottom w:val="none" w:sz="0" w:space="0" w:color="auto"/>
        <w:right w:val="none" w:sz="0" w:space="0" w:color="auto"/>
      </w:divBdr>
    </w:div>
    <w:div w:id="922184648">
      <w:bodyDiv w:val="1"/>
      <w:marLeft w:val="0"/>
      <w:marRight w:val="0"/>
      <w:marTop w:val="0"/>
      <w:marBottom w:val="0"/>
      <w:divBdr>
        <w:top w:val="none" w:sz="0" w:space="0" w:color="auto"/>
        <w:left w:val="none" w:sz="0" w:space="0" w:color="auto"/>
        <w:bottom w:val="none" w:sz="0" w:space="0" w:color="auto"/>
        <w:right w:val="none" w:sz="0" w:space="0" w:color="auto"/>
      </w:divBdr>
    </w:div>
    <w:div w:id="933249532">
      <w:bodyDiv w:val="1"/>
      <w:marLeft w:val="0"/>
      <w:marRight w:val="0"/>
      <w:marTop w:val="0"/>
      <w:marBottom w:val="0"/>
      <w:divBdr>
        <w:top w:val="none" w:sz="0" w:space="0" w:color="auto"/>
        <w:left w:val="none" w:sz="0" w:space="0" w:color="auto"/>
        <w:bottom w:val="none" w:sz="0" w:space="0" w:color="auto"/>
        <w:right w:val="none" w:sz="0" w:space="0" w:color="auto"/>
      </w:divBdr>
    </w:div>
    <w:div w:id="980035791">
      <w:bodyDiv w:val="1"/>
      <w:marLeft w:val="0"/>
      <w:marRight w:val="0"/>
      <w:marTop w:val="0"/>
      <w:marBottom w:val="0"/>
      <w:divBdr>
        <w:top w:val="none" w:sz="0" w:space="0" w:color="auto"/>
        <w:left w:val="none" w:sz="0" w:space="0" w:color="auto"/>
        <w:bottom w:val="none" w:sz="0" w:space="0" w:color="auto"/>
        <w:right w:val="none" w:sz="0" w:space="0" w:color="auto"/>
      </w:divBdr>
    </w:div>
    <w:div w:id="980961693">
      <w:bodyDiv w:val="1"/>
      <w:marLeft w:val="0"/>
      <w:marRight w:val="0"/>
      <w:marTop w:val="0"/>
      <w:marBottom w:val="0"/>
      <w:divBdr>
        <w:top w:val="none" w:sz="0" w:space="0" w:color="auto"/>
        <w:left w:val="none" w:sz="0" w:space="0" w:color="auto"/>
        <w:bottom w:val="none" w:sz="0" w:space="0" w:color="auto"/>
        <w:right w:val="none" w:sz="0" w:space="0" w:color="auto"/>
      </w:divBdr>
    </w:div>
    <w:div w:id="991298919">
      <w:bodyDiv w:val="1"/>
      <w:marLeft w:val="0"/>
      <w:marRight w:val="0"/>
      <w:marTop w:val="0"/>
      <w:marBottom w:val="0"/>
      <w:divBdr>
        <w:top w:val="none" w:sz="0" w:space="0" w:color="auto"/>
        <w:left w:val="none" w:sz="0" w:space="0" w:color="auto"/>
        <w:bottom w:val="none" w:sz="0" w:space="0" w:color="auto"/>
        <w:right w:val="none" w:sz="0" w:space="0" w:color="auto"/>
      </w:divBdr>
    </w:div>
    <w:div w:id="1034228835">
      <w:bodyDiv w:val="1"/>
      <w:marLeft w:val="0"/>
      <w:marRight w:val="0"/>
      <w:marTop w:val="0"/>
      <w:marBottom w:val="0"/>
      <w:divBdr>
        <w:top w:val="none" w:sz="0" w:space="0" w:color="auto"/>
        <w:left w:val="none" w:sz="0" w:space="0" w:color="auto"/>
        <w:bottom w:val="none" w:sz="0" w:space="0" w:color="auto"/>
        <w:right w:val="none" w:sz="0" w:space="0" w:color="auto"/>
      </w:divBdr>
    </w:div>
    <w:div w:id="1111433181">
      <w:bodyDiv w:val="1"/>
      <w:marLeft w:val="0"/>
      <w:marRight w:val="0"/>
      <w:marTop w:val="0"/>
      <w:marBottom w:val="0"/>
      <w:divBdr>
        <w:top w:val="none" w:sz="0" w:space="0" w:color="auto"/>
        <w:left w:val="none" w:sz="0" w:space="0" w:color="auto"/>
        <w:bottom w:val="none" w:sz="0" w:space="0" w:color="auto"/>
        <w:right w:val="none" w:sz="0" w:space="0" w:color="auto"/>
      </w:divBdr>
    </w:div>
    <w:div w:id="1164273088">
      <w:bodyDiv w:val="1"/>
      <w:marLeft w:val="0"/>
      <w:marRight w:val="0"/>
      <w:marTop w:val="0"/>
      <w:marBottom w:val="0"/>
      <w:divBdr>
        <w:top w:val="none" w:sz="0" w:space="0" w:color="auto"/>
        <w:left w:val="none" w:sz="0" w:space="0" w:color="auto"/>
        <w:bottom w:val="none" w:sz="0" w:space="0" w:color="auto"/>
        <w:right w:val="none" w:sz="0" w:space="0" w:color="auto"/>
      </w:divBdr>
    </w:div>
    <w:div w:id="1215042825">
      <w:bodyDiv w:val="1"/>
      <w:marLeft w:val="0"/>
      <w:marRight w:val="0"/>
      <w:marTop w:val="0"/>
      <w:marBottom w:val="0"/>
      <w:divBdr>
        <w:top w:val="none" w:sz="0" w:space="0" w:color="auto"/>
        <w:left w:val="none" w:sz="0" w:space="0" w:color="auto"/>
        <w:bottom w:val="none" w:sz="0" w:space="0" w:color="auto"/>
        <w:right w:val="none" w:sz="0" w:space="0" w:color="auto"/>
      </w:divBdr>
    </w:div>
    <w:div w:id="1280911220">
      <w:bodyDiv w:val="1"/>
      <w:marLeft w:val="0"/>
      <w:marRight w:val="0"/>
      <w:marTop w:val="0"/>
      <w:marBottom w:val="0"/>
      <w:divBdr>
        <w:top w:val="none" w:sz="0" w:space="0" w:color="auto"/>
        <w:left w:val="none" w:sz="0" w:space="0" w:color="auto"/>
        <w:bottom w:val="none" w:sz="0" w:space="0" w:color="auto"/>
        <w:right w:val="none" w:sz="0" w:space="0" w:color="auto"/>
      </w:divBdr>
    </w:div>
    <w:div w:id="1282492999">
      <w:bodyDiv w:val="1"/>
      <w:marLeft w:val="0"/>
      <w:marRight w:val="0"/>
      <w:marTop w:val="0"/>
      <w:marBottom w:val="0"/>
      <w:divBdr>
        <w:top w:val="none" w:sz="0" w:space="0" w:color="auto"/>
        <w:left w:val="none" w:sz="0" w:space="0" w:color="auto"/>
        <w:bottom w:val="none" w:sz="0" w:space="0" w:color="auto"/>
        <w:right w:val="none" w:sz="0" w:space="0" w:color="auto"/>
      </w:divBdr>
    </w:div>
    <w:div w:id="1299529551">
      <w:bodyDiv w:val="1"/>
      <w:marLeft w:val="0"/>
      <w:marRight w:val="0"/>
      <w:marTop w:val="0"/>
      <w:marBottom w:val="0"/>
      <w:divBdr>
        <w:top w:val="none" w:sz="0" w:space="0" w:color="auto"/>
        <w:left w:val="none" w:sz="0" w:space="0" w:color="auto"/>
        <w:bottom w:val="none" w:sz="0" w:space="0" w:color="auto"/>
        <w:right w:val="none" w:sz="0" w:space="0" w:color="auto"/>
      </w:divBdr>
    </w:div>
    <w:div w:id="1308781226">
      <w:bodyDiv w:val="1"/>
      <w:marLeft w:val="0"/>
      <w:marRight w:val="0"/>
      <w:marTop w:val="0"/>
      <w:marBottom w:val="0"/>
      <w:divBdr>
        <w:top w:val="none" w:sz="0" w:space="0" w:color="auto"/>
        <w:left w:val="none" w:sz="0" w:space="0" w:color="auto"/>
        <w:bottom w:val="none" w:sz="0" w:space="0" w:color="auto"/>
        <w:right w:val="none" w:sz="0" w:space="0" w:color="auto"/>
      </w:divBdr>
    </w:div>
    <w:div w:id="1316832918">
      <w:bodyDiv w:val="1"/>
      <w:marLeft w:val="0"/>
      <w:marRight w:val="0"/>
      <w:marTop w:val="0"/>
      <w:marBottom w:val="0"/>
      <w:divBdr>
        <w:top w:val="none" w:sz="0" w:space="0" w:color="auto"/>
        <w:left w:val="none" w:sz="0" w:space="0" w:color="auto"/>
        <w:bottom w:val="none" w:sz="0" w:space="0" w:color="auto"/>
        <w:right w:val="none" w:sz="0" w:space="0" w:color="auto"/>
      </w:divBdr>
    </w:div>
    <w:div w:id="1413897182">
      <w:bodyDiv w:val="1"/>
      <w:marLeft w:val="0"/>
      <w:marRight w:val="0"/>
      <w:marTop w:val="0"/>
      <w:marBottom w:val="0"/>
      <w:divBdr>
        <w:top w:val="none" w:sz="0" w:space="0" w:color="auto"/>
        <w:left w:val="none" w:sz="0" w:space="0" w:color="auto"/>
        <w:bottom w:val="none" w:sz="0" w:space="0" w:color="auto"/>
        <w:right w:val="none" w:sz="0" w:space="0" w:color="auto"/>
      </w:divBdr>
    </w:div>
    <w:div w:id="1490638297">
      <w:bodyDiv w:val="1"/>
      <w:marLeft w:val="0"/>
      <w:marRight w:val="0"/>
      <w:marTop w:val="0"/>
      <w:marBottom w:val="0"/>
      <w:divBdr>
        <w:top w:val="none" w:sz="0" w:space="0" w:color="auto"/>
        <w:left w:val="none" w:sz="0" w:space="0" w:color="auto"/>
        <w:bottom w:val="none" w:sz="0" w:space="0" w:color="auto"/>
        <w:right w:val="none" w:sz="0" w:space="0" w:color="auto"/>
      </w:divBdr>
    </w:div>
    <w:div w:id="1507867473">
      <w:bodyDiv w:val="1"/>
      <w:marLeft w:val="0"/>
      <w:marRight w:val="0"/>
      <w:marTop w:val="0"/>
      <w:marBottom w:val="0"/>
      <w:divBdr>
        <w:top w:val="none" w:sz="0" w:space="0" w:color="auto"/>
        <w:left w:val="none" w:sz="0" w:space="0" w:color="auto"/>
        <w:bottom w:val="none" w:sz="0" w:space="0" w:color="auto"/>
        <w:right w:val="none" w:sz="0" w:space="0" w:color="auto"/>
      </w:divBdr>
    </w:div>
    <w:div w:id="1532912694">
      <w:bodyDiv w:val="1"/>
      <w:marLeft w:val="0"/>
      <w:marRight w:val="0"/>
      <w:marTop w:val="0"/>
      <w:marBottom w:val="0"/>
      <w:divBdr>
        <w:top w:val="none" w:sz="0" w:space="0" w:color="auto"/>
        <w:left w:val="none" w:sz="0" w:space="0" w:color="auto"/>
        <w:bottom w:val="none" w:sz="0" w:space="0" w:color="auto"/>
        <w:right w:val="none" w:sz="0" w:space="0" w:color="auto"/>
      </w:divBdr>
    </w:div>
    <w:div w:id="1540586805">
      <w:bodyDiv w:val="1"/>
      <w:marLeft w:val="0"/>
      <w:marRight w:val="0"/>
      <w:marTop w:val="0"/>
      <w:marBottom w:val="0"/>
      <w:divBdr>
        <w:top w:val="none" w:sz="0" w:space="0" w:color="auto"/>
        <w:left w:val="none" w:sz="0" w:space="0" w:color="auto"/>
        <w:bottom w:val="none" w:sz="0" w:space="0" w:color="auto"/>
        <w:right w:val="none" w:sz="0" w:space="0" w:color="auto"/>
      </w:divBdr>
    </w:div>
    <w:div w:id="1583369185">
      <w:bodyDiv w:val="1"/>
      <w:marLeft w:val="0"/>
      <w:marRight w:val="0"/>
      <w:marTop w:val="0"/>
      <w:marBottom w:val="0"/>
      <w:divBdr>
        <w:top w:val="none" w:sz="0" w:space="0" w:color="auto"/>
        <w:left w:val="none" w:sz="0" w:space="0" w:color="auto"/>
        <w:bottom w:val="none" w:sz="0" w:space="0" w:color="auto"/>
        <w:right w:val="none" w:sz="0" w:space="0" w:color="auto"/>
      </w:divBdr>
    </w:div>
    <w:div w:id="1584333268">
      <w:bodyDiv w:val="1"/>
      <w:marLeft w:val="0"/>
      <w:marRight w:val="0"/>
      <w:marTop w:val="0"/>
      <w:marBottom w:val="0"/>
      <w:divBdr>
        <w:top w:val="none" w:sz="0" w:space="0" w:color="auto"/>
        <w:left w:val="none" w:sz="0" w:space="0" w:color="auto"/>
        <w:bottom w:val="none" w:sz="0" w:space="0" w:color="auto"/>
        <w:right w:val="none" w:sz="0" w:space="0" w:color="auto"/>
      </w:divBdr>
    </w:div>
    <w:div w:id="1658534508">
      <w:bodyDiv w:val="1"/>
      <w:marLeft w:val="0"/>
      <w:marRight w:val="0"/>
      <w:marTop w:val="0"/>
      <w:marBottom w:val="0"/>
      <w:divBdr>
        <w:top w:val="none" w:sz="0" w:space="0" w:color="auto"/>
        <w:left w:val="none" w:sz="0" w:space="0" w:color="auto"/>
        <w:bottom w:val="none" w:sz="0" w:space="0" w:color="auto"/>
        <w:right w:val="none" w:sz="0" w:space="0" w:color="auto"/>
      </w:divBdr>
    </w:div>
    <w:div w:id="1660033024">
      <w:bodyDiv w:val="1"/>
      <w:marLeft w:val="0"/>
      <w:marRight w:val="0"/>
      <w:marTop w:val="0"/>
      <w:marBottom w:val="0"/>
      <w:divBdr>
        <w:top w:val="none" w:sz="0" w:space="0" w:color="auto"/>
        <w:left w:val="none" w:sz="0" w:space="0" w:color="auto"/>
        <w:bottom w:val="none" w:sz="0" w:space="0" w:color="auto"/>
        <w:right w:val="none" w:sz="0" w:space="0" w:color="auto"/>
      </w:divBdr>
    </w:div>
    <w:div w:id="1749493546">
      <w:bodyDiv w:val="1"/>
      <w:marLeft w:val="0"/>
      <w:marRight w:val="0"/>
      <w:marTop w:val="0"/>
      <w:marBottom w:val="0"/>
      <w:divBdr>
        <w:top w:val="none" w:sz="0" w:space="0" w:color="auto"/>
        <w:left w:val="none" w:sz="0" w:space="0" w:color="auto"/>
        <w:bottom w:val="none" w:sz="0" w:space="0" w:color="auto"/>
        <w:right w:val="none" w:sz="0" w:space="0" w:color="auto"/>
      </w:divBdr>
    </w:div>
    <w:div w:id="1760563754">
      <w:bodyDiv w:val="1"/>
      <w:marLeft w:val="0"/>
      <w:marRight w:val="0"/>
      <w:marTop w:val="0"/>
      <w:marBottom w:val="0"/>
      <w:divBdr>
        <w:top w:val="none" w:sz="0" w:space="0" w:color="auto"/>
        <w:left w:val="none" w:sz="0" w:space="0" w:color="auto"/>
        <w:bottom w:val="none" w:sz="0" w:space="0" w:color="auto"/>
        <w:right w:val="none" w:sz="0" w:space="0" w:color="auto"/>
      </w:divBdr>
    </w:div>
    <w:div w:id="1807429895">
      <w:bodyDiv w:val="1"/>
      <w:marLeft w:val="0"/>
      <w:marRight w:val="0"/>
      <w:marTop w:val="0"/>
      <w:marBottom w:val="0"/>
      <w:divBdr>
        <w:top w:val="none" w:sz="0" w:space="0" w:color="auto"/>
        <w:left w:val="none" w:sz="0" w:space="0" w:color="auto"/>
        <w:bottom w:val="none" w:sz="0" w:space="0" w:color="auto"/>
        <w:right w:val="none" w:sz="0" w:space="0" w:color="auto"/>
      </w:divBdr>
    </w:div>
    <w:div w:id="1838501035">
      <w:bodyDiv w:val="1"/>
      <w:marLeft w:val="0"/>
      <w:marRight w:val="0"/>
      <w:marTop w:val="0"/>
      <w:marBottom w:val="0"/>
      <w:divBdr>
        <w:top w:val="none" w:sz="0" w:space="0" w:color="auto"/>
        <w:left w:val="none" w:sz="0" w:space="0" w:color="auto"/>
        <w:bottom w:val="none" w:sz="0" w:space="0" w:color="auto"/>
        <w:right w:val="none" w:sz="0" w:space="0" w:color="auto"/>
      </w:divBdr>
    </w:div>
    <w:div w:id="1848133593">
      <w:bodyDiv w:val="1"/>
      <w:marLeft w:val="0"/>
      <w:marRight w:val="0"/>
      <w:marTop w:val="0"/>
      <w:marBottom w:val="0"/>
      <w:divBdr>
        <w:top w:val="none" w:sz="0" w:space="0" w:color="auto"/>
        <w:left w:val="none" w:sz="0" w:space="0" w:color="auto"/>
        <w:bottom w:val="none" w:sz="0" w:space="0" w:color="auto"/>
        <w:right w:val="none" w:sz="0" w:space="0" w:color="auto"/>
      </w:divBdr>
    </w:div>
    <w:div w:id="1882018117">
      <w:bodyDiv w:val="1"/>
      <w:marLeft w:val="0"/>
      <w:marRight w:val="0"/>
      <w:marTop w:val="0"/>
      <w:marBottom w:val="0"/>
      <w:divBdr>
        <w:top w:val="none" w:sz="0" w:space="0" w:color="auto"/>
        <w:left w:val="none" w:sz="0" w:space="0" w:color="auto"/>
        <w:bottom w:val="none" w:sz="0" w:space="0" w:color="auto"/>
        <w:right w:val="none" w:sz="0" w:space="0" w:color="auto"/>
      </w:divBdr>
    </w:div>
    <w:div w:id="1969816983">
      <w:bodyDiv w:val="1"/>
      <w:marLeft w:val="0"/>
      <w:marRight w:val="0"/>
      <w:marTop w:val="0"/>
      <w:marBottom w:val="0"/>
      <w:divBdr>
        <w:top w:val="none" w:sz="0" w:space="0" w:color="auto"/>
        <w:left w:val="none" w:sz="0" w:space="0" w:color="auto"/>
        <w:bottom w:val="none" w:sz="0" w:space="0" w:color="auto"/>
        <w:right w:val="none" w:sz="0" w:space="0" w:color="auto"/>
      </w:divBdr>
    </w:div>
    <w:div w:id="2013871127">
      <w:bodyDiv w:val="1"/>
      <w:marLeft w:val="0"/>
      <w:marRight w:val="0"/>
      <w:marTop w:val="0"/>
      <w:marBottom w:val="0"/>
      <w:divBdr>
        <w:top w:val="none" w:sz="0" w:space="0" w:color="auto"/>
        <w:left w:val="none" w:sz="0" w:space="0" w:color="auto"/>
        <w:bottom w:val="none" w:sz="0" w:space="0" w:color="auto"/>
        <w:right w:val="none" w:sz="0" w:space="0" w:color="auto"/>
      </w:divBdr>
    </w:div>
    <w:div w:id="2024932624">
      <w:bodyDiv w:val="1"/>
      <w:marLeft w:val="0"/>
      <w:marRight w:val="0"/>
      <w:marTop w:val="0"/>
      <w:marBottom w:val="0"/>
      <w:divBdr>
        <w:top w:val="none" w:sz="0" w:space="0" w:color="auto"/>
        <w:left w:val="none" w:sz="0" w:space="0" w:color="auto"/>
        <w:bottom w:val="none" w:sz="0" w:space="0" w:color="auto"/>
        <w:right w:val="none" w:sz="0" w:space="0" w:color="auto"/>
      </w:divBdr>
    </w:div>
    <w:div w:id="2109886811">
      <w:bodyDiv w:val="1"/>
      <w:marLeft w:val="0"/>
      <w:marRight w:val="0"/>
      <w:marTop w:val="0"/>
      <w:marBottom w:val="0"/>
      <w:divBdr>
        <w:top w:val="none" w:sz="0" w:space="0" w:color="auto"/>
        <w:left w:val="none" w:sz="0" w:space="0" w:color="auto"/>
        <w:bottom w:val="none" w:sz="0" w:space="0" w:color="auto"/>
        <w:right w:val="none" w:sz="0" w:space="0" w:color="auto"/>
      </w:divBdr>
    </w:div>
    <w:div w:id="2116751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7.e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5F367E-2CA4-D54A-9960-30EA634E7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45</Pages>
  <Words>9859</Words>
  <Characters>56199</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Goehring</dc:creator>
  <cp:lastModifiedBy>Goehring, Benjamin</cp:lastModifiedBy>
  <cp:revision>73</cp:revision>
  <cp:lastPrinted>2018-02-08T01:13:00Z</cp:lastPrinted>
  <dcterms:created xsi:type="dcterms:W3CDTF">2018-07-06T00:29:00Z</dcterms:created>
  <dcterms:modified xsi:type="dcterms:W3CDTF">2018-08-05T18:43:00Z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id="5PKialXu"/&gt;&lt;style id="http://www.zotero.org/styles/chicago-note-bibliography" locale="en-US"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